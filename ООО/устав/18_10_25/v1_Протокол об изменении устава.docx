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540A" w14:textId="53836B59" w:rsidR="00105488" w:rsidRPr="001918C7" w:rsidRDefault="00105488" w:rsidP="001918C7">
      <w:pPr>
        <w:pStyle w:val="11"/>
        <w:rPr>
          <w:sz w:val="24"/>
          <w:szCs w:val="24"/>
        </w:rPr>
      </w:pPr>
      <w:r w:rsidRPr="001918C7">
        <w:rPr>
          <w:sz w:val="24"/>
          <w:szCs w:val="24"/>
        </w:rPr>
        <w:t xml:space="preserve">П Р О Т О К О Л № </w:t>
      </w:r>
      <w:r w:rsidR="00476F6C">
        <w:rPr>
          <w:sz w:val="24"/>
          <w:szCs w:val="24"/>
        </w:rPr>
        <w:t>___</w:t>
      </w:r>
    </w:p>
    <w:p w14:paraId="1DB5DC80" w14:textId="77777777" w:rsidR="00105488" w:rsidRPr="001918C7" w:rsidRDefault="00105488" w:rsidP="001918C7">
      <w:pPr>
        <w:jc w:val="center"/>
      </w:pPr>
      <w:r w:rsidRPr="001918C7">
        <w:rPr>
          <w:b/>
        </w:rPr>
        <w:t>Общего Собрания Учредителей</w:t>
      </w:r>
    </w:p>
    <w:p w14:paraId="64D8DE4F" w14:textId="77777777" w:rsidR="00105488" w:rsidRPr="001918C7" w:rsidRDefault="00105488" w:rsidP="001918C7">
      <w:pPr>
        <w:jc w:val="center"/>
      </w:pPr>
      <w:r w:rsidRPr="001918C7">
        <w:rPr>
          <w:b/>
        </w:rPr>
        <w:t>Общества с ограниченной ответственностью</w:t>
      </w:r>
    </w:p>
    <w:p w14:paraId="6ED5654C" w14:textId="05DFEE5E" w:rsidR="00105488" w:rsidRPr="001918C7" w:rsidRDefault="00105488" w:rsidP="001918C7">
      <w:pPr>
        <w:pStyle w:val="1"/>
        <w:ind w:firstLine="0"/>
        <w:rPr>
          <w:sz w:val="24"/>
          <w:szCs w:val="24"/>
        </w:rPr>
      </w:pPr>
      <w:r w:rsidRPr="001918C7">
        <w:rPr>
          <w:sz w:val="24"/>
          <w:szCs w:val="24"/>
          <w:highlight w:val="yellow"/>
        </w:rPr>
        <w:t>«</w:t>
      </w:r>
      <w:del w:id="0" w:author="Давиденко Сергей" w:date="2025-10-19T15:39:00Z">
        <w:r w:rsidRPr="001918C7" w:rsidDel="001F2A22">
          <w:rPr>
            <w:color w:val="000000"/>
            <w:sz w:val="24"/>
            <w:szCs w:val="24"/>
            <w:highlight w:val="yellow"/>
          </w:rPr>
          <w:delText>#НаименованиеООО</w:delText>
        </w:r>
      </w:del>
      <w:ins w:id="1" w:author="Давиденко Сергей" w:date="2025-10-19T15:39:00Z">
        <w:r w:rsidR="001F2A22">
          <w:rPr>
            <w:color w:val="000000"/>
            <w:sz w:val="24"/>
            <w:szCs w:val="24"/>
            <w:highlight w:val="yellow"/>
          </w:rPr>
          <w:t xml:space="preserve">АИДА </w:t>
        </w:r>
        <w:proofErr w:type="spellStart"/>
        <w:r w:rsidR="001F2A22">
          <w:rPr>
            <w:color w:val="000000"/>
            <w:sz w:val="24"/>
            <w:szCs w:val="24"/>
            <w:highlight w:val="yellow"/>
          </w:rPr>
          <w:t>Роботикс</w:t>
        </w:r>
      </w:ins>
      <w:proofErr w:type="spellEnd"/>
      <w:r w:rsidRPr="001918C7">
        <w:rPr>
          <w:sz w:val="24"/>
          <w:szCs w:val="24"/>
          <w:highlight w:val="yellow"/>
        </w:rPr>
        <w:t>»</w:t>
      </w:r>
      <w:r w:rsidR="00984F6E">
        <w:rPr>
          <w:sz w:val="24"/>
          <w:szCs w:val="24"/>
          <w:highlight w:val="yellow"/>
        </w:rPr>
        <w:t xml:space="preserve">, ОГРН </w:t>
      </w:r>
      <w:ins w:id="2" w:author="Давиденко Сергей" w:date="2025-10-19T16:05:00Z">
        <w:r w:rsidR="001F2A22">
          <w:rPr>
            <w:sz w:val="24"/>
            <w:szCs w:val="24"/>
            <w:highlight w:val="yellow"/>
          </w:rPr>
          <w:t>12</w:t>
        </w:r>
        <w:r w:rsidR="007679D8">
          <w:rPr>
            <w:sz w:val="24"/>
            <w:szCs w:val="24"/>
            <w:highlight w:val="yellow"/>
          </w:rPr>
          <w:t>57700414696</w:t>
        </w:r>
      </w:ins>
      <w:del w:id="3" w:author="Давиденко Сергей" w:date="2025-10-19T15:43:00Z">
        <w:r w:rsidR="00984F6E" w:rsidDel="001F2A22">
          <w:rPr>
            <w:sz w:val="24"/>
            <w:szCs w:val="24"/>
            <w:highlight w:val="yellow"/>
          </w:rPr>
          <w:delText>____</w:delText>
        </w:r>
      </w:del>
    </w:p>
    <w:p w14:paraId="0B9C0455" w14:textId="77777777" w:rsidR="00105488" w:rsidRPr="001918C7" w:rsidRDefault="00105488" w:rsidP="001918C7">
      <w:pPr>
        <w:numPr>
          <w:ilvl w:val="0"/>
          <w:numId w:val="1"/>
        </w:numPr>
        <w:jc w:val="both"/>
        <w:rPr>
          <w:bCs/>
        </w:rPr>
      </w:pPr>
    </w:p>
    <w:commentRangeStart w:id="4"/>
    <w:p w14:paraId="11F65730" w14:textId="17D1E172" w:rsidR="00105488" w:rsidRPr="001918C7" w:rsidRDefault="002A671E" w:rsidP="001918C7">
      <w:pPr>
        <w:pStyle w:val="a5"/>
        <w:ind w:left="0"/>
        <w:jc w:val="both"/>
      </w:pPr>
      <w:sdt>
        <w:sdtPr>
          <w:rPr>
            <w:b/>
            <w:highlight w:val="yellow"/>
          </w:rPr>
          <w:id w:val="1407418452"/>
          <w:placeholder>
            <w:docPart w:val="869F2F6BA81C4E31857D43FEF8556205"/>
          </w:placeholder>
          <w:date w:fullDate="2025-10-19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8311F5">
            <w:rPr>
              <w:b/>
              <w:highlight w:val="yellow"/>
            </w:rPr>
            <w:t>19</w:t>
          </w:r>
          <w:r w:rsidR="00105488" w:rsidRPr="001918C7">
            <w:rPr>
              <w:b/>
              <w:highlight w:val="yellow"/>
            </w:rPr>
            <w:t>.</w:t>
          </w:r>
          <w:r w:rsidR="008311F5">
            <w:rPr>
              <w:b/>
              <w:highlight w:val="yellow"/>
            </w:rPr>
            <w:t>10</w:t>
          </w:r>
          <w:r w:rsidR="00105488" w:rsidRPr="001918C7">
            <w:rPr>
              <w:b/>
              <w:highlight w:val="yellow"/>
            </w:rPr>
            <w:t>.202</w:t>
          </w:r>
          <w:r w:rsidR="008311F5">
            <w:rPr>
              <w:b/>
              <w:highlight w:val="yellow"/>
            </w:rPr>
            <w:t>5</w:t>
          </w:r>
        </w:sdtContent>
      </w:sdt>
      <w:commentRangeEnd w:id="4"/>
      <w:r w:rsidR="00105488" w:rsidRPr="001918C7">
        <w:rPr>
          <w:rStyle w:val="a6"/>
          <w:b/>
          <w:sz w:val="24"/>
          <w:szCs w:val="24"/>
        </w:rPr>
        <w:commentReference w:id="4"/>
      </w:r>
      <w:r w:rsidR="00105488" w:rsidRPr="001918C7">
        <w:rPr>
          <w:b/>
          <w:highlight w:val="yellow"/>
        </w:rPr>
        <w:t xml:space="preserve"> </w:t>
      </w:r>
      <w:r w:rsidR="00105488" w:rsidRPr="001918C7">
        <w:rPr>
          <w:b/>
        </w:rPr>
        <w:t>года.</w:t>
      </w:r>
    </w:p>
    <w:p w14:paraId="016E541E" w14:textId="77777777" w:rsidR="00105488" w:rsidRPr="001918C7" w:rsidRDefault="00105488" w:rsidP="001918C7">
      <w:pPr>
        <w:jc w:val="both"/>
        <w:rPr>
          <w:bCs/>
        </w:rPr>
      </w:pPr>
    </w:p>
    <w:p w14:paraId="009DA119" w14:textId="065E10D1" w:rsidR="00105488" w:rsidRPr="001918C7" w:rsidRDefault="00105488" w:rsidP="001918C7">
      <w:pPr>
        <w:jc w:val="both"/>
        <w:rPr>
          <w:color w:val="000000"/>
        </w:rPr>
      </w:pPr>
      <w:commentRangeStart w:id="5"/>
      <w:r w:rsidRPr="001918C7">
        <w:rPr>
          <w:color w:val="000000"/>
        </w:rPr>
        <w:t>121205, г.</w:t>
      </w:r>
      <w:r w:rsidR="00B05107">
        <w:rPr>
          <w:color w:val="000000"/>
        </w:rPr>
        <w:t xml:space="preserve"> </w:t>
      </w:r>
      <w:r w:rsidRPr="001918C7">
        <w:rPr>
          <w:color w:val="000000"/>
        </w:rPr>
        <w:t>Москва, тер. Сколково Инновационного Центра, бульвар Большой, д. 30 стр. 1</w:t>
      </w:r>
      <w:r w:rsidR="00B05107">
        <w:rPr>
          <w:color w:val="000000"/>
        </w:rPr>
        <w:t>.</w:t>
      </w:r>
      <w:r w:rsidRPr="001918C7">
        <w:rPr>
          <w:color w:val="000000"/>
        </w:rPr>
        <w:t xml:space="preserve"> </w:t>
      </w:r>
      <w:r w:rsidRPr="00B05107">
        <w:rPr>
          <w:color w:val="FFFFFF" w:themeColor="background1"/>
          <w:highlight w:val="yellow"/>
        </w:rPr>
        <w:t>_</w:t>
      </w:r>
      <w:commentRangeEnd w:id="5"/>
      <w:r w:rsidRPr="00B05107">
        <w:rPr>
          <w:rStyle w:val="a6"/>
          <w:color w:val="FFFFFF" w:themeColor="background1"/>
          <w:sz w:val="24"/>
          <w:szCs w:val="24"/>
        </w:rPr>
        <w:commentReference w:id="5"/>
      </w:r>
    </w:p>
    <w:p w14:paraId="3A39F747" w14:textId="77777777" w:rsidR="00105488" w:rsidRPr="001918C7" w:rsidRDefault="00105488" w:rsidP="001918C7">
      <w:pPr>
        <w:jc w:val="both"/>
      </w:pPr>
    </w:p>
    <w:p w14:paraId="5CD030CC" w14:textId="77777777" w:rsidR="00105488" w:rsidRPr="001918C7" w:rsidRDefault="00105488" w:rsidP="001918C7">
      <w:pPr>
        <w:jc w:val="both"/>
      </w:pPr>
      <w:r w:rsidRPr="001918C7">
        <w:t>время начала собрания 10 часов 00 минут</w:t>
      </w:r>
    </w:p>
    <w:p w14:paraId="39ECF713" w14:textId="77777777" w:rsidR="00105488" w:rsidRPr="001918C7" w:rsidRDefault="00105488" w:rsidP="001918C7">
      <w:pPr>
        <w:jc w:val="both"/>
      </w:pPr>
      <w:r w:rsidRPr="001918C7">
        <w:t>время окончания заседания 11 часов 00 минут</w:t>
      </w:r>
    </w:p>
    <w:p w14:paraId="52CF5C22" w14:textId="77777777" w:rsidR="00105488" w:rsidRPr="001918C7" w:rsidRDefault="00105488" w:rsidP="001918C7">
      <w:pPr>
        <w:jc w:val="both"/>
      </w:pPr>
    </w:p>
    <w:p w14:paraId="5AD5C8BF" w14:textId="0EA2EA72" w:rsidR="00105488" w:rsidRPr="001918C7" w:rsidRDefault="00105488" w:rsidP="001918C7">
      <w:pPr>
        <w:jc w:val="both"/>
      </w:pPr>
      <w:r w:rsidRPr="001918C7">
        <w:rPr>
          <w:b/>
        </w:rPr>
        <w:t>ПРИСУТСТВОВАЛИ:</w:t>
      </w:r>
    </w:p>
    <w:p w14:paraId="01F464D9" w14:textId="7EC2B4E6" w:rsidR="00105488" w:rsidRPr="001918C7" w:rsidRDefault="00105488" w:rsidP="001918C7">
      <w:pPr>
        <w:jc w:val="both"/>
      </w:pPr>
      <w:r w:rsidRPr="001918C7">
        <w:rPr>
          <w:b/>
        </w:rPr>
        <w:t xml:space="preserve">Учредители </w:t>
      </w:r>
      <w:r w:rsidRPr="001918C7">
        <w:rPr>
          <w:b/>
          <w:highlight w:val="yellow"/>
        </w:rPr>
        <w:t>физические лица</w:t>
      </w:r>
      <w:r w:rsidRPr="001918C7">
        <w:rPr>
          <w:b/>
        </w:rPr>
        <w:t xml:space="preserve">: </w:t>
      </w:r>
    </w:p>
    <w:p w14:paraId="6BAAC476" w14:textId="77777777" w:rsidR="008311F5" w:rsidRPr="005F283A" w:rsidRDefault="008311F5" w:rsidP="008311F5">
      <w:pPr>
        <w:pStyle w:val="a5"/>
        <w:numPr>
          <w:ilvl w:val="0"/>
          <w:numId w:val="5"/>
        </w:numPr>
        <w:ind w:left="0" w:firstLine="0"/>
        <w:jc w:val="both"/>
        <w:rPr>
          <w:ins w:id="6" w:author="Давиденко Сергей" w:date="2025-10-19T15:37:00Z"/>
          <w:bCs/>
        </w:rPr>
      </w:pPr>
      <w:bookmarkStart w:id="7" w:name="_Hlk211780640"/>
      <w:ins w:id="8" w:author="Давиденко Сергей" w:date="2025-10-19T15:37:00Z">
        <w:r w:rsidRPr="005F283A">
          <w:rPr>
            <w:bCs/>
          </w:rPr>
          <w:t xml:space="preserve">Гражданин Российской Федерации Осокин Илья Витальевич, паспорт 4516 809649, выдан Отделением УФМС России по гор. Москве по району нагорный, 20.09.2016 г. Код подразделения 770038, зарегистрирован по адресу: Москва, ул. </w:t>
        </w:r>
        <w:proofErr w:type="spellStart"/>
        <w:r w:rsidRPr="005F283A">
          <w:rPr>
            <w:bCs/>
          </w:rPr>
          <w:t>Русаковская</w:t>
        </w:r>
        <w:proofErr w:type="spellEnd"/>
        <w:r w:rsidRPr="005F283A">
          <w:rPr>
            <w:bCs/>
          </w:rPr>
          <w:t>, д. 22, кв. 101, 107140;</w:t>
        </w:r>
      </w:ins>
    </w:p>
    <w:customXmlInsRangeStart w:id="9" w:author="Давиденко Сергей" w:date="2025-10-19T15:37:00Z"/>
    <w:sdt>
      <w:sdtPr>
        <w:rPr>
          <w:bCs/>
        </w:rPr>
        <w:alias w:val="Добавить участника"/>
        <w:tag w:val="Добавить участника"/>
        <w:id w:val="1046409337"/>
        <w15:repeatingSection/>
      </w:sdtPr>
      <w:sdtContent>
        <w:customXmlInsRangeEnd w:id="9"/>
        <w:customXmlInsRangeStart w:id="10" w:author="Давиденко Сергей" w:date="2025-10-19T15:37:00Z"/>
        <w:sdt>
          <w:sdtPr>
            <w:rPr>
              <w:bCs/>
            </w:rPr>
            <w:id w:val="-1289972191"/>
            <w:placeholder>
              <w:docPart w:val="16B7143B8AD840D1BF881898556D7778"/>
            </w:placeholder>
            <w15:repeatingSectionItem/>
          </w:sdtPr>
          <w:sdtContent>
            <w:customXmlInsRangeEnd w:id="10"/>
            <w:p w14:paraId="113FD3F0" w14:textId="77777777" w:rsidR="008311F5" w:rsidRPr="005F283A" w:rsidRDefault="008311F5" w:rsidP="008311F5">
              <w:pPr>
                <w:pStyle w:val="a5"/>
                <w:numPr>
                  <w:ilvl w:val="0"/>
                  <w:numId w:val="5"/>
                </w:numPr>
                <w:ind w:left="0" w:firstLine="0"/>
                <w:jc w:val="both"/>
                <w:rPr>
                  <w:ins w:id="11" w:author="Давиденко Сергей" w:date="2025-10-19T15:37:00Z"/>
                  <w:bCs/>
                </w:rPr>
              </w:pPr>
              <w:ins w:id="12" w:author="Давиденко Сергей" w:date="2025-10-19T15:37:00Z">
                <w:r w:rsidRPr="005F283A">
                  <w:rPr>
                    <w:bCs/>
                  </w:rPr>
                  <w:t xml:space="preserve">Гражданин Российской Федерации </w:t>
                </w:r>
                <w:proofErr w:type="spellStart"/>
                <w:r w:rsidRPr="005F283A">
                  <w:rPr>
                    <w:bCs/>
                  </w:rPr>
                  <w:t>Рякин</w:t>
                </w:r>
                <w:proofErr w:type="spellEnd"/>
                <w:r w:rsidRPr="005F283A">
                  <w:rPr>
                    <w:bCs/>
                  </w:rPr>
                  <w:t xml:space="preserve"> Илья Сергеевич, паспорт 4518357454, выдан Отделением УФМС России по гор</w:t>
                </w:r>
                <w:r>
                  <w:rPr>
                    <w:bCs/>
                  </w:rPr>
                  <w:t>.</w:t>
                </w:r>
                <w:r w:rsidRPr="005F283A">
                  <w:rPr>
                    <w:bCs/>
                  </w:rPr>
                  <w:t xml:space="preserve"> Москве по району </w:t>
                </w:r>
                <w:r>
                  <w:rPr>
                    <w:bCs/>
                  </w:rPr>
                  <w:t>Ф</w:t>
                </w:r>
                <w:r w:rsidRPr="005F283A">
                  <w:rPr>
                    <w:bCs/>
                  </w:rPr>
                  <w:t xml:space="preserve">илевский парк, </w:t>
                </w:r>
                <w:r w:rsidRPr="005F283A">
                  <w:t>18.10.2017</w:t>
                </w:r>
                <w:r w:rsidRPr="005F283A">
                  <w:rPr>
                    <w:bCs/>
                  </w:rPr>
                  <w:t xml:space="preserve"> г. Код подразделения </w:t>
                </w:r>
                <w:r w:rsidRPr="005F283A">
                  <w:t>770-074</w:t>
                </w:r>
                <w:r w:rsidRPr="005F283A">
                  <w:rPr>
                    <w:bCs/>
                  </w:rPr>
                  <w:t xml:space="preserve">, зарегистрирован по адресу: </w:t>
                </w:r>
                <w:r w:rsidRPr="005F283A">
                  <w:t>Москва, ул. Барклая 15к2 кв 20;</w:t>
                </w:r>
              </w:ins>
            </w:p>
            <w:customXmlInsRangeStart w:id="13" w:author="Давиденко Сергей" w:date="2025-10-19T15:37:00Z"/>
          </w:sdtContent>
        </w:sdt>
        <w:customXmlInsRangeEnd w:id="13"/>
        <w:customXmlInsRangeStart w:id="14" w:author="Давиденко Сергей" w:date="2025-10-19T15:37:00Z"/>
        <w:sdt>
          <w:sdtPr>
            <w:rPr>
              <w:bCs/>
            </w:rPr>
            <w:id w:val="-2078265809"/>
            <w:placeholder>
              <w:docPart w:val="FACE583A92D540CE8E3B55D526420940"/>
            </w:placeholder>
            <w15:repeatingSectionItem/>
          </w:sdtPr>
          <w:sdtContent>
            <w:customXmlInsRangeEnd w:id="14"/>
            <w:p w14:paraId="58B25569" w14:textId="77777777" w:rsidR="008311F5" w:rsidRPr="005F283A" w:rsidRDefault="008311F5" w:rsidP="008311F5">
              <w:pPr>
                <w:pStyle w:val="a5"/>
                <w:numPr>
                  <w:ilvl w:val="0"/>
                  <w:numId w:val="5"/>
                </w:numPr>
                <w:ind w:left="0" w:firstLine="0"/>
                <w:jc w:val="both"/>
                <w:rPr>
                  <w:ins w:id="15" w:author="Давиденко Сергей" w:date="2025-10-19T15:37:00Z"/>
                  <w:bCs/>
                </w:rPr>
              </w:pPr>
              <w:ins w:id="16" w:author="Давиденко Сергей" w:date="2025-10-19T15:37:00Z">
                <w:r w:rsidRPr="005F283A">
                  <w:rPr>
                    <w:bCs/>
                  </w:rPr>
                  <w:t xml:space="preserve">Гражданин Российской Федерации </w:t>
                </w:r>
                <w:r w:rsidRPr="005F283A">
                  <w:t>Маркелов Виталий Борисович</w:t>
                </w:r>
                <w:r w:rsidRPr="005F283A">
                  <w:rPr>
                    <w:bCs/>
                  </w:rPr>
                  <w:t xml:space="preserve">, паспорт </w:t>
                </w:r>
                <w:r w:rsidRPr="005F283A">
                  <w:t>4514 805675</w:t>
                </w:r>
                <w:r w:rsidRPr="005F283A">
                  <w:rPr>
                    <w:bCs/>
                  </w:rPr>
                  <w:t xml:space="preserve">, выдан </w:t>
                </w:r>
                <w:r w:rsidRPr="005F283A">
                  <w:t>отделом УФМС России по гор. Москве по району Хорошево-Мневники</w:t>
                </w:r>
                <w:r w:rsidRPr="005F283A">
                  <w:rPr>
                    <w:bCs/>
                  </w:rPr>
                  <w:t xml:space="preserve">, </w:t>
                </w:r>
                <w:r w:rsidRPr="005F283A">
                  <w:t>21.08.2014</w:t>
                </w:r>
                <w:r w:rsidRPr="005F283A">
                  <w:rPr>
                    <w:bCs/>
                  </w:rPr>
                  <w:t xml:space="preserve"> г. Код подразделения 770-097, зарегистрирован по адресу: </w:t>
                </w:r>
                <w:r w:rsidRPr="005F283A">
                  <w:t>109117, Москва, ул. Жигулевская, д. 14, кв. 32</w:t>
                </w:r>
                <w:r w:rsidRPr="005F283A">
                  <w:rPr>
                    <w:bCs/>
                  </w:rPr>
                  <w:t>;</w:t>
                </w:r>
              </w:ins>
            </w:p>
            <w:customXmlInsRangeStart w:id="17" w:author="Давиденко Сергей" w:date="2025-10-19T15:37:00Z"/>
          </w:sdtContent>
        </w:sdt>
        <w:customXmlInsRangeEnd w:id="17"/>
        <w:customXmlInsRangeStart w:id="18" w:author="Давиденко Сергей" w:date="2025-10-19T15:37:00Z"/>
        <w:sdt>
          <w:sdtPr>
            <w:rPr>
              <w:bCs/>
            </w:rPr>
            <w:id w:val="-714192195"/>
            <w:placeholder>
              <w:docPart w:val="600BCC1CEBB74835927A8CE8D292BF76"/>
            </w:placeholder>
            <w15:repeatingSectionItem/>
          </w:sdtPr>
          <w:sdtContent>
            <w:customXmlInsRangeEnd w:id="18"/>
            <w:p w14:paraId="4C8371F7" w14:textId="77777777" w:rsidR="008311F5" w:rsidRPr="005F283A" w:rsidRDefault="008311F5" w:rsidP="008311F5">
              <w:pPr>
                <w:pStyle w:val="a5"/>
                <w:numPr>
                  <w:ilvl w:val="0"/>
                  <w:numId w:val="5"/>
                </w:numPr>
                <w:ind w:left="0" w:firstLine="0"/>
                <w:jc w:val="both"/>
                <w:rPr>
                  <w:ins w:id="19" w:author="Давиденко Сергей" w:date="2025-10-19T15:37:00Z"/>
                  <w:bCs/>
                </w:rPr>
              </w:pPr>
              <w:ins w:id="20" w:author="Давиденко Сергей" w:date="2025-10-19T15:37:00Z">
                <w:r w:rsidRPr="005F283A">
                  <w:rPr>
                    <w:bCs/>
                  </w:rPr>
                  <w:t xml:space="preserve">Гражданин Российской Федерации Давиденко Сергей Александрович, паспорт </w:t>
                </w:r>
                <w:r w:rsidRPr="005F283A">
                  <w:t>6021 569018</w:t>
                </w:r>
                <w:r w:rsidRPr="005F283A">
                  <w:rPr>
                    <w:bCs/>
                  </w:rPr>
                  <w:t xml:space="preserve">, выдан </w:t>
                </w:r>
                <w:r w:rsidRPr="005F283A">
                  <w:t>ГУ МВД России по Ростовской области</w:t>
                </w:r>
                <w:r w:rsidRPr="005F283A">
                  <w:rPr>
                    <w:bCs/>
                  </w:rPr>
                  <w:t>,</w:t>
                </w:r>
                <w:r w:rsidRPr="005F283A">
                  <w:t xml:space="preserve"> 28.09.2021</w:t>
                </w:r>
                <w:r w:rsidRPr="005F283A">
                  <w:rPr>
                    <w:bCs/>
                  </w:rPr>
                  <w:t xml:space="preserve"> г. Код подразделения</w:t>
                </w:r>
                <w:r w:rsidRPr="005F283A">
                  <w:t xml:space="preserve"> 610-003</w:t>
                </w:r>
                <w:r w:rsidRPr="005F283A">
                  <w:rPr>
                    <w:bCs/>
                  </w:rPr>
                  <w:t>, зарегистрирован по адресу</w:t>
                </w:r>
                <w:r w:rsidRPr="005F283A">
                  <w:t xml:space="preserve"> Ростовская область, город Семикаракорск ул. Калинина 33 кв. 2;</w:t>
                </w:r>
              </w:ins>
            </w:p>
            <w:customXmlInsRangeStart w:id="21" w:author="Давиденко Сергей" w:date="2025-10-19T15:37:00Z"/>
          </w:sdtContent>
        </w:sdt>
        <w:customXmlInsRangeEnd w:id="21"/>
        <w:customXmlInsRangeStart w:id="22" w:author="Давиденко Сергей" w:date="2025-10-19T15:37:00Z"/>
        <w:sdt>
          <w:sdtPr>
            <w:rPr>
              <w:bCs/>
            </w:rPr>
            <w:id w:val="1212695792"/>
            <w:placeholder>
              <w:docPart w:val="598147CD6AAA49AE8088E42A68887260"/>
            </w:placeholder>
            <w15:repeatingSectionItem/>
          </w:sdtPr>
          <w:sdtContent>
            <w:customXmlInsRangeEnd w:id="22"/>
            <w:p w14:paraId="69B7DBE2" w14:textId="4B448804" w:rsidR="008311F5" w:rsidRPr="005F283A" w:rsidRDefault="008311F5" w:rsidP="008311F5">
              <w:pPr>
                <w:pStyle w:val="a5"/>
                <w:numPr>
                  <w:ilvl w:val="0"/>
                  <w:numId w:val="5"/>
                </w:numPr>
                <w:ind w:left="0" w:firstLine="0"/>
                <w:jc w:val="both"/>
                <w:rPr>
                  <w:ins w:id="23" w:author="Давиденко Сергей" w:date="2025-10-19T15:37:00Z"/>
                  <w:bCs/>
                </w:rPr>
              </w:pPr>
              <w:ins w:id="24" w:author="Давиденко Сергей" w:date="2025-10-19T15:37:00Z">
                <w:r w:rsidRPr="005F283A">
                  <w:rPr>
                    <w:bCs/>
                  </w:rPr>
                  <w:t xml:space="preserve">Гражданин Российской Федерации </w:t>
                </w:r>
                <w:proofErr w:type="spellStart"/>
                <w:r w:rsidRPr="005F283A">
                  <w:t>Осиненко</w:t>
                </w:r>
                <w:proofErr w:type="spellEnd"/>
                <w:r w:rsidRPr="005F283A">
                  <w:t xml:space="preserve"> Павел Валерьевич</w:t>
                </w:r>
                <w:r w:rsidRPr="005F283A">
                  <w:rPr>
                    <w:bCs/>
                  </w:rPr>
                  <w:t xml:space="preserve">, паспорт </w:t>
                </w:r>
                <w:r w:rsidRPr="005F283A">
                  <w:t>2905 129264</w:t>
                </w:r>
                <w:r w:rsidRPr="005F283A">
                  <w:rPr>
                    <w:bCs/>
                  </w:rPr>
                  <w:t xml:space="preserve">, выдан </w:t>
                </w:r>
                <w:r w:rsidRPr="005F283A">
                  <w:t xml:space="preserve">ОВД Ленинского </w:t>
                </w:r>
                <w:proofErr w:type="spellStart"/>
                <w:r w:rsidRPr="005F283A">
                  <w:t>окр</w:t>
                </w:r>
                <w:proofErr w:type="spellEnd"/>
                <w:r w:rsidRPr="005F283A">
                  <w:t>. г. Калуги</w:t>
                </w:r>
                <w:r w:rsidRPr="005F283A">
                  <w:rPr>
                    <w:bCs/>
                  </w:rPr>
                  <w:t xml:space="preserve">, </w:t>
                </w:r>
                <w:r w:rsidRPr="005F283A">
                  <w:t>10.08.2006</w:t>
                </w:r>
                <w:r w:rsidRPr="005F283A">
                  <w:rPr>
                    <w:bCs/>
                  </w:rPr>
                  <w:t xml:space="preserve"> г. Код подразделения </w:t>
                </w:r>
                <w:r w:rsidRPr="005F283A">
                  <w:t>402-001</w:t>
                </w:r>
                <w:r w:rsidRPr="005F283A">
                  <w:rPr>
                    <w:bCs/>
                  </w:rPr>
                  <w:t xml:space="preserve">, зарегистрирован по адресу: </w:t>
                </w:r>
                <w:r w:rsidRPr="005F283A">
                  <w:t>г. Калуга, ул. Вишневского, д. 31, кв. 142</w:t>
                </w:r>
                <w:r w:rsidRPr="005F283A">
                  <w:rPr>
                    <w:bCs/>
                  </w:rPr>
                  <w:t>;</w:t>
                </w:r>
              </w:ins>
            </w:p>
            <w:customXmlInsRangeStart w:id="25" w:author="Давиденко Сергей" w:date="2025-10-19T15:37:00Z"/>
          </w:sdtContent>
        </w:sdt>
        <w:customXmlInsRangeEnd w:id="25"/>
        <w:customXmlInsRangeStart w:id="26" w:author="Давиденко Сергей" w:date="2025-10-19T15:37:00Z"/>
      </w:sdtContent>
    </w:sdt>
    <w:customXmlInsRangeEnd w:id="26"/>
    <w:bookmarkEnd w:id="7"/>
    <w:p w14:paraId="17CD7EAC" w14:textId="0584F26B" w:rsidR="00105488" w:rsidRPr="001918C7" w:rsidDel="008311F5" w:rsidRDefault="00105488" w:rsidP="001918C7">
      <w:pPr>
        <w:pStyle w:val="a5"/>
        <w:numPr>
          <w:ilvl w:val="0"/>
          <w:numId w:val="5"/>
        </w:numPr>
        <w:ind w:left="0" w:firstLine="0"/>
        <w:jc w:val="both"/>
        <w:rPr>
          <w:del w:id="27" w:author="Давиденко Сергей" w:date="2025-10-19T15:31:00Z"/>
          <w:bCs/>
        </w:rPr>
      </w:pPr>
      <w:del w:id="28" w:author="Давиденко Сергей" w:date="2025-10-19T15:31:00Z">
        <w:r w:rsidRPr="001918C7" w:rsidDel="008311F5">
          <w:rPr>
            <w:bCs/>
          </w:rPr>
          <w:delText xml:space="preserve">Гражданин Российской Федерации </w:delText>
        </w:r>
        <w:r w:rsidRPr="001918C7" w:rsidDel="008311F5">
          <w:rPr>
            <w:bCs/>
            <w:highlight w:val="yellow"/>
          </w:rPr>
          <w:delText>#</w:delText>
        </w:r>
        <w:r w:rsidRPr="001918C7" w:rsidDel="008311F5">
          <w:rPr>
            <w:b/>
            <w:bCs/>
            <w:highlight w:val="yellow"/>
          </w:rPr>
          <w:delText>ФИО1</w:delText>
        </w:r>
        <w:r w:rsidRPr="001918C7" w:rsidDel="008311F5">
          <w:rPr>
            <w:bCs/>
          </w:rPr>
          <w:delText xml:space="preserve">, паспорт </w:delText>
        </w:r>
        <w:r w:rsidRPr="001918C7" w:rsidDel="008311F5">
          <w:rPr>
            <w:b/>
            <w:bCs/>
          </w:rPr>
          <w:delText>_____________________</w:delText>
        </w:r>
        <w:r w:rsidRPr="001918C7" w:rsidDel="008311F5">
          <w:rPr>
            <w:bCs/>
          </w:rPr>
          <w:delText xml:space="preserve">, выдан </w:delText>
        </w:r>
        <w:r w:rsidRPr="001918C7" w:rsidDel="008311F5">
          <w:rPr>
            <w:b/>
            <w:bCs/>
          </w:rPr>
          <w:delText>_____________________</w:delText>
        </w:r>
        <w:r w:rsidRPr="001918C7" w:rsidDel="008311F5">
          <w:rPr>
            <w:bCs/>
          </w:rPr>
          <w:delText xml:space="preserve">, </w:delText>
        </w:r>
        <w:r w:rsidRPr="001918C7" w:rsidDel="008311F5">
          <w:rPr>
            <w:b/>
            <w:bCs/>
          </w:rPr>
          <w:delText>_____________________</w:delText>
        </w:r>
        <w:r w:rsidRPr="001918C7" w:rsidDel="008311F5">
          <w:rPr>
            <w:bCs/>
          </w:rPr>
          <w:delText xml:space="preserve"> г. Код подразделения </w:delText>
        </w:r>
        <w:r w:rsidRPr="001918C7" w:rsidDel="008311F5">
          <w:rPr>
            <w:b/>
            <w:bCs/>
          </w:rPr>
          <w:delText>_____________________</w:delText>
        </w:r>
        <w:r w:rsidRPr="001918C7" w:rsidDel="008311F5">
          <w:rPr>
            <w:bCs/>
          </w:rPr>
          <w:delText xml:space="preserve">, зарегистрирован по адресу: </w:delText>
        </w:r>
        <w:r w:rsidRPr="001918C7" w:rsidDel="008311F5">
          <w:rPr>
            <w:b/>
            <w:bCs/>
          </w:rPr>
          <w:delText>_____________________</w:delText>
        </w:r>
        <w:r w:rsidRPr="001918C7" w:rsidDel="008311F5">
          <w:rPr>
            <w:bCs/>
          </w:rPr>
          <w:delText>;</w:delText>
        </w:r>
      </w:del>
    </w:p>
    <w:p w14:paraId="41815BE9" w14:textId="5854B4BB" w:rsidR="00105488" w:rsidRPr="001918C7" w:rsidDel="008311F5" w:rsidRDefault="00105488" w:rsidP="001918C7">
      <w:pPr>
        <w:jc w:val="both"/>
        <w:rPr>
          <w:del w:id="29" w:author="Давиденко Сергей" w:date="2025-10-19T15:31:00Z"/>
          <w:bCs/>
        </w:rPr>
      </w:pPr>
    </w:p>
    <w:customXmlDelRangeStart w:id="30" w:author="Давиденко Сергей" w:date="2025-10-19T15:31:00Z"/>
    <w:sdt>
      <w:sdtPr>
        <w:rPr>
          <w:bCs/>
        </w:rPr>
        <w:alias w:val="Добавить участника"/>
        <w:tag w:val="Добавить участника"/>
        <w:id w:val="-2105257603"/>
        <w15:repeatingSection/>
      </w:sdtPr>
      <w:sdtEndPr/>
      <w:sdtContent>
        <w:customXmlDelRangeEnd w:id="30"/>
        <w:customXmlDelRangeStart w:id="31" w:author="Давиденко Сергей" w:date="2025-10-19T15:31:00Z"/>
        <w:sdt>
          <w:sdtPr>
            <w:rPr>
              <w:bCs/>
            </w:rPr>
            <w:id w:val="-725604383"/>
            <w:placeholder>
              <w:docPart w:val="DefaultPlaceholder_-1854013435"/>
            </w:placeholder>
            <w15:repeatingSectionItem/>
          </w:sdtPr>
          <w:sdtEndPr/>
          <w:sdtContent>
            <w:customXmlDelRangeEnd w:id="31"/>
            <w:p w14:paraId="1AAFD8CE" w14:textId="2E7E74B6" w:rsidR="00105488" w:rsidRPr="001918C7" w:rsidDel="008311F5" w:rsidRDefault="00105488" w:rsidP="001918C7">
              <w:pPr>
                <w:pStyle w:val="a5"/>
                <w:numPr>
                  <w:ilvl w:val="0"/>
                  <w:numId w:val="5"/>
                </w:numPr>
                <w:ind w:left="0" w:firstLine="0"/>
                <w:jc w:val="both"/>
                <w:rPr>
                  <w:del w:id="32" w:author="Давиденко Сергей" w:date="2025-10-19T15:31:00Z"/>
                  <w:bCs/>
                </w:rPr>
              </w:pPr>
              <w:del w:id="33" w:author="Давиденко Сергей" w:date="2025-10-19T15:31:00Z">
                <w:r w:rsidRPr="001918C7" w:rsidDel="008311F5">
                  <w:rPr>
                    <w:bCs/>
                  </w:rPr>
                  <w:delText xml:space="preserve">Гражданин Российской Федерации </w:delText>
                </w:r>
                <w:r w:rsidRPr="001918C7" w:rsidDel="008311F5">
                  <w:rPr>
                    <w:bCs/>
                    <w:highlight w:val="yellow"/>
                  </w:rPr>
                  <w:delText>#</w:delText>
                </w:r>
                <w:r w:rsidRPr="001918C7" w:rsidDel="008311F5">
                  <w:rPr>
                    <w:b/>
                    <w:bCs/>
                    <w:highlight w:val="yellow"/>
                  </w:rPr>
                  <w:delText>ФИО2</w:delText>
                </w:r>
                <w:r w:rsidRPr="001918C7" w:rsidDel="008311F5">
                  <w:rPr>
                    <w:bCs/>
                  </w:rPr>
                  <w:delText xml:space="preserve">, паспорт </w:delText>
                </w:r>
                <w:r w:rsidRPr="001918C7" w:rsidDel="008311F5">
                  <w:rPr>
                    <w:b/>
                    <w:bCs/>
                  </w:rPr>
                  <w:delText>_____________________</w:delText>
                </w:r>
                <w:r w:rsidRPr="001918C7" w:rsidDel="008311F5">
                  <w:rPr>
                    <w:bCs/>
                  </w:rPr>
                  <w:delText xml:space="preserve">, выдан </w:delText>
                </w:r>
                <w:r w:rsidRPr="001918C7" w:rsidDel="008311F5">
                  <w:rPr>
                    <w:b/>
                    <w:bCs/>
                  </w:rPr>
                  <w:delText>_____________________</w:delText>
                </w:r>
                <w:r w:rsidRPr="001918C7" w:rsidDel="008311F5">
                  <w:rPr>
                    <w:bCs/>
                  </w:rPr>
                  <w:delText xml:space="preserve">, </w:delText>
                </w:r>
                <w:r w:rsidRPr="001918C7" w:rsidDel="008311F5">
                  <w:rPr>
                    <w:b/>
                    <w:bCs/>
                  </w:rPr>
                  <w:delText>_____________________</w:delText>
                </w:r>
                <w:r w:rsidRPr="001918C7" w:rsidDel="008311F5">
                  <w:rPr>
                    <w:bCs/>
                  </w:rPr>
                  <w:delText xml:space="preserve"> г. Код подразделения </w:delText>
                </w:r>
                <w:r w:rsidRPr="001918C7" w:rsidDel="008311F5">
                  <w:rPr>
                    <w:b/>
                    <w:bCs/>
                  </w:rPr>
                  <w:delText>_____________________</w:delText>
                </w:r>
                <w:r w:rsidRPr="001918C7" w:rsidDel="008311F5">
                  <w:rPr>
                    <w:bCs/>
                  </w:rPr>
                  <w:delText xml:space="preserve">, зарегистрирован по адресу: </w:delText>
                </w:r>
                <w:r w:rsidRPr="001918C7" w:rsidDel="008311F5">
                  <w:rPr>
                    <w:b/>
                    <w:bCs/>
                  </w:rPr>
                  <w:delText>_____________________</w:delText>
                </w:r>
                <w:r w:rsidRPr="001918C7" w:rsidDel="008311F5">
                  <w:rPr>
                    <w:bCs/>
                  </w:rPr>
                  <w:delText>;</w:delText>
                </w:r>
              </w:del>
            </w:p>
            <w:customXmlDelRangeStart w:id="34" w:author="Давиденко Сергей" w:date="2025-10-19T15:31:00Z"/>
          </w:sdtContent>
        </w:sdt>
        <w:customXmlDelRangeEnd w:id="34"/>
        <w:customXmlDelRangeStart w:id="35" w:author="Давиденко Сергей" w:date="2025-10-19T15:31:00Z"/>
      </w:sdtContent>
    </w:sdt>
    <w:customXmlDelRangeEnd w:id="35"/>
    <w:p w14:paraId="42337B6B" w14:textId="3317F52B" w:rsidR="00105488" w:rsidRPr="001918C7" w:rsidRDefault="00105488" w:rsidP="001918C7">
      <w:pPr>
        <w:jc w:val="both"/>
        <w:rPr>
          <w:bCs/>
        </w:rPr>
      </w:pPr>
    </w:p>
    <w:p w14:paraId="4C129621" w14:textId="77777777" w:rsidR="00105488" w:rsidRPr="001918C7" w:rsidRDefault="00105488" w:rsidP="001918C7">
      <w:pPr>
        <w:pStyle w:val="a9"/>
        <w:tabs>
          <w:tab w:val="left" w:pos="9781"/>
        </w:tabs>
        <w:ind w:right="0" w:firstLine="0"/>
        <w:mirrorIndents/>
        <w:jc w:val="both"/>
        <w:rPr>
          <w:b w:val="0"/>
        </w:rPr>
      </w:pPr>
      <w:r w:rsidRPr="001918C7">
        <w:rPr>
          <w:b w:val="0"/>
        </w:rPr>
        <w:t xml:space="preserve">Кворум имеется. </w:t>
      </w:r>
    </w:p>
    <w:p w14:paraId="00165D2A" w14:textId="04E89EB8" w:rsidR="00105488" w:rsidRPr="001918C7" w:rsidRDefault="00105488" w:rsidP="001918C7">
      <w:pPr>
        <w:pStyle w:val="a9"/>
        <w:tabs>
          <w:tab w:val="left" w:pos="9781"/>
        </w:tabs>
        <w:ind w:right="0" w:firstLine="0"/>
        <w:mirrorIndents/>
        <w:jc w:val="both"/>
        <w:rPr>
          <w:b w:val="0"/>
        </w:rPr>
      </w:pPr>
      <w:r w:rsidRPr="001918C7">
        <w:rPr>
          <w:b w:val="0"/>
        </w:rPr>
        <w:t xml:space="preserve">Собрание учредителей Общества с ограниченной ответственностью </w:t>
      </w:r>
      <w:r w:rsidRPr="001918C7">
        <w:rPr>
          <w:b w:val="0"/>
          <w:highlight w:val="yellow"/>
        </w:rPr>
        <w:t>«</w:t>
      </w:r>
      <w:del w:id="36" w:author="Давиденко Сергей" w:date="2025-10-19T15:39:00Z">
        <w:r w:rsidRPr="001918C7" w:rsidDel="001F2A22">
          <w:rPr>
            <w:b w:val="0"/>
            <w:color w:val="000000"/>
            <w:highlight w:val="yellow"/>
          </w:rPr>
          <w:delText>#НаименованиеООО</w:delText>
        </w:r>
      </w:del>
      <w:ins w:id="37" w:author="Давиденко Сергей" w:date="2025-10-19T15:39:00Z">
        <w:r w:rsidR="001F2A22">
          <w:rPr>
            <w:b w:val="0"/>
            <w:color w:val="000000"/>
            <w:highlight w:val="yellow"/>
          </w:rPr>
          <w:t xml:space="preserve">АИДА </w:t>
        </w:r>
        <w:proofErr w:type="spellStart"/>
        <w:r w:rsidR="001F2A22">
          <w:rPr>
            <w:b w:val="0"/>
            <w:color w:val="000000"/>
            <w:highlight w:val="yellow"/>
          </w:rPr>
          <w:t>Роботикс</w:t>
        </w:r>
      </w:ins>
      <w:proofErr w:type="spellEnd"/>
      <w:r w:rsidRPr="001918C7">
        <w:rPr>
          <w:b w:val="0"/>
        </w:rPr>
        <w:t xml:space="preserve">» (далее по тексту – «Общество») признано правомочным. </w:t>
      </w:r>
    </w:p>
    <w:p w14:paraId="7500BA52" w14:textId="77777777" w:rsidR="00105488" w:rsidRPr="001918C7" w:rsidRDefault="00105488" w:rsidP="001918C7">
      <w:pPr>
        <w:tabs>
          <w:tab w:val="left" w:pos="9781"/>
        </w:tabs>
        <w:spacing w:before="120"/>
        <w:jc w:val="both"/>
        <w:rPr>
          <w:bCs/>
          <w:lang w:eastAsia="ru-RU"/>
        </w:rPr>
      </w:pPr>
      <w:r w:rsidRPr="001918C7">
        <w:rPr>
          <w:bCs/>
        </w:rPr>
        <w:t>Принятие решений на общем собрании участников и состав участников, присутствующих на собрании, подтверждаются подписями всех участников Общества, присутствующих на общем собрании, на протоколе общего собрания участников, и не требует нотариального удостоверения.</w:t>
      </w:r>
    </w:p>
    <w:p w14:paraId="37F8C01F" w14:textId="645B7DA8" w:rsidR="00105488" w:rsidRPr="001918C7" w:rsidRDefault="00105488" w:rsidP="001918C7">
      <w:pPr>
        <w:autoSpaceDE w:val="0"/>
        <w:autoSpaceDN w:val="0"/>
        <w:adjustRightInd w:val="0"/>
        <w:spacing w:after="120"/>
        <w:ind w:left="-284" w:firstLine="567"/>
        <w:contextualSpacing/>
        <w:jc w:val="both"/>
        <w:rPr>
          <w:b/>
        </w:rPr>
      </w:pPr>
      <w:r w:rsidRPr="001918C7">
        <w:rPr>
          <w:b/>
        </w:rPr>
        <w:t>Председателем Собрания</w:t>
      </w:r>
      <w:r w:rsidRPr="001918C7">
        <w:t xml:space="preserve"> единогласно избран </w:t>
      </w:r>
      <w:del w:id="38" w:author="Давиденко Сергей" w:date="2025-10-19T15:39:00Z">
        <w:r w:rsidRPr="001918C7" w:rsidDel="001F2A22">
          <w:rPr>
            <w:bCs/>
            <w:highlight w:val="yellow"/>
          </w:rPr>
          <w:delText>#</w:delText>
        </w:r>
        <w:r w:rsidRPr="001918C7" w:rsidDel="001F2A22">
          <w:rPr>
            <w:b/>
            <w:bCs/>
            <w:highlight w:val="yellow"/>
          </w:rPr>
          <w:delText>ФИО1</w:delText>
        </w:r>
      </w:del>
      <w:proofErr w:type="spellStart"/>
      <w:ins w:id="39" w:author="Давиденко Сергей" w:date="2025-10-19T15:39:00Z">
        <w:r w:rsidR="001F2A22">
          <w:rPr>
            <w:bCs/>
          </w:rPr>
          <w:t>Осиненко</w:t>
        </w:r>
        <w:proofErr w:type="spellEnd"/>
        <w:r w:rsidR="001F2A22">
          <w:rPr>
            <w:bCs/>
          </w:rPr>
          <w:t xml:space="preserve"> Павел Вале</w:t>
        </w:r>
      </w:ins>
      <w:ins w:id="40" w:author="Давиденко Сергей" w:date="2025-10-19T15:40:00Z">
        <w:r w:rsidR="001F2A22">
          <w:rPr>
            <w:bCs/>
          </w:rPr>
          <w:t>рьевич</w:t>
        </w:r>
      </w:ins>
      <w:r w:rsidRPr="001918C7">
        <w:rPr>
          <w:b/>
        </w:rPr>
        <w:t>.</w:t>
      </w:r>
    </w:p>
    <w:p w14:paraId="5EE1F64F" w14:textId="38B6BFCB" w:rsidR="00105488" w:rsidRPr="00984F6E" w:rsidRDefault="00105488" w:rsidP="00984F6E">
      <w:pPr>
        <w:autoSpaceDE w:val="0"/>
        <w:autoSpaceDN w:val="0"/>
        <w:adjustRightInd w:val="0"/>
        <w:spacing w:after="120"/>
        <w:ind w:left="-284" w:firstLine="567"/>
        <w:contextualSpacing/>
        <w:jc w:val="both"/>
        <w:rPr>
          <w:b/>
        </w:rPr>
      </w:pPr>
      <w:r w:rsidRPr="001918C7">
        <w:rPr>
          <w:b/>
          <w:bCs/>
        </w:rPr>
        <w:lastRenderedPageBreak/>
        <w:t>Секретарем собрания, ответственным за подсчет голосов</w:t>
      </w:r>
      <w:r w:rsidRPr="001918C7">
        <w:rPr>
          <w:bCs/>
        </w:rPr>
        <w:t xml:space="preserve"> е</w:t>
      </w:r>
      <w:r w:rsidRPr="001918C7">
        <w:t xml:space="preserve">диногласно избран </w:t>
      </w:r>
      <w:del w:id="41" w:author="Давиденко Сергей" w:date="2025-10-19T15:40:00Z">
        <w:r w:rsidRPr="001918C7" w:rsidDel="001F2A22">
          <w:rPr>
            <w:bCs/>
            <w:highlight w:val="yellow"/>
          </w:rPr>
          <w:delText>#</w:delText>
        </w:r>
        <w:r w:rsidRPr="001918C7" w:rsidDel="001F2A22">
          <w:rPr>
            <w:b/>
            <w:bCs/>
            <w:highlight w:val="yellow"/>
          </w:rPr>
          <w:delText>ФИО2</w:delText>
        </w:r>
      </w:del>
      <w:ins w:id="42" w:author="Давиденко Сергей" w:date="2025-10-19T15:40:00Z">
        <w:r w:rsidR="001F2A22">
          <w:rPr>
            <w:bCs/>
          </w:rPr>
          <w:t>Давиденко Сергей Александрович</w:t>
        </w:r>
      </w:ins>
      <w:r w:rsidRPr="001918C7">
        <w:rPr>
          <w:b/>
          <w:bCs/>
        </w:rPr>
        <w:t>.</w:t>
      </w:r>
    </w:p>
    <w:p w14:paraId="1DB31E20" w14:textId="77777777" w:rsidR="00105488" w:rsidRPr="001918C7" w:rsidRDefault="00105488" w:rsidP="001918C7">
      <w:pPr>
        <w:tabs>
          <w:tab w:val="left" w:pos="3148"/>
        </w:tabs>
        <w:jc w:val="both"/>
      </w:pPr>
    </w:p>
    <w:p w14:paraId="7B977AE7" w14:textId="77777777" w:rsidR="00105488" w:rsidRPr="001918C7" w:rsidRDefault="00105488" w:rsidP="001918C7">
      <w:pPr>
        <w:tabs>
          <w:tab w:val="left" w:pos="3148"/>
        </w:tabs>
        <w:jc w:val="both"/>
      </w:pPr>
      <w:r w:rsidRPr="001918C7">
        <w:rPr>
          <w:b/>
        </w:rPr>
        <w:t>ПОВЕСТКА ДНЯ:</w:t>
      </w:r>
      <w:r w:rsidRPr="001918C7">
        <w:rPr>
          <w:b/>
        </w:rPr>
        <w:tab/>
        <w:t xml:space="preserve"> </w:t>
      </w:r>
    </w:p>
    <w:p w14:paraId="7D52E27B" w14:textId="77777777" w:rsidR="00105488" w:rsidRPr="001918C7" w:rsidRDefault="00105488" w:rsidP="001918C7">
      <w:pPr>
        <w:tabs>
          <w:tab w:val="left" w:pos="142"/>
        </w:tabs>
        <w:jc w:val="both"/>
        <w:rPr>
          <w:b/>
        </w:rPr>
      </w:pPr>
    </w:p>
    <w:p w14:paraId="673AAAB2" w14:textId="6CCDF5EC" w:rsidR="00B30F91" w:rsidRPr="001918C7" w:rsidRDefault="000B2AB9" w:rsidP="00B30F91">
      <w:pPr>
        <w:tabs>
          <w:tab w:val="left" w:pos="142"/>
        </w:tabs>
        <w:ind w:firstLine="709"/>
        <w:jc w:val="both"/>
      </w:pPr>
      <w:r>
        <w:t>1</w:t>
      </w:r>
      <w:r w:rsidR="00B30F91" w:rsidRPr="001918C7">
        <w:t>. Об утверждении Устава Общества</w:t>
      </w:r>
      <w:r w:rsidR="00B30F91">
        <w:t xml:space="preserve"> в</w:t>
      </w:r>
      <w:r w:rsidR="00B30F91" w:rsidRPr="00984F6E">
        <w:t xml:space="preserve"> </w:t>
      </w:r>
      <w:r w:rsidR="00B30F91">
        <w:t>новой редакции</w:t>
      </w:r>
      <w:r w:rsidR="00B30F91" w:rsidRPr="001918C7">
        <w:t>.</w:t>
      </w:r>
    </w:p>
    <w:p w14:paraId="2D4E5B60" w14:textId="467FABE4" w:rsidR="00105488" w:rsidRPr="001918C7" w:rsidRDefault="000B2AB9" w:rsidP="001918C7">
      <w:pPr>
        <w:pStyle w:val="21"/>
        <w:tabs>
          <w:tab w:val="left" w:pos="142"/>
          <w:tab w:val="left" w:pos="1080"/>
        </w:tabs>
        <w:jc w:val="both"/>
        <w:rPr>
          <w:bCs/>
          <w:szCs w:val="24"/>
        </w:rPr>
      </w:pPr>
      <w:r>
        <w:rPr>
          <w:szCs w:val="24"/>
        </w:rPr>
        <w:t xml:space="preserve">2. </w:t>
      </w:r>
      <w:r w:rsidR="00105488" w:rsidRPr="001918C7">
        <w:rPr>
          <w:szCs w:val="24"/>
        </w:rPr>
        <w:t xml:space="preserve">О назначении ответственного за </w:t>
      </w:r>
      <w:r w:rsidR="00984F6E">
        <w:rPr>
          <w:szCs w:val="24"/>
        </w:rPr>
        <w:t xml:space="preserve">государственную </w:t>
      </w:r>
      <w:r w:rsidR="00105488" w:rsidRPr="001918C7">
        <w:rPr>
          <w:szCs w:val="24"/>
        </w:rPr>
        <w:t xml:space="preserve">регистрацию </w:t>
      </w:r>
      <w:r w:rsidR="00984F6E">
        <w:rPr>
          <w:szCs w:val="24"/>
        </w:rPr>
        <w:t>изменений</w:t>
      </w:r>
      <w:r w:rsidR="00105488" w:rsidRPr="001918C7">
        <w:rPr>
          <w:bCs/>
          <w:szCs w:val="24"/>
        </w:rPr>
        <w:t>.</w:t>
      </w:r>
    </w:p>
    <w:p w14:paraId="1AE0365C" w14:textId="41849E4C" w:rsidR="003D29EF" w:rsidRDefault="003D29EF" w:rsidP="001918C7">
      <w:pPr>
        <w:pStyle w:val="21"/>
        <w:tabs>
          <w:tab w:val="left" w:pos="1080"/>
        </w:tabs>
        <w:jc w:val="both"/>
        <w:rPr>
          <w:szCs w:val="24"/>
        </w:rPr>
      </w:pPr>
    </w:p>
    <w:p w14:paraId="55032C31" w14:textId="1D94BE19" w:rsidR="006A216C" w:rsidRPr="001918C7" w:rsidRDefault="00105488" w:rsidP="001918C7">
      <w:pPr>
        <w:numPr>
          <w:ilvl w:val="0"/>
          <w:numId w:val="2"/>
        </w:numPr>
        <w:ind w:left="0" w:firstLine="0"/>
        <w:jc w:val="both"/>
        <w:rPr>
          <w:rFonts w:eastAsia="MS Mincho"/>
        </w:rPr>
      </w:pPr>
      <w:r w:rsidRPr="001918C7">
        <w:rPr>
          <w:rFonts w:eastAsia="MS Mincho"/>
        </w:rPr>
        <w:t xml:space="preserve">По </w:t>
      </w:r>
      <w:r w:rsidR="00476F6C">
        <w:rPr>
          <w:rFonts w:eastAsia="MS Mincho"/>
          <w:b/>
        </w:rPr>
        <w:t>первому</w:t>
      </w:r>
      <w:r w:rsidRPr="001918C7">
        <w:rPr>
          <w:rFonts w:eastAsia="MS Mincho"/>
        </w:rPr>
        <w:t xml:space="preserve"> вопросу повестки дня слушали </w:t>
      </w:r>
      <w:del w:id="43" w:author="Давиденко Сергей" w:date="2025-10-19T15:41:00Z">
        <w:r w:rsidRPr="001918C7" w:rsidDel="001F2A22">
          <w:rPr>
            <w:bCs/>
            <w:highlight w:val="yellow"/>
          </w:rPr>
          <w:delText>#Род.П.ФИО1</w:delText>
        </w:r>
      </w:del>
      <w:proofErr w:type="spellStart"/>
      <w:ins w:id="44" w:author="Давиденко Сергей" w:date="2025-10-19T15:41:00Z">
        <w:r w:rsidR="001F2A22">
          <w:rPr>
            <w:bCs/>
            <w:highlight w:val="yellow"/>
          </w:rPr>
          <w:t>Осиненко</w:t>
        </w:r>
        <w:proofErr w:type="spellEnd"/>
        <w:r w:rsidR="001F2A22">
          <w:rPr>
            <w:bCs/>
            <w:highlight w:val="yellow"/>
          </w:rPr>
          <w:t xml:space="preserve"> Павла Валерьевича</w:t>
        </w:r>
      </w:ins>
      <w:r w:rsidRPr="001918C7">
        <w:rPr>
          <w:b/>
          <w:bCs/>
          <w:highlight w:val="yellow"/>
        </w:rPr>
        <w:t xml:space="preserve"> </w:t>
      </w:r>
      <w:r w:rsidRPr="001918C7">
        <w:rPr>
          <w:rFonts w:eastAsia="MS Mincho"/>
        </w:rPr>
        <w:t>с предложением:</w:t>
      </w:r>
    </w:p>
    <w:p w14:paraId="0FFBB3A7" w14:textId="0D34A054" w:rsidR="00105488" w:rsidRPr="001918C7" w:rsidRDefault="00105488" w:rsidP="00984F6E">
      <w:pPr>
        <w:pStyle w:val="12"/>
        <w:jc w:val="both"/>
      </w:pPr>
    </w:p>
    <w:p w14:paraId="479E4CF0" w14:textId="18E3DCC5" w:rsidR="00B30F91" w:rsidRPr="001918C7" w:rsidRDefault="00B30F91" w:rsidP="00B30F91">
      <w:pPr>
        <w:jc w:val="both"/>
      </w:pPr>
      <w:r w:rsidRPr="001918C7">
        <w:t>Утвердить Устав Общества</w:t>
      </w:r>
      <w:r>
        <w:t xml:space="preserve"> в</w:t>
      </w:r>
      <w:r w:rsidRPr="00984F6E">
        <w:t xml:space="preserve"> </w:t>
      </w:r>
      <w:r>
        <w:t>редакции</w:t>
      </w:r>
      <w:r w:rsidR="000B2AB9">
        <w:rPr>
          <w:bCs/>
        </w:rPr>
        <w:t xml:space="preserve"> №</w:t>
      </w:r>
      <w:del w:id="45" w:author="Давиденко Сергей" w:date="2025-10-19T15:41:00Z">
        <w:r w:rsidR="000B2AB9" w:rsidDel="001F2A22">
          <w:rPr>
            <w:bCs/>
          </w:rPr>
          <w:delText xml:space="preserve"> ___</w:delText>
        </w:r>
      </w:del>
      <w:ins w:id="46" w:author="Давиденко Сергей" w:date="2025-10-19T15:41:00Z">
        <w:r w:rsidR="001F2A22">
          <w:rPr>
            <w:bCs/>
          </w:rPr>
          <w:t xml:space="preserve">1 </w:t>
        </w:r>
      </w:ins>
      <w:r w:rsidR="000B2AB9">
        <w:rPr>
          <w:bCs/>
        </w:rPr>
        <w:t>согласно Приложению №1</w:t>
      </w:r>
    </w:p>
    <w:p w14:paraId="1EFA5BF2" w14:textId="77777777" w:rsidR="00B30F91" w:rsidRPr="001918C7" w:rsidRDefault="00B30F91" w:rsidP="00B30F91">
      <w:pPr>
        <w:jc w:val="both"/>
      </w:pPr>
      <w:r w:rsidRPr="001918C7">
        <w:tab/>
      </w:r>
      <w:r w:rsidRPr="001918C7">
        <w:rPr>
          <w:rFonts w:eastAsia="MS Mincho"/>
          <w:bCs/>
        </w:rPr>
        <w:t>Голосовали:</w:t>
      </w:r>
    </w:p>
    <w:p w14:paraId="05A614B4" w14:textId="77777777" w:rsidR="00B30F91" w:rsidRPr="001918C7" w:rsidRDefault="00B30F91" w:rsidP="00B30F91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«За»-100%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голосов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4F75034C" w14:textId="77777777" w:rsidR="00B30F91" w:rsidRPr="001918C7" w:rsidRDefault="00B30F91" w:rsidP="00B30F91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Против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-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нет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570C6681" w14:textId="77777777" w:rsidR="00B30F91" w:rsidRPr="001918C7" w:rsidRDefault="00B30F91" w:rsidP="00B30F91">
      <w:pPr>
        <w:jc w:val="both"/>
        <w:rPr>
          <w:rFonts w:eastAsia="MS Mincho"/>
        </w:rPr>
      </w:pPr>
      <w:r w:rsidRPr="001918C7">
        <w:rPr>
          <w:rFonts w:eastAsia="MS Mincho"/>
        </w:rPr>
        <w:t>«Воздержались» - нет.</w:t>
      </w:r>
    </w:p>
    <w:p w14:paraId="11C55249" w14:textId="77777777" w:rsidR="00B30F91" w:rsidRPr="001918C7" w:rsidRDefault="00B30F91" w:rsidP="00B30F91">
      <w:pPr>
        <w:jc w:val="both"/>
      </w:pPr>
    </w:p>
    <w:p w14:paraId="59F271D1" w14:textId="77777777" w:rsidR="00B30F91" w:rsidRPr="001918C7" w:rsidRDefault="00B30F91" w:rsidP="00B30F91">
      <w:pPr>
        <w:jc w:val="both"/>
      </w:pPr>
      <w:r w:rsidRPr="001918C7">
        <w:rPr>
          <w:rFonts w:eastAsia="MS Mincho"/>
          <w:b/>
          <w:bCs/>
        </w:rPr>
        <w:t>Постановили</w:t>
      </w:r>
      <w:r w:rsidRPr="001918C7">
        <w:rPr>
          <w:rFonts w:eastAsia="MS Mincho"/>
        </w:rPr>
        <w:t>:</w:t>
      </w:r>
    </w:p>
    <w:p w14:paraId="31FE2BE2" w14:textId="78993440" w:rsidR="000B2AB9" w:rsidRPr="001918C7" w:rsidRDefault="000B2AB9" w:rsidP="000B2AB9">
      <w:pPr>
        <w:jc w:val="both"/>
      </w:pPr>
      <w:r w:rsidRPr="001918C7">
        <w:t>Утвердить Устав Общества</w:t>
      </w:r>
      <w:r>
        <w:t xml:space="preserve"> в</w:t>
      </w:r>
      <w:r w:rsidRPr="00984F6E">
        <w:t xml:space="preserve"> </w:t>
      </w:r>
      <w:r>
        <w:t>редакции</w:t>
      </w:r>
      <w:r>
        <w:rPr>
          <w:bCs/>
        </w:rPr>
        <w:t xml:space="preserve"> №</w:t>
      </w:r>
      <w:ins w:id="47" w:author="Давиденко Сергей" w:date="2025-10-19T15:41:00Z">
        <w:r w:rsidR="001F2A22">
          <w:rPr>
            <w:bCs/>
          </w:rPr>
          <w:t>1</w:t>
        </w:r>
      </w:ins>
      <w:del w:id="48" w:author="Давиденко Сергей" w:date="2025-10-19T15:41:00Z">
        <w:r w:rsidDel="001F2A22">
          <w:rPr>
            <w:bCs/>
          </w:rPr>
          <w:delText xml:space="preserve"> ___</w:delText>
        </w:r>
      </w:del>
      <w:r>
        <w:rPr>
          <w:bCs/>
        </w:rPr>
        <w:t>согласно Приложению №1</w:t>
      </w:r>
    </w:p>
    <w:p w14:paraId="4627D872" w14:textId="77777777" w:rsidR="00105488" w:rsidRPr="001918C7" w:rsidRDefault="00105488" w:rsidP="001918C7">
      <w:pPr>
        <w:jc w:val="both"/>
        <w:rPr>
          <w:rFonts w:eastAsia="MS Mincho"/>
          <w:bCs/>
        </w:rPr>
      </w:pPr>
    </w:p>
    <w:p w14:paraId="01A771E6" w14:textId="6AEF0A98" w:rsidR="00105488" w:rsidRPr="00984F6E" w:rsidRDefault="00105488" w:rsidP="00984F6E">
      <w:pPr>
        <w:pStyle w:val="a5"/>
        <w:numPr>
          <w:ilvl w:val="0"/>
          <w:numId w:val="2"/>
        </w:numPr>
        <w:jc w:val="both"/>
        <w:rPr>
          <w:bCs/>
        </w:rPr>
      </w:pPr>
      <w:r w:rsidRPr="00984F6E">
        <w:rPr>
          <w:rFonts w:eastAsia="MS Mincho"/>
        </w:rPr>
        <w:t xml:space="preserve">По </w:t>
      </w:r>
      <w:r w:rsidR="00476F6C">
        <w:rPr>
          <w:rFonts w:eastAsia="MS Mincho"/>
          <w:b/>
        </w:rPr>
        <w:t>второму</w:t>
      </w:r>
      <w:r w:rsidRPr="00984F6E">
        <w:rPr>
          <w:rFonts w:eastAsia="MS Mincho"/>
        </w:rPr>
        <w:t xml:space="preserve"> вопросу повестки дня слушали </w:t>
      </w:r>
      <w:del w:id="49" w:author="Давиденко Сергей" w:date="2025-10-19T15:41:00Z">
        <w:r w:rsidRPr="00984F6E" w:rsidDel="001F2A22">
          <w:rPr>
            <w:bCs/>
            <w:highlight w:val="yellow"/>
          </w:rPr>
          <w:delText>#Род.П.ФИО1</w:delText>
        </w:r>
      </w:del>
      <w:proofErr w:type="spellStart"/>
      <w:ins w:id="50" w:author="Давиденко Сергей" w:date="2025-10-19T15:41:00Z">
        <w:r w:rsidR="001F2A22">
          <w:rPr>
            <w:bCs/>
            <w:highlight w:val="yellow"/>
          </w:rPr>
          <w:t>Осиненко</w:t>
        </w:r>
        <w:proofErr w:type="spellEnd"/>
        <w:r w:rsidR="001F2A22">
          <w:rPr>
            <w:bCs/>
            <w:highlight w:val="yellow"/>
          </w:rPr>
          <w:t xml:space="preserve"> Павла Валерьевича</w:t>
        </w:r>
      </w:ins>
      <w:r w:rsidRPr="00984F6E">
        <w:rPr>
          <w:b/>
          <w:bCs/>
          <w:highlight w:val="yellow"/>
        </w:rPr>
        <w:t xml:space="preserve"> </w:t>
      </w:r>
      <w:r w:rsidRPr="00984F6E">
        <w:rPr>
          <w:bCs/>
        </w:rPr>
        <w:t>с предложением:</w:t>
      </w:r>
    </w:p>
    <w:p w14:paraId="058FF893" w14:textId="176880B9" w:rsidR="00984F6E" w:rsidRDefault="00984F6E" w:rsidP="001918C7">
      <w:pPr>
        <w:jc w:val="both"/>
        <w:rPr>
          <w:kern w:val="1"/>
        </w:rPr>
      </w:pPr>
      <w:r w:rsidRPr="006B1081">
        <w:t xml:space="preserve">Назначить ответственным за государственную регистрацию изменений </w:t>
      </w:r>
      <w:r w:rsidRPr="00A80DAD">
        <w:rPr>
          <w:color w:val="000000" w:themeColor="text1"/>
        </w:rPr>
        <w:t>Генерального Директора Общества</w:t>
      </w:r>
      <w:r>
        <w:rPr>
          <w:bCs/>
          <w:highlight w:val="yellow"/>
        </w:rPr>
        <w:t xml:space="preserve"> </w:t>
      </w:r>
      <w:r w:rsidRPr="001918C7">
        <w:rPr>
          <w:bCs/>
          <w:highlight w:val="yellow"/>
        </w:rPr>
        <w:t>ФИОГД</w:t>
      </w:r>
      <w:r w:rsidRPr="001918C7">
        <w:rPr>
          <w:rFonts w:eastAsia="MS Mincho"/>
        </w:rPr>
        <w:t>.</w:t>
      </w:r>
    </w:p>
    <w:p w14:paraId="50B77A52" w14:textId="77777777" w:rsidR="00984F6E" w:rsidRDefault="00984F6E" w:rsidP="001918C7">
      <w:pPr>
        <w:jc w:val="both"/>
        <w:rPr>
          <w:kern w:val="1"/>
        </w:rPr>
      </w:pPr>
    </w:p>
    <w:p w14:paraId="330D5863" w14:textId="77777777" w:rsidR="00105488" w:rsidRPr="001918C7" w:rsidRDefault="00105488" w:rsidP="001918C7">
      <w:pPr>
        <w:jc w:val="both"/>
      </w:pPr>
      <w:r w:rsidRPr="001918C7">
        <w:rPr>
          <w:rFonts w:eastAsia="MS Mincho"/>
          <w:bCs/>
        </w:rPr>
        <w:t>Голосовали:</w:t>
      </w:r>
    </w:p>
    <w:p w14:paraId="2204902B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За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– 100%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голосов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241B7450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Против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–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нет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4C49E31D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Воздержались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-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нет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499A9AA7" w14:textId="77777777" w:rsidR="00105488" w:rsidRPr="001918C7" w:rsidRDefault="00105488" w:rsidP="001918C7">
      <w:pPr>
        <w:jc w:val="both"/>
        <w:rPr>
          <w:b/>
        </w:rPr>
      </w:pPr>
      <w:r w:rsidRPr="001918C7">
        <w:rPr>
          <w:rFonts w:eastAsia="MS Mincho"/>
          <w:b/>
          <w:bCs/>
        </w:rPr>
        <w:t>Постановили</w:t>
      </w:r>
      <w:r w:rsidRPr="001918C7">
        <w:rPr>
          <w:rFonts w:eastAsia="MS Mincho"/>
          <w:b/>
        </w:rPr>
        <w:t>:</w:t>
      </w:r>
    </w:p>
    <w:p w14:paraId="4E33FF1D" w14:textId="2B82D5C3" w:rsidR="00984F6E" w:rsidRDefault="00984F6E" w:rsidP="00984F6E">
      <w:pPr>
        <w:jc w:val="both"/>
        <w:rPr>
          <w:kern w:val="1"/>
        </w:rPr>
      </w:pPr>
      <w:r w:rsidRPr="006B1081">
        <w:t xml:space="preserve">Назначить ответственным за государственную регистрацию изменений </w:t>
      </w:r>
      <w:r w:rsidRPr="00A80DAD">
        <w:rPr>
          <w:color w:val="000000" w:themeColor="text1"/>
        </w:rPr>
        <w:t>Генерального Директора Общества</w:t>
      </w:r>
      <w:del w:id="51" w:author="Давиденко Сергей" w:date="2025-10-19T15:42:00Z">
        <w:r w:rsidDel="001F2A22">
          <w:rPr>
            <w:bCs/>
            <w:highlight w:val="yellow"/>
          </w:rPr>
          <w:delText xml:space="preserve"> </w:delText>
        </w:r>
      </w:del>
      <w:ins w:id="52" w:author="Давиденко Сергей" w:date="2025-10-19T15:42:00Z">
        <w:r w:rsidR="001F2A22">
          <w:rPr>
            <w:bCs/>
            <w:highlight w:val="yellow"/>
          </w:rPr>
          <w:t xml:space="preserve"> «АИДА </w:t>
        </w:r>
        <w:proofErr w:type="spellStart"/>
        <w:r w:rsidR="001F2A22">
          <w:rPr>
            <w:bCs/>
            <w:highlight w:val="yellow"/>
          </w:rPr>
          <w:t>Роботикс</w:t>
        </w:r>
        <w:proofErr w:type="spellEnd"/>
        <w:r w:rsidR="001F2A22">
          <w:rPr>
            <w:bCs/>
            <w:highlight w:val="yellow"/>
          </w:rPr>
          <w:t>»</w:t>
        </w:r>
      </w:ins>
      <w:del w:id="53" w:author="Давиденко Сергей" w:date="2025-10-19T15:42:00Z">
        <w:r w:rsidRPr="001918C7" w:rsidDel="001F2A22">
          <w:rPr>
            <w:bCs/>
            <w:highlight w:val="yellow"/>
          </w:rPr>
          <w:delText>ФИОГД</w:delText>
        </w:r>
      </w:del>
      <w:r w:rsidRPr="001918C7">
        <w:rPr>
          <w:rFonts w:eastAsia="MS Mincho"/>
        </w:rPr>
        <w:t>.</w:t>
      </w:r>
    </w:p>
    <w:p w14:paraId="68E491AB" w14:textId="77777777" w:rsidR="00105488" w:rsidRPr="001918C7" w:rsidRDefault="00105488" w:rsidP="001918C7">
      <w:pPr>
        <w:jc w:val="both"/>
      </w:pPr>
    </w:p>
    <w:p w14:paraId="78EF0E2A" w14:textId="0C1AB8DB" w:rsidR="00105488" w:rsidRPr="00B30F91" w:rsidRDefault="00105488" w:rsidP="001918C7">
      <w:pPr>
        <w:jc w:val="both"/>
        <w:rPr>
          <w:b/>
          <w:bCs/>
        </w:rPr>
      </w:pPr>
      <w:r w:rsidRPr="001918C7">
        <w:rPr>
          <w:b/>
          <w:bCs/>
        </w:rPr>
        <w:t>Подписи Учредителей:</w:t>
      </w:r>
    </w:p>
    <w:p w14:paraId="13D960FC" w14:textId="4B4876DA" w:rsidR="00B0790A" w:rsidRDefault="00B0790A" w:rsidP="001918C7">
      <w:pPr>
        <w:ind w:firstLine="720"/>
        <w:jc w:val="both"/>
        <w:rPr>
          <w:bCs/>
        </w:rPr>
      </w:pPr>
      <w:r w:rsidRPr="001918C7">
        <w:rPr>
          <w:bCs/>
        </w:rPr>
        <w:t>Своей подписью подтверждаю факт участия в общем собрании учредителей, голосовал по всем вопросам повестки дня, с содержанием протокола и принятыми решениями ознакомлен, возражений не имею.</w:t>
      </w:r>
    </w:p>
    <w:p w14:paraId="0807F620" w14:textId="77777777" w:rsidR="00984F6E" w:rsidRDefault="00984F6E" w:rsidP="00984F6E">
      <w:pPr>
        <w:jc w:val="both"/>
        <w:rPr>
          <w:bCs/>
          <w:highlight w:val="yellow"/>
        </w:rPr>
      </w:pPr>
    </w:p>
    <w:p w14:paraId="65601032" w14:textId="77777777" w:rsidR="000B2AB9" w:rsidRDefault="00984F6E" w:rsidP="00984F6E">
      <w:pPr>
        <w:jc w:val="both"/>
        <w:rPr>
          <w:bCs/>
          <w:highlight w:val="yellow"/>
        </w:rPr>
      </w:pPr>
      <w:r w:rsidRPr="00984F6E">
        <w:rPr>
          <w:b/>
          <w:bCs/>
        </w:rPr>
        <w:t>Приложение</w:t>
      </w:r>
      <w:r w:rsidRPr="00984F6E">
        <w:rPr>
          <w:bCs/>
          <w:highlight w:val="yellow"/>
        </w:rPr>
        <w:t xml:space="preserve">: </w:t>
      </w:r>
    </w:p>
    <w:p w14:paraId="36046AC1" w14:textId="14F5E37A" w:rsidR="00984F6E" w:rsidRPr="000B2AB9" w:rsidRDefault="00984F6E" w:rsidP="000B2AB9">
      <w:pPr>
        <w:pStyle w:val="a5"/>
        <w:numPr>
          <w:ilvl w:val="0"/>
          <w:numId w:val="6"/>
        </w:numPr>
        <w:jc w:val="both"/>
        <w:rPr>
          <w:bCs/>
        </w:rPr>
      </w:pPr>
      <w:r w:rsidRPr="000B2AB9">
        <w:rPr>
          <w:bCs/>
          <w:highlight w:val="yellow"/>
        </w:rPr>
        <w:t xml:space="preserve">Устав, редакция № </w:t>
      </w:r>
      <w:del w:id="54" w:author="Давиденко Сергей" w:date="2025-10-19T16:05:00Z">
        <w:r w:rsidRPr="000B2AB9" w:rsidDel="008E05CC">
          <w:rPr>
            <w:bCs/>
            <w:highlight w:val="yellow"/>
          </w:rPr>
          <w:delText>___.</w:delText>
        </w:r>
      </w:del>
      <w:ins w:id="55" w:author="Давиденко Сергей" w:date="2025-10-19T16:05:00Z">
        <w:r w:rsidR="008E05CC">
          <w:rPr>
            <w:bCs/>
            <w:highlight w:val="yellow"/>
          </w:rPr>
          <w:t>1</w:t>
        </w:r>
        <w:r w:rsidR="008E05CC" w:rsidRPr="000B2AB9">
          <w:rPr>
            <w:bCs/>
            <w:highlight w:val="yellow"/>
          </w:rPr>
          <w:t>.</w:t>
        </w:r>
      </w:ins>
    </w:p>
    <w:p w14:paraId="1EC5584E" w14:textId="77777777" w:rsidR="00B0790A" w:rsidRPr="001918C7" w:rsidRDefault="00B0790A" w:rsidP="001918C7">
      <w:pPr>
        <w:jc w:val="both"/>
      </w:pPr>
    </w:p>
    <w:p w14:paraId="05FF5374" w14:textId="77777777" w:rsidR="00105488" w:rsidRPr="001918C7" w:rsidRDefault="00105488" w:rsidP="00984F6E">
      <w:pPr>
        <w:jc w:val="both"/>
        <w:rPr>
          <w:b/>
          <w:bCs/>
        </w:rPr>
      </w:pPr>
    </w:p>
    <w:p w14:paraId="4D50B93D" w14:textId="77777777" w:rsidR="001F2A22" w:rsidRPr="001918C7" w:rsidRDefault="001F2A22" w:rsidP="001F2A22">
      <w:pPr>
        <w:jc w:val="both"/>
        <w:rPr>
          <w:ins w:id="56" w:author="Давиденко Сергей" w:date="2025-10-19T15:42:00Z"/>
          <w:b/>
        </w:rPr>
      </w:pPr>
      <w:ins w:id="57" w:author="Давиденко Сергей" w:date="2025-10-19T15:42:00Z">
        <w:r w:rsidRPr="001918C7">
          <w:rPr>
            <w:b/>
            <w:bCs/>
            <w:highlight w:val="yellow"/>
          </w:rPr>
          <w:t>_____________________</w:t>
        </w:r>
        <w:r w:rsidRPr="001918C7">
          <w:rPr>
            <w:b/>
          </w:rPr>
          <w:t xml:space="preserve"> </w:t>
        </w:r>
      </w:ins>
    </w:p>
    <w:p w14:paraId="2CDF432F" w14:textId="77777777" w:rsidR="001F2A22" w:rsidRPr="001F2A22" w:rsidRDefault="001F2A22" w:rsidP="001F2A22">
      <w:pPr>
        <w:jc w:val="both"/>
        <w:rPr>
          <w:ins w:id="58" w:author="Давиденко Сергей" w:date="2025-10-19T15:42:00Z"/>
          <w:rPrChange w:id="59" w:author="Давиденко Сергей" w:date="2025-10-19T15:43:00Z">
            <w:rPr>
              <w:ins w:id="60" w:author="Давиденко Сергей" w:date="2025-10-19T15:42:00Z"/>
              <w:b/>
            </w:rPr>
          </w:rPrChange>
        </w:rPr>
      </w:pPr>
      <w:proofErr w:type="spellStart"/>
      <w:ins w:id="61" w:author="Давиденко Сергей" w:date="2025-10-19T15:42:00Z">
        <w:r w:rsidRPr="001F2A22">
          <w:rPr>
            <w:rPrChange w:id="62" w:author="Давиденко Сергей" w:date="2025-10-19T15:43:00Z">
              <w:rPr>
                <w:b/>
                <w:bCs/>
              </w:rPr>
            </w:rPrChange>
          </w:rPr>
          <w:t>Осиненко</w:t>
        </w:r>
        <w:proofErr w:type="spellEnd"/>
        <w:r w:rsidRPr="001F2A22">
          <w:rPr>
            <w:rPrChange w:id="63" w:author="Давиденко Сергей" w:date="2025-10-19T15:43:00Z">
              <w:rPr>
                <w:b/>
                <w:bCs/>
              </w:rPr>
            </w:rPrChange>
          </w:rPr>
          <w:t xml:space="preserve"> Павел Валерьевич</w:t>
        </w:r>
      </w:ins>
    </w:p>
    <w:p w14:paraId="0C213CBE" w14:textId="77777777" w:rsidR="001F2A22" w:rsidRPr="001918C7" w:rsidRDefault="001F2A22" w:rsidP="001F2A22">
      <w:pPr>
        <w:jc w:val="both"/>
        <w:rPr>
          <w:ins w:id="64" w:author="Давиденко Сергей" w:date="2025-10-19T15:42:00Z"/>
          <w:b/>
        </w:rPr>
      </w:pPr>
      <w:ins w:id="65" w:author="Давиденко Сергей" w:date="2025-10-19T15:42:00Z">
        <w:r w:rsidRPr="001918C7">
          <w:rPr>
            <w:b/>
          </w:rPr>
          <w:t>Уч</w:t>
        </w:r>
        <w:r>
          <w:rPr>
            <w:b/>
          </w:rPr>
          <w:t>редитель</w:t>
        </w:r>
        <w:r w:rsidRPr="001918C7">
          <w:rPr>
            <w:b/>
          </w:rPr>
          <w:t xml:space="preserve"> 1, (Председатель собрания)</w:t>
        </w:r>
      </w:ins>
    </w:p>
    <w:p w14:paraId="7223F041" w14:textId="77777777" w:rsidR="001F2A22" w:rsidRPr="001918C7" w:rsidRDefault="001F2A22" w:rsidP="001F2A22">
      <w:pPr>
        <w:jc w:val="both"/>
        <w:rPr>
          <w:ins w:id="66" w:author="Давиденко Сергей" w:date="2025-10-19T15:42:00Z"/>
          <w:b/>
        </w:rPr>
      </w:pPr>
    </w:p>
    <w:p w14:paraId="67C4E665" w14:textId="77777777" w:rsidR="001F2A22" w:rsidRPr="001918C7" w:rsidRDefault="001F2A22" w:rsidP="001F2A22">
      <w:pPr>
        <w:jc w:val="both"/>
        <w:rPr>
          <w:ins w:id="67" w:author="Давиденко Сергей" w:date="2025-10-19T15:42:00Z"/>
          <w:b/>
          <w:bCs/>
        </w:rPr>
      </w:pPr>
      <w:ins w:id="68" w:author="Давиденко Сергей" w:date="2025-10-19T15:42:00Z">
        <w:r w:rsidRPr="001918C7">
          <w:rPr>
            <w:b/>
            <w:bCs/>
            <w:highlight w:val="yellow"/>
          </w:rPr>
          <w:t>_____________________</w:t>
        </w:r>
        <w:r w:rsidRPr="001918C7">
          <w:rPr>
            <w:b/>
            <w:bCs/>
          </w:rPr>
          <w:t xml:space="preserve"> </w:t>
        </w:r>
      </w:ins>
    </w:p>
    <w:p w14:paraId="07C7A968" w14:textId="77777777" w:rsidR="001F2A22" w:rsidRDefault="001F2A22" w:rsidP="001F2A22">
      <w:pPr>
        <w:jc w:val="both"/>
        <w:rPr>
          <w:ins w:id="69" w:author="Давиденко Сергей" w:date="2025-10-19T15:42:00Z"/>
          <w:b/>
          <w:bCs/>
          <w:highlight w:val="yellow"/>
        </w:rPr>
      </w:pPr>
      <w:ins w:id="70" w:author="Давиденко Сергей" w:date="2025-10-19T15:42:00Z">
        <w:r>
          <w:rPr>
            <w:bCs/>
            <w:highlight w:val="yellow"/>
          </w:rPr>
          <w:t>Давиденко Сергей Александрович</w:t>
        </w:r>
      </w:ins>
    </w:p>
    <w:p w14:paraId="11BA9FCD" w14:textId="77777777" w:rsidR="001F2A22" w:rsidRPr="001918C7" w:rsidRDefault="001F2A22" w:rsidP="001F2A22">
      <w:pPr>
        <w:jc w:val="both"/>
        <w:rPr>
          <w:ins w:id="71" w:author="Давиденко Сергей" w:date="2025-10-19T15:42:00Z"/>
          <w:b/>
          <w:bCs/>
        </w:rPr>
      </w:pPr>
      <w:ins w:id="72" w:author="Давиденко Сергей" w:date="2025-10-19T15:42:00Z">
        <w:r w:rsidRPr="001918C7">
          <w:rPr>
            <w:b/>
          </w:rPr>
          <w:t>Уч</w:t>
        </w:r>
        <w:r>
          <w:rPr>
            <w:b/>
          </w:rPr>
          <w:t>редитель</w:t>
        </w:r>
        <w:r w:rsidRPr="001918C7">
          <w:rPr>
            <w:b/>
          </w:rPr>
          <w:t xml:space="preserve"> 2</w:t>
        </w:r>
        <w:r w:rsidRPr="001918C7">
          <w:rPr>
            <w:b/>
            <w:bCs/>
          </w:rPr>
          <w:t xml:space="preserve"> (Секретарь собрания, </w:t>
        </w:r>
      </w:ins>
    </w:p>
    <w:p w14:paraId="3F91249C" w14:textId="77777777" w:rsidR="001F2A22" w:rsidRPr="001918C7" w:rsidRDefault="001F2A22" w:rsidP="001F2A22">
      <w:pPr>
        <w:jc w:val="both"/>
        <w:rPr>
          <w:ins w:id="73" w:author="Давиденко Сергей" w:date="2025-10-19T15:42:00Z"/>
          <w:bCs/>
        </w:rPr>
      </w:pPr>
      <w:ins w:id="74" w:author="Давиденко Сергей" w:date="2025-10-19T15:42:00Z">
        <w:r w:rsidRPr="001918C7">
          <w:rPr>
            <w:b/>
            <w:bCs/>
          </w:rPr>
          <w:t>ответственный за подсчет голосов</w:t>
        </w:r>
        <w:r w:rsidRPr="001918C7">
          <w:rPr>
            <w:bCs/>
          </w:rPr>
          <w:t>)</w:t>
        </w:r>
      </w:ins>
    </w:p>
    <w:p w14:paraId="3E3643CC" w14:textId="77777777" w:rsidR="001F2A22" w:rsidRPr="001918C7" w:rsidRDefault="001F2A22" w:rsidP="001F2A22">
      <w:pPr>
        <w:jc w:val="both"/>
        <w:rPr>
          <w:ins w:id="75" w:author="Давиденко Сергей" w:date="2025-10-19T15:42:00Z"/>
          <w:b/>
          <w:bCs/>
        </w:rPr>
      </w:pPr>
    </w:p>
    <w:p w14:paraId="42D3BBC1" w14:textId="77777777" w:rsidR="001F2A22" w:rsidRPr="001918C7" w:rsidRDefault="001F2A22" w:rsidP="001F2A22">
      <w:pPr>
        <w:jc w:val="both"/>
        <w:rPr>
          <w:ins w:id="76" w:author="Давиденко Сергей" w:date="2025-10-19T15:42:00Z"/>
          <w:b/>
          <w:bCs/>
        </w:rPr>
      </w:pPr>
      <w:ins w:id="77" w:author="Давиденко Сергей" w:date="2025-10-19T15:42:00Z">
        <w:r w:rsidRPr="001918C7">
          <w:rPr>
            <w:b/>
            <w:bCs/>
            <w:highlight w:val="yellow"/>
          </w:rPr>
          <w:t>_____________________</w:t>
        </w:r>
        <w:r w:rsidRPr="001918C7">
          <w:rPr>
            <w:b/>
            <w:bCs/>
          </w:rPr>
          <w:t xml:space="preserve"> </w:t>
        </w:r>
      </w:ins>
    </w:p>
    <w:p w14:paraId="4FD6C25D" w14:textId="77777777" w:rsidR="001F2A22" w:rsidRDefault="001F2A22" w:rsidP="001F2A22">
      <w:pPr>
        <w:jc w:val="both"/>
        <w:rPr>
          <w:ins w:id="78" w:author="Давиденко Сергей" w:date="2025-10-19T15:42:00Z"/>
          <w:b/>
          <w:bCs/>
          <w:highlight w:val="yellow"/>
        </w:rPr>
      </w:pPr>
      <w:proofErr w:type="spellStart"/>
      <w:ins w:id="79" w:author="Давиденко Сергей" w:date="2025-10-19T15:42:00Z">
        <w:r>
          <w:rPr>
            <w:bCs/>
            <w:highlight w:val="yellow"/>
          </w:rPr>
          <w:t>Рякин</w:t>
        </w:r>
        <w:proofErr w:type="spellEnd"/>
        <w:r>
          <w:rPr>
            <w:bCs/>
            <w:highlight w:val="yellow"/>
          </w:rPr>
          <w:t xml:space="preserve"> Илья Сергеевич</w:t>
        </w:r>
      </w:ins>
    </w:p>
    <w:p w14:paraId="7CEB4F29" w14:textId="77777777" w:rsidR="001F2A22" w:rsidRDefault="001F2A22" w:rsidP="001F2A22">
      <w:pPr>
        <w:jc w:val="both"/>
        <w:rPr>
          <w:ins w:id="80" w:author="Давиденко Сергей" w:date="2025-10-19T15:42:00Z"/>
          <w:b/>
          <w:bCs/>
        </w:rPr>
      </w:pPr>
      <w:ins w:id="81" w:author="Давиденко Сергей" w:date="2025-10-19T15:42:00Z">
        <w:r w:rsidRPr="001918C7">
          <w:rPr>
            <w:b/>
          </w:rPr>
          <w:t>Уч</w:t>
        </w:r>
        <w:r>
          <w:rPr>
            <w:b/>
          </w:rPr>
          <w:t>редитель</w:t>
        </w:r>
        <w:r w:rsidRPr="001918C7">
          <w:rPr>
            <w:b/>
          </w:rPr>
          <w:t xml:space="preserve"> </w:t>
        </w:r>
        <w:r>
          <w:rPr>
            <w:b/>
          </w:rPr>
          <w:t>3</w:t>
        </w:r>
        <w:r w:rsidRPr="001918C7">
          <w:rPr>
            <w:b/>
            <w:bCs/>
          </w:rPr>
          <w:t xml:space="preserve"> </w:t>
        </w:r>
      </w:ins>
    </w:p>
    <w:p w14:paraId="6A48CEE1" w14:textId="77777777" w:rsidR="001F2A22" w:rsidRDefault="001F2A22" w:rsidP="001F2A22">
      <w:pPr>
        <w:jc w:val="both"/>
        <w:rPr>
          <w:ins w:id="82" w:author="Давиденко Сергей" w:date="2025-10-19T15:42:00Z"/>
          <w:b/>
          <w:bCs/>
        </w:rPr>
      </w:pPr>
    </w:p>
    <w:p w14:paraId="063578AA" w14:textId="77777777" w:rsidR="001F2A22" w:rsidRPr="001918C7" w:rsidRDefault="001F2A22" w:rsidP="001F2A22">
      <w:pPr>
        <w:jc w:val="both"/>
        <w:rPr>
          <w:ins w:id="83" w:author="Давиденко Сергей" w:date="2025-10-19T15:42:00Z"/>
          <w:b/>
          <w:bCs/>
        </w:rPr>
      </w:pPr>
      <w:ins w:id="84" w:author="Давиденко Сергей" w:date="2025-10-19T15:42:00Z">
        <w:r w:rsidRPr="001918C7">
          <w:rPr>
            <w:b/>
            <w:bCs/>
            <w:highlight w:val="yellow"/>
          </w:rPr>
          <w:t>_____________________</w:t>
        </w:r>
        <w:r w:rsidRPr="001918C7">
          <w:rPr>
            <w:b/>
            <w:bCs/>
          </w:rPr>
          <w:t xml:space="preserve"> </w:t>
        </w:r>
      </w:ins>
    </w:p>
    <w:p w14:paraId="4C62CCF3" w14:textId="77777777" w:rsidR="001F2A22" w:rsidRDefault="001F2A22" w:rsidP="001F2A22">
      <w:pPr>
        <w:jc w:val="both"/>
        <w:rPr>
          <w:ins w:id="85" w:author="Давиденко Сергей" w:date="2025-10-19T15:42:00Z"/>
          <w:b/>
          <w:bCs/>
          <w:highlight w:val="yellow"/>
        </w:rPr>
      </w:pPr>
      <w:ins w:id="86" w:author="Давиденко Сергей" w:date="2025-10-19T15:42:00Z">
        <w:r>
          <w:rPr>
            <w:bCs/>
            <w:highlight w:val="yellow"/>
          </w:rPr>
          <w:t>Осокин Илья Витальевич</w:t>
        </w:r>
      </w:ins>
    </w:p>
    <w:p w14:paraId="055D7327" w14:textId="77777777" w:rsidR="001F2A22" w:rsidRDefault="001F2A22" w:rsidP="001F2A22">
      <w:pPr>
        <w:jc w:val="both"/>
        <w:rPr>
          <w:ins w:id="87" w:author="Давиденко Сергей" w:date="2025-10-19T15:42:00Z"/>
          <w:b/>
        </w:rPr>
      </w:pPr>
      <w:ins w:id="88" w:author="Давиденко Сергей" w:date="2025-10-19T15:42:00Z">
        <w:r w:rsidRPr="001918C7">
          <w:rPr>
            <w:b/>
          </w:rPr>
          <w:t>Уч</w:t>
        </w:r>
        <w:r>
          <w:rPr>
            <w:b/>
          </w:rPr>
          <w:t>редитель</w:t>
        </w:r>
        <w:r w:rsidRPr="001918C7">
          <w:rPr>
            <w:b/>
          </w:rPr>
          <w:t xml:space="preserve"> </w:t>
        </w:r>
        <w:r>
          <w:rPr>
            <w:b/>
          </w:rPr>
          <w:t>4</w:t>
        </w:r>
      </w:ins>
    </w:p>
    <w:p w14:paraId="6D174FB8" w14:textId="77777777" w:rsidR="001F2A22" w:rsidRDefault="001F2A22" w:rsidP="001F2A22">
      <w:pPr>
        <w:jc w:val="both"/>
        <w:rPr>
          <w:ins w:id="89" w:author="Давиденко Сергей" w:date="2025-10-19T15:42:00Z"/>
          <w:b/>
        </w:rPr>
      </w:pPr>
    </w:p>
    <w:p w14:paraId="325A3AA8" w14:textId="77777777" w:rsidR="001F2A22" w:rsidRPr="001918C7" w:rsidRDefault="001F2A22" w:rsidP="001F2A22">
      <w:pPr>
        <w:jc w:val="both"/>
        <w:rPr>
          <w:ins w:id="90" w:author="Давиденко Сергей" w:date="2025-10-19T15:42:00Z"/>
          <w:b/>
          <w:bCs/>
        </w:rPr>
      </w:pPr>
      <w:ins w:id="91" w:author="Давиденко Сергей" w:date="2025-10-19T15:42:00Z">
        <w:r w:rsidRPr="001918C7">
          <w:rPr>
            <w:b/>
            <w:bCs/>
            <w:highlight w:val="yellow"/>
          </w:rPr>
          <w:t>_____________________</w:t>
        </w:r>
        <w:r w:rsidRPr="001918C7">
          <w:rPr>
            <w:b/>
            <w:bCs/>
          </w:rPr>
          <w:t xml:space="preserve"> </w:t>
        </w:r>
      </w:ins>
    </w:p>
    <w:p w14:paraId="4A891FC3" w14:textId="77777777" w:rsidR="001F2A22" w:rsidRDefault="001F2A22" w:rsidP="001F2A22">
      <w:pPr>
        <w:jc w:val="both"/>
        <w:rPr>
          <w:ins w:id="92" w:author="Давиденко Сергей" w:date="2025-10-19T15:42:00Z"/>
          <w:b/>
          <w:bCs/>
          <w:highlight w:val="yellow"/>
        </w:rPr>
      </w:pPr>
      <w:ins w:id="93" w:author="Давиденко Сергей" w:date="2025-10-19T15:42:00Z">
        <w:r>
          <w:rPr>
            <w:bCs/>
            <w:highlight w:val="yellow"/>
          </w:rPr>
          <w:t>Маркелов Виталий Борисович</w:t>
        </w:r>
      </w:ins>
    </w:p>
    <w:p w14:paraId="099468CA" w14:textId="77777777" w:rsidR="001F2A22" w:rsidRPr="001918C7" w:rsidRDefault="001F2A22" w:rsidP="001F2A22">
      <w:pPr>
        <w:jc w:val="both"/>
        <w:rPr>
          <w:ins w:id="94" w:author="Давиденко Сергей" w:date="2025-10-19T15:42:00Z"/>
          <w:bCs/>
        </w:rPr>
      </w:pPr>
      <w:ins w:id="95" w:author="Давиденко Сергей" w:date="2025-10-19T15:42:00Z">
        <w:r w:rsidRPr="001918C7">
          <w:rPr>
            <w:b/>
          </w:rPr>
          <w:t>Уч</w:t>
        </w:r>
        <w:r>
          <w:rPr>
            <w:b/>
          </w:rPr>
          <w:t>редитель</w:t>
        </w:r>
        <w:r w:rsidRPr="001918C7">
          <w:rPr>
            <w:b/>
          </w:rPr>
          <w:t xml:space="preserve"> </w:t>
        </w:r>
        <w:r>
          <w:rPr>
            <w:b/>
          </w:rPr>
          <w:t>5</w:t>
        </w:r>
      </w:ins>
    </w:p>
    <w:p w14:paraId="2F3135B9" w14:textId="60310E7B" w:rsidR="00105488" w:rsidRPr="001918C7" w:rsidDel="001F2A22" w:rsidRDefault="00105488" w:rsidP="001918C7">
      <w:pPr>
        <w:jc w:val="both"/>
        <w:rPr>
          <w:del w:id="96" w:author="Давиденко Сергей" w:date="2025-10-19T15:42:00Z"/>
          <w:b/>
        </w:rPr>
      </w:pPr>
      <w:del w:id="97" w:author="Давиденко Сергей" w:date="2025-10-19T15:42:00Z">
        <w:r w:rsidRPr="001918C7" w:rsidDel="001F2A22">
          <w:rPr>
            <w:b/>
            <w:bCs/>
            <w:highlight w:val="yellow"/>
          </w:rPr>
          <w:delText>_____________________</w:delText>
        </w:r>
        <w:r w:rsidRPr="001918C7" w:rsidDel="001F2A22">
          <w:rPr>
            <w:b/>
          </w:rPr>
          <w:delText xml:space="preserve"> </w:delText>
        </w:r>
      </w:del>
    </w:p>
    <w:p w14:paraId="70663D90" w14:textId="7876D04E" w:rsidR="002B11DE" w:rsidDel="001F2A22" w:rsidRDefault="002B11DE" w:rsidP="001918C7">
      <w:pPr>
        <w:jc w:val="both"/>
        <w:rPr>
          <w:del w:id="98" w:author="Давиденко Сергей" w:date="2025-10-19T15:42:00Z"/>
          <w:b/>
        </w:rPr>
      </w:pPr>
      <w:del w:id="99" w:author="Давиденко Сергей" w:date="2025-10-19T15:42:00Z">
        <w:r w:rsidRPr="001918C7" w:rsidDel="001F2A22">
          <w:rPr>
            <w:bCs/>
            <w:highlight w:val="yellow"/>
          </w:rPr>
          <w:delText>#</w:delText>
        </w:r>
        <w:r w:rsidRPr="001918C7" w:rsidDel="001F2A22">
          <w:rPr>
            <w:b/>
            <w:bCs/>
            <w:highlight w:val="yellow"/>
          </w:rPr>
          <w:delText>ФИО1</w:delText>
        </w:r>
      </w:del>
    </w:p>
    <w:p w14:paraId="0DE6D6F9" w14:textId="2A879614" w:rsidR="00105488" w:rsidRPr="001918C7" w:rsidDel="001F2A22" w:rsidRDefault="00105488" w:rsidP="001918C7">
      <w:pPr>
        <w:jc w:val="both"/>
        <w:rPr>
          <w:del w:id="100" w:author="Давиденко Сергей" w:date="2025-10-19T15:42:00Z"/>
          <w:b/>
        </w:rPr>
      </w:pPr>
      <w:del w:id="101" w:author="Давиденко Сергей" w:date="2025-10-19T15:42:00Z">
        <w:r w:rsidRPr="001918C7" w:rsidDel="001F2A22">
          <w:rPr>
            <w:b/>
          </w:rPr>
          <w:delText>Уч</w:delText>
        </w:r>
        <w:r w:rsidR="007D3569" w:rsidDel="001F2A22">
          <w:rPr>
            <w:b/>
          </w:rPr>
          <w:delText>редитель</w:delText>
        </w:r>
        <w:r w:rsidRPr="001918C7" w:rsidDel="001F2A22">
          <w:rPr>
            <w:b/>
          </w:rPr>
          <w:delText xml:space="preserve"> 1, (Председатель собрания)</w:delText>
        </w:r>
      </w:del>
    </w:p>
    <w:p w14:paraId="6BD1BCFC" w14:textId="2E954160" w:rsidR="00105488" w:rsidRPr="001918C7" w:rsidDel="001F2A22" w:rsidRDefault="00105488" w:rsidP="001918C7">
      <w:pPr>
        <w:jc w:val="both"/>
        <w:rPr>
          <w:del w:id="102" w:author="Давиденко Сергей" w:date="2025-10-19T15:42:00Z"/>
          <w:b/>
        </w:rPr>
      </w:pPr>
    </w:p>
    <w:p w14:paraId="684C0808" w14:textId="3DF32C53" w:rsidR="00105488" w:rsidRPr="001918C7" w:rsidDel="001F2A22" w:rsidRDefault="00105488" w:rsidP="001918C7">
      <w:pPr>
        <w:jc w:val="both"/>
        <w:rPr>
          <w:del w:id="103" w:author="Давиденко Сергей" w:date="2025-10-19T15:42:00Z"/>
          <w:b/>
          <w:bCs/>
        </w:rPr>
      </w:pPr>
      <w:del w:id="104" w:author="Давиденко Сергей" w:date="2025-10-19T15:42:00Z">
        <w:r w:rsidRPr="001918C7" w:rsidDel="001F2A22">
          <w:rPr>
            <w:b/>
            <w:bCs/>
            <w:highlight w:val="yellow"/>
          </w:rPr>
          <w:delText>_____________________</w:delText>
        </w:r>
        <w:r w:rsidRPr="001918C7" w:rsidDel="001F2A22">
          <w:rPr>
            <w:b/>
            <w:bCs/>
          </w:rPr>
          <w:delText xml:space="preserve"> </w:delText>
        </w:r>
      </w:del>
    </w:p>
    <w:p w14:paraId="6C7A0428" w14:textId="1ACFC3EC" w:rsidR="002B11DE" w:rsidDel="001F2A22" w:rsidRDefault="002B11DE" w:rsidP="001918C7">
      <w:pPr>
        <w:jc w:val="both"/>
        <w:rPr>
          <w:del w:id="105" w:author="Давиденко Сергей" w:date="2025-10-19T15:42:00Z"/>
          <w:b/>
          <w:bCs/>
          <w:highlight w:val="yellow"/>
        </w:rPr>
      </w:pPr>
      <w:del w:id="106" w:author="Давиденко Сергей" w:date="2025-10-19T15:42:00Z">
        <w:r w:rsidRPr="001918C7" w:rsidDel="001F2A22">
          <w:rPr>
            <w:bCs/>
            <w:highlight w:val="yellow"/>
          </w:rPr>
          <w:delText>#</w:delText>
        </w:r>
        <w:r w:rsidRPr="001918C7" w:rsidDel="001F2A22">
          <w:rPr>
            <w:b/>
            <w:bCs/>
            <w:highlight w:val="yellow"/>
          </w:rPr>
          <w:delText>ФИО</w:delText>
        </w:r>
        <w:r w:rsidDel="001F2A22">
          <w:rPr>
            <w:b/>
            <w:bCs/>
            <w:highlight w:val="yellow"/>
          </w:rPr>
          <w:delText>2</w:delText>
        </w:r>
      </w:del>
    </w:p>
    <w:p w14:paraId="47DCF7BE" w14:textId="38EF2781" w:rsidR="00105488" w:rsidRPr="001918C7" w:rsidDel="001F2A22" w:rsidRDefault="007D3569" w:rsidP="001918C7">
      <w:pPr>
        <w:jc w:val="both"/>
        <w:rPr>
          <w:del w:id="107" w:author="Давиденко Сергей" w:date="2025-10-19T15:42:00Z"/>
          <w:b/>
          <w:bCs/>
        </w:rPr>
      </w:pPr>
      <w:del w:id="108" w:author="Давиденко Сергей" w:date="2025-10-19T15:42:00Z">
        <w:r w:rsidRPr="001918C7" w:rsidDel="001F2A22">
          <w:rPr>
            <w:b/>
          </w:rPr>
          <w:delText>Уч</w:delText>
        </w:r>
        <w:r w:rsidDel="001F2A22">
          <w:rPr>
            <w:b/>
          </w:rPr>
          <w:delText>редитель</w:delText>
        </w:r>
        <w:r w:rsidRPr="001918C7" w:rsidDel="001F2A22">
          <w:rPr>
            <w:b/>
          </w:rPr>
          <w:delText xml:space="preserve"> </w:delText>
        </w:r>
        <w:r w:rsidR="00105488" w:rsidRPr="001918C7" w:rsidDel="001F2A22">
          <w:rPr>
            <w:b/>
          </w:rPr>
          <w:delText>2</w:delText>
        </w:r>
        <w:r w:rsidR="00105488" w:rsidRPr="001918C7" w:rsidDel="001F2A22">
          <w:rPr>
            <w:b/>
            <w:bCs/>
          </w:rPr>
          <w:delText xml:space="preserve"> (Секретарь собрания, </w:delText>
        </w:r>
      </w:del>
    </w:p>
    <w:p w14:paraId="73834576" w14:textId="41B4BA02" w:rsidR="00105488" w:rsidRPr="00984F6E" w:rsidDel="001F2A22" w:rsidRDefault="00105488" w:rsidP="001918C7">
      <w:pPr>
        <w:jc w:val="both"/>
        <w:rPr>
          <w:del w:id="109" w:author="Давиденко Сергей" w:date="2025-10-19T15:42:00Z"/>
          <w:bCs/>
        </w:rPr>
      </w:pPr>
      <w:del w:id="110" w:author="Давиденко Сергей" w:date="2025-10-19T15:42:00Z">
        <w:r w:rsidRPr="001918C7" w:rsidDel="001F2A22">
          <w:rPr>
            <w:b/>
            <w:bCs/>
          </w:rPr>
          <w:delText>ответственный за подсчет голосов</w:delText>
        </w:r>
        <w:r w:rsidRPr="001918C7" w:rsidDel="001F2A22">
          <w:rPr>
            <w:bCs/>
          </w:rPr>
          <w:delText>)</w:delText>
        </w:r>
      </w:del>
    </w:p>
    <w:p w14:paraId="0E0CC372" w14:textId="6D4DA808" w:rsidR="00105488" w:rsidRPr="001918C7" w:rsidDel="008E05CC" w:rsidRDefault="00105488" w:rsidP="001918C7">
      <w:pPr>
        <w:jc w:val="both"/>
        <w:rPr>
          <w:del w:id="111" w:author="Давиденко Сергей" w:date="2025-10-19T16:05:00Z"/>
          <w:b/>
        </w:rPr>
      </w:pPr>
      <w:del w:id="112" w:author="Давиденко Сергей" w:date="2025-10-19T16:05:00Z">
        <w:r w:rsidRPr="001918C7" w:rsidDel="008E05CC">
          <w:rPr>
            <w:b/>
          </w:rPr>
          <w:delText xml:space="preserve">… </w:delText>
        </w:r>
      </w:del>
    </w:p>
    <w:p w14:paraId="1AB2B579" w14:textId="041C3060" w:rsidR="00105488" w:rsidRPr="001918C7" w:rsidDel="008E05CC" w:rsidRDefault="00105488" w:rsidP="001918C7">
      <w:pPr>
        <w:jc w:val="both"/>
        <w:rPr>
          <w:del w:id="113" w:author="Давиденко Сергей" w:date="2025-10-19T16:05:00Z"/>
          <w:b/>
        </w:rPr>
      </w:pPr>
      <w:del w:id="114" w:author="Давиденко Сергей" w:date="2025-10-19T16:05:00Z">
        <w:r w:rsidRPr="001918C7" w:rsidDel="008E05CC">
          <w:rPr>
            <w:b/>
            <w:bCs/>
            <w:highlight w:val="yellow"/>
          </w:rPr>
          <w:delText>_____________________</w:delText>
        </w:r>
        <w:r w:rsidRPr="001918C7" w:rsidDel="008E05CC">
          <w:rPr>
            <w:b/>
          </w:rPr>
          <w:delText xml:space="preserve"> </w:delText>
        </w:r>
      </w:del>
    </w:p>
    <w:p w14:paraId="4D802A60" w14:textId="6C4914A5" w:rsidR="00A81576" w:rsidRPr="00B30F91" w:rsidRDefault="007D3569" w:rsidP="00B30F91">
      <w:pPr>
        <w:jc w:val="both"/>
        <w:rPr>
          <w:b/>
        </w:rPr>
      </w:pPr>
      <w:del w:id="115" w:author="Давиденко Сергей" w:date="2025-10-19T16:05:00Z">
        <w:r w:rsidRPr="001918C7" w:rsidDel="008E05CC">
          <w:rPr>
            <w:b/>
          </w:rPr>
          <w:delText>Уч</w:delText>
        </w:r>
        <w:r w:rsidDel="008E05CC">
          <w:rPr>
            <w:b/>
          </w:rPr>
          <w:delText>редитель</w:delText>
        </w:r>
        <w:r w:rsidRPr="001918C7" w:rsidDel="008E05CC">
          <w:rPr>
            <w:b/>
          </w:rPr>
          <w:delText xml:space="preserve"> </w:delText>
        </w:r>
        <w:r w:rsidR="00105488" w:rsidRPr="001918C7" w:rsidDel="008E05CC">
          <w:rPr>
            <w:b/>
          </w:rPr>
          <w:delText>3</w:delText>
        </w:r>
      </w:del>
    </w:p>
    <w:sectPr w:rsidR="00A81576" w:rsidRPr="00B30F91" w:rsidSect="00984F6E">
      <w:footerReference w:type="default" r:id="rId10"/>
      <w:pgSz w:w="12240" w:h="15840"/>
      <w:pgMar w:top="709" w:right="1041" w:bottom="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Maria Tulupeeva" w:date="2023-03-29T14:59:00Z" w:initials="MT">
    <w:p w14:paraId="1EECA95A" w14:textId="77777777" w:rsidR="00105488" w:rsidRDefault="00105488" w:rsidP="00105488">
      <w:pPr>
        <w:pStyle w:val="a7"/>
      </w:pPr>
      <w:r>
        <w:rPr>
          <w:rStyle w:val="a6"/>
        </w:rPr>
        <w:annotationRef/>
      </w:r>
      <w:r>
        <w:t>Важно! Дата в протоколе и на первой странице устава должны совпадать.</w:t>
      </w:r>
    </w:p>
  </w:comment>
  <w:comment w:id="5" w:author="Maria Tulupeeva" w:date="2023-03-29T14:49:00Z" w:initials="MT">
    <w:p w14:paraId="0DEFDE1D" w14:textId="77777777" w:rsidR="00105488" w:rsidRDefault="00105488" w:rsidP="00105488">
      <w:pPr>
        <w:pStyle w:val="a7"/>
      </w:pPr>
      <w:r>
        <w:rPr>
          <w:rStyle w:val="a6"/>
        </w:rPr>
        <w:annotationRef/>
      </w:r>
      <w:r>
        <w:t>Место принятия решения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ECA95A" w15:done="1"/>
  <w15:commentEx w15:paraId="0DEFDE1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ECA95A" w16cid:durableId="27CED0D0"/>
  <w16cid:commentId w16cid:paraId="0DEFDE1D" w16cid:durableId="27CECE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98111" w14:textId="77777777" w:rsidR="002A671E" w:rsidRDefault="002A671E" w:rsidP="004D39FF">
      <w:r>
        <w:separator/>
      </w:r>
    </w:p>
  </w:endnote>
  <w:endnote w:type="continuationSeparator" w:id="0">
    <w:p w14:paraId="17AD702B" w14:textId="77777777" w:rsidR="002A671E" w:rsidRDefault="002A671E" w:rsidP="004D3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9064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B755D" w14:textId="31BA2850" w:rsidR="004D39FF" w:rsidRDefault="004D39FF">
        <w:pPr>
          <w:pStyle w:val="af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5EDA46" w14:textId="77777777" w:rsidR="004D39FF" w:rsidRDefault="004D39F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1C660" w14:textId="77777777" w:rsidR="002A671E" w:rsidRDefault="002A671E" w:rsidP="004D39FF">
      <w:r>
        <w:separator/>
      </w:r>
    </w:p>
  </w:footnote>
  <w:footnote w:type="continuationSeparator" w:id="0">
    <w:p w14:paraId="53248553" w14:textId="77777777" w:rsidR="002A671E" w:rsidRDefault="002A671E" w:rsidP="004D3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CB811EC"/>
    <w:multiLevelType w:val="hybridMultilevel"/>
    <w:tmpl w:val="D51E7182"/>
    <w:lvl w:ilvl="0" w:tplc="2982BE5E">
      <w:start w:val="7"/>
      <w:numFmt w:val="decimal"/>
      <w:lvlText w:val="%1."/>
      <w:lvlJc w:val="left"/>
      <w:pPr>
        <w:ind w:left="360" w:hanging="360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592BBF"/>
    <w:multiLevelType w:val="hybridMultilevel"/>
    <w:tmpl w:val="8C841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31B41"/>
    <w:multiLevelType w:val="hybridMultilevel"/>
    <w:tmpl w:val="29283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132D5"/>
    <w:multiLevelType w:val="hybridMultilevel"/>
    <w:tmpl w:val="B0E8666A"/>
    <w:lvl w:ilvl="0" w:tplc="7E1C67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21D73"/>
    <w:multiLevelType w:val="hybridMultilevel"/>
    <w:tmpl w:val="C17C347E"/>
    <w:lvl w:ilvl="0" w:tplc="F4AE6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Давиденко Сергей">
    <w15:presenceInfo w15:providerId="Windows Live" w15:userId="64e79602fece29e8"/>
  </w15:person>
  <w15:person w15:author="Maria Tulupeeva">
    <w15:presenceInfo w15:providerId="AD" w15:userId="S-1-5-21-3323604574-3833187214-1353823002-252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01"/>
    <w:rsid w:val="00007825"/>
    <w:rsid w:val="00017A95"/>
    <w:rsid w:val="00020146"/>
    <w:rsid w:val="00021260"/>
    <w:rsid w:val="000B2AB9"/>
    <w:rsid w:val="00105488"/>
    <w:rsid w:val="00154D6C"/>
    <w:rsid w:val="001918C7"/>
    <w:rsid w:val="001F2A22"/>
    <w:rsid w:val="002A671E"/>
    <w:rsid w:val="002B11DE"/>
    <w:rsid w:val="003B76C5"/>
    <w:rsid w:val="003D29EF"/>
    <w:rsid w:val="004542EB"/>
    <w:rsid w:val="00476F6C"/>
    <w:rsid w:val="004D39FF"/>
    <w:rsid w:val="004F1082"/>
    <w:rsid w:val="0055087C"/>
    <w:rsid w:val="00564E5C"/>
    <w:rsid w:val="0065437B"/>
    <w:rsid w:val="006818E4"/>
    <w:rsid w:val="006A16A7"/>
    <w:rsid w:val="006A216C"/>
    <w:rsid w:val="007679D8"/>
    <w:rsid w:val="007D3569"/>
    <w:rsid w:val="008311F5"/>
    <w:rsid w:val="00844946"/>
    <w:rsid w:val="008E05CC"/>
    <w:rsid w:val="00984F6E"/>
    <w:rsid w:val="009A744A"/>
    <w:rsid w:val="009E512C"/>
    <w:rsid w:val="00A41D3A"/>
    <w:rsid w:val="00AD4F91"/>
    <w:rsid w:val="00B05107"/>
    <w:rsid w:val="00B0790A"/>
    <w:rsid w:val="00B30F91"/>
    <w:rsid w:val="00CA1106"/>
    <w:rsid w:val="00D932A2"/>
    <w:rsid w:val="00E54E01"/>
    <w:rsid w:val="00E836BD"/>
    <w:rsid w:val="00FA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C60B7"/>
  <w15:chartTrackingRefBased/>
  <w15:docId w15:val="{E28B23A6-6B4F-4817-ACC6-F8BAAD1B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48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1">
    <w:name w:val="heading 1"/>
    <w:basedOn w:val="a"/>
    <w:next w:val="a"/>
    <w:link w:val="10"/>
    <w:qFormat/>
    <w:rsid w:val="00105488"/>
    <w:pPr>
      <w:keepNext/>
      <w:numPr>
        <w:numId w:val="1"/>
      </w:numPr>
      <w:ind w:left="0" w:firstLine="709"/>
      <w:jc w:val="center"/>
      <w:outlineLvl w:val="0"/>
    </w:pPr>
    <w:rPr>
      <w:b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5488"/>
    <w:rPr>
      <w:rFonts w:ascii="Times New Roman" w:eastAsia="Times New Roman" w:hAnsi="Times New Roman" w:cs="Times New Roman"/>
      <w:b/>
      <w:sz w:val="44"/>
      <w:szCs w:val="20"/>
      <w:lang w:val="ru-RU" w:eastAsia="zh-CN"/>
    </w:rPr>
  </w:style>
  <w:style w:type="paragraph" w:customStyle="1" w:styleId="11">
    <w:name w:val="Заголовок1"/>
    <w:basedOn w:val="a"/>
    <w:next w:val="a3"/>
    <w:rsid w:val="00105488"/>
    <w:pPr>
      <w:jc w:val="center"/>
    </w:pPr>
    <w:rPr>
      <w:b/>
      <w:sz w:val="28"/>
      <w:szCs w:val="20"/>
    </w:rPr>
  </w:style>
  <w:style w:type="paragraph" w:styleId="a3">
    <w:name w:val="Body Text"/>
    <w:basedOn w:val="a"/>
    <w:link w:val="a4"/>
    <w:rsid w:val="00105488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105488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customStyle="1" w:styleId="21">
    <w:name w:val="Основной текст с отступом 21"/>
    <w:basedOn w:val="a"/>
    <w:rsid w:val="00105488"/>
    <w:pPr>
      <w:ind w:firstLine="708"/>
    </w:pPr>
    <w:rPr>
      <w:szCs w:val="20"/>
    </w:rPr>
  </w:style>
  <w:style w:type="paragraph" w:customStyle="1" w:styleId="12">
    <w:name w:val="Текст1"/>
    <w:basedOn w:val="a"/>
    <w:rsid w:val="00105488"/>
    <w:rPr>
      <w:rFonts w:ascii="Courier New" w:hAnsi="Courier New" w:cs="Courier New"/>
      <w:sz w:val="20"/>
      <w:szCs w:val="20"/>
      <w:lang w:val="x-none"/>
    </w:rPr>
  </w:style>
  <w:style w:type="paragraph" w:styleId="a5">
    <w:name w:val="List Paragraph"/>
    <w:basedOn w:val="a"/>
    <w:uiPriority w:val="34"/>
    <w:qFormat/>
    <w:rsid w:val="00105488"/>
    <w:pPr>
      <w:ind w:left="708"/>
    </w:pPr>
  </w:style>
  <w:style w:type="character" w:styleId="a6">
    <w:name w:val="annotation reference"/>
    <w:uiPriority w:val="99"/>
    <w:semiHidden/>
    <w:unhideWhenUsed/>
    <w:qFormat/>
    <w:rsid w:val="0010548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qFormat/>
    <w:rsid w:val="00105488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qFormat/>
    <w:rsid w:val="00105488"/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paragraph" w:styleId="a9">
    <w:name w:val="Subtitle"/>
    <w:basedOn w:val="a"/>
    <w:link w:val="aa"/>
    <w:qFormat/>
    <w:rsid w:val="00105488"/>
    <w:pPr>
      <w:suppressAutoHyphens w:val="0"/>
      <w:ind w:right="-477" w:firstLine="284"/>
      <w:jc w:val="center"/>
    </w:pPr>
    <w:rPr>
      <w:b/>
      <w:bCs/>
      <w:lang w:eastAsia="ru-RU"/>
    </w:rPr>
  </w:style>
  <w:style w:type="character" w:customStyle="1" w:styleId="aa">
    <w:name w:val="Подзаголовок Знак"/>
    <w:basedOn w:val="a0"/>
    <w:link w:val="a9"/>
    <w:rsid w:val="00105488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10548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05488"/>
    <w:rPr>
      <w:rFonts w:ascii="Segoe UI" w:eastAsia="Times New Roman" w:hAnsi="Segoe UI" w:cs="Segoe UI"/>
      <w:sz w:val="18"/>
      <w:szCs w:val="18"/>
      <w:lang w:val="ru-RU" w:eastAsia="zh-CN"/>
    </w:rPr>
  </w:style>
  <w:style w:type="paragraph" w:styleId="ad">
    <w:name w:val="header"/>
    <w:basedOn w:val="a"/>
    <w:link w:val="ae"/>
    <w:uiPriority w:val="99"/>
    <w:unhideWhenUsed/>
    <w:rsid w:val="004D39FF"/>
    <w:pPr>
      <w:tabs>
        <w:tab w:val="center" w:pos="4680"/>
        <w:tab w:val="right" w:pos="9360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D39FF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f">
    <w:name w:val="footer"/>
    <w:basedOn w:val="a"/>
    <w:link w:val="af0"/>
    <w:uiPriority w:val="99"/>
    <w:unhideWhenUsed/>
    <w:rsid w:val="004D39FF"/>
    <w:pPr>
      <w:tabs>
        <w:tab w:val="center" w:pos="4680"/>
        <w:tab w:val="right" w:pos="9360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D39FF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f1">
    <w:name w:val="annotation subject"/>
    <w:basedOn w:val="a7"/>
    <w:next w:val="a7"/>
    <w:link w:val="af2"/>
    <w:uiPriority w:val="99"/>
    <w:semiHidden/>
    <w:unhideWhenUsed/>
    <w:rsid w:val="006A216C"/>
    <w:rPr>
      <w:b/>
      <w:bCs/>
    </w:rPr>
  </w:style>
  <w:style w:type="character" w:customStyle="1" w:styleId="af2">
    <w:name w:val="Тема примечания Знак"/>
    <w:basedOn w:val="a8"/>
    <w:link w:val="af1"/>
    <w:uiPriority w:val="99"/>
    <w:semiHidden/>
    <w:rsid w:val="006A216C"/>
    <w:rPr>
      <w:rFonts w:ascii="Times New Roman" w:eastAsia="Times New Roman" w:hAnsi="Times New Roman" w:cs="Times New Roman"/>
      <w:b/>
      <w:bCs/>
      <w:sz w:val="20"/>
      <w:szCs w:val="20"/>
      <w:lang w:val="ru-RU" w:eastAsia="zh-CN"/>
    </w:rPr>
  </w:style>
  <w:style w:type="character" w:styleId="af3">
    <w:name w:val="Hyperlink"/>
    <w:basedOn w:val="a0"/>
    <w:uiPriority w:val="99"/>
    <w:unhideWhenUsed/>
    <w:rsid w:val="006A216C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6A216C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007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9F2F6BA81C4E31857D43FEF85562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12EC13-3C4F-49F7-A555-9422BF1C651F}"/>
      </w:docPartPr>
      <w:docPartBody>
        <w:p w:rsidR="00E12095" w:rsidRDefault="00F6522D" w:rsidP="00F6522D">
          <w:pPr>
            <w:pStyle w:val="869F2F6BA81C4E31857D43FEF8556205"/>
          </w:pPr>
          <w:r w:rsidRPr="004E5A55">
            <w:rPr>
              <w:rStyle w:val="a3"/>
            </w:rPr>
            <w:t>Место для ввода даты.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0FFA6-89C3-401C-8495-0B48F09AB0CA}"/>
      </w:docPartPr>
      <w:docPartBody>
        <w:p w:rsidR="006C5F6C" w:rsidRDefault="004259A6"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16B7143B8AD840D1BF881898556D77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E88CBC-AD65-4C37-BF38-81A618AD6F1D}"/>
      </w:docPartPr>
      <w:docPartBody>
        <w:p w:rsidR="00000000" w:rsidRDefault="004A06FF" w:rsidP="004A06FF">
          <w:pPr>
            <w:pStyle w:val="16B7143B8AD840D1BF881898556D7778"/>
          </w:pPr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FACE583A92D540CE8E3B55D5264209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B7221E-8F3E-4788-BB22-335DA164D6D6}"/>
      </w:docPartPr>
      <w:docPartBody>
        <w:p w:rsidR="00000000" w:rsidRDefault="004A06FF" w:rsidP="004A06FF">
          <w:pPr>
            <w:pStyle w:val="FACE583A92D540CE8E3B55D526420940"/>
          </w:pPr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600BCC1CEBB74835927A8CE8D292B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757B9C-70A8-4395-89B2-2224A72F959D}"/>
      </w:docPartPr>
      <w:docPartBody>
        <w:p w:rsidR="00000000" w:rsidRDefault="004A06FF" w:rsidP="004A06FF">
          <w:pPr>
            <w:pStyle w:val="600BCC1CEBB74835927A8CE8D292BF76"/>
          </w:pPr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598147CD6AAA49AE8088E42A688872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F3053D-57A9-4B51-91EC-BFFA4A9E9052}"/>
      </w:docPartPr>
      <w:docPartBody>
        <w:p w:rsidR="00000000" w:rsidRDefault="004A06FF" w:rsidP="004A06FF">
          <w:pPr>
            <w:pStyle w:val="598147CD6AAA49AE8088E42A68887260"/>
          </w:pPr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2D"/>
    <w:rsid w:val="004259A6"/>
    <w:rsid w:val="004A06FF"/>
    <w:rsid w:val="00651535"/>
    <w:rsid w:val="006C5F6C"/>
    <w:rsid w:val="00B27F3E"/>
    <w:rsid w:val="00B31653"/>
    <w:rsid w:val="00E12095"/>
    <w:rsid w:val="00E74431"/>
    <w:rsid w:val="00F6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4A06FF"/>
    <w:rPr>
      <w:color w:val="808080"/>
    </w:rPr>
  </w:style>
  <w:style w:type="paragraph" w:customStyle="1" w:styleId="500FCA44DE0A4A20AC26F1C1C8BEC60F">
    <w:name w:val="500FCA44DE0A4A20AC26F1C1C8BEC60F"/>
    <w:rsid w:val="004A06FF"/>
  </w:style>
  <w:style w:type="paragraph" w:customStyle="1" w:styleId="869F2F6BA81C4E31857D43FEF8556205">
    <w:name w:val="869F2F6BA81C4E31857D43FEF8556205"/>
    <w:rsid w:val="00F6522D"/>
  </w:style>
  <w:style w:type="paragraph" w:customStyle="1" w:styleId="81644CC70436470D88E4347719D52763">
    <w:name w:val="81644CC70436470D88E4347719D52763"/>
    <w:rsid w:val="004A06FF"/>
  </w:style>
  <w:style w:type="paragraph" w:customStyle="1" w:styleId="D16D1BAED32648E48F425ECC88631961">
    <w:name w:val="D16D1BAED32648E48F425ECC88631961"/>
    <w:rsid w:val="004A06FF"/>
  </w:style>
  <w:style w:type="paragraph" w:customStyle="1" w:styleId="A5F2B3D843354B0D981E1BA48130586F">
    <w:name w:val="A5F2B3D843354B0D981E1BA48130586F"/>
    <w:rsid w:val="004A06FF"/>
  </w:style>
  <w:style w:type="paragraph" w:customStyle="1" w:styleId="72F674D5EEBC4D238BBF60831557A484">
    <w:name w:val="72F674D5EEBC4D238BBF60831557A484"/>
    <w:rsid w:val="004A06FF"/>
  </w:style>
  <w:style w:type="paragraph" w:customStyle="1" w:styleId="B0A504FE53BE47E48087AE18C3E3E540">
    <w:name w:val="B0A504FE53BE47E48087AE18C3E3E540"/>
    <w:rsid w:val="004A06FF"/>
  </w:style>
  <w:style w:type="paragraph" w:customStyle="1" w:styleId="234FF5FF67034CF591DEAA5A4241C0D5">
    <w:name w:val="234FF5FF67034CF591DEAA5A4241C0D5"/>
    <w:rsid w:val="004A06FF"/>
  </w:style>
  <w:style w:type="paragraph" w:customStyle="1" w:styleId="990CCE3F7C614EE7B08DB0CB53F77AC8">
    <w:name w:val="990CCE3F7C614EE7B08DB0CB53F77AC8"/>
    <w:rsid w:val="004A06FF"/>
  </w:style>
  <w:style w:type="paragraph" w:customStyle="1" w:styleId="16B7143B8AD840D1BF881898556D7778">
    <w:name w:val="16B7143B8AD840D1BF881898556D7778"/>
    <w:rsid w:val="004A06FF"/>
  </w:style>
  <w:style w:type="paragraph" w:customStyle="1" w:styleId="FACE583A92D540CE8E3B55D526420940">
    <w:name w:val="FACE583A92D540CE8E3B55D526420940"/>
    <w:rsid w:val="004A06FF"/>
  </w:style>
  <w:style w:type="paragraph" w:customStyle="1" w:styleId="600BCC1CEBB74835927A8CE8D292BF76">
    <w:name w:val="600BCC1CEBB74835927A8CE8D292BF76"/>
    <w:rsid w:val="004A06FF"/>
  </w:style>
  <w:style w:type="paragraph" w:customStyle="1" w:styleId="598147CD6AAA49AE8088E42A68887260">
    <w:name w:val="598147CD6AAA49AE8088E42A68887260"/>
    <w:rsid w:val="004A06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Tulupeeva</dc:creator>
  <cp:keywords/>
  <dc:description/>
  <cp:lastModifiedBy>Давиденко Сергей</cp:lastModifiedBy>
  <cp:revision>5</cp:revision>
  <dcterms:created xsi:type="dcterms:W3CDTF">2025-10-17T11:40:00Z</dcterms:created>
  <dcterms:modified xsi:type="dcterms:W3CDTF">2025-10-19T13:06:00Z</dcterms:modified>
</cp:coreProperties>
</file>