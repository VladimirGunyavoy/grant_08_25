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DB1FE" w14:textId="77777777" w:rsidR="00C1612E" w:rsidRDefault="0000321E">
      <w:pPr>
        <w:pStyle w:val="a3"/>
        <w:spacing w:before="71"/>
        <w:ind w:left="0" w:right="140" w:firstLine="0"/>
        <w:jc w:val="right"/>
      </w:pPr>
      <w:bookmarkStart w:id="0" w:name="УТВЕРЖДЁН:"/>
      <w:bookmarkEnd w:id="0"/>
      <w:r>
        <w:rPr>
          <w:spacing w:val="-2"/>
        </w:rPr>
        <w:t>УТВЕРЖДЁН:</w:t>
      </w:r>
    </w:p>
    <w:p w14:paraId="18524760" w14:textId="77777777" w:rsidR="00C1612E" w:rsidRDefault="0000321E">
      <w:pPr>
        <w:pStyle w:val="a3"/>
        <w:spacing w:before="41"/>
        <w:ind w:left="5435" w:firstLine="0"/>
        <w:jc w:val="left"/>
      </w:pPr>
      <w:bookmarkStart w:id="1" w:name="Решением_общего_собрания_учредителей"/>
      <w:bookmarkEnd w:id="1"/>
      <w:r>
        <w:t>Решением</w:t>
      </w:r>
      <w:r>
        <w:rPr>
          <w:spacing w:val="-1"/>
        </w:rPr>
        <w:t xml:space="preserve"> </w:t>
      </w:r>
      <w:r>
        <w:t xml:space="preserve">общего собрания </w:t>
      </w:r>
      <w:r>
        <w:rPr>
          <w:spacing w:val="-2"/>
        </w:rPr>
        <w:t>учредителей</w:t>
      </w:r>
    </w:p>
    <w:p w14:paraId="2788E925" w14:textId="77777777" w:rsidR="00C1612E" w:rsidRDefault="0000321E">
      <w:pPr>
        <w:pStyle w:val="a3"/>
        <w:spacing w:line="276" w:lineRule="auto"/>
        <w:ind w:left="6059" w:firstLine="1065"/>
        <w:jc w:val="left"/>
      </w:pPr>
      <w:r>
        <w:t>ООО</w:t>
      </w:r>
      <w:r>
        <w:rPr>
          <w:spacing w:val="-15"/>
        </w:rPr>
        <w:t xml:space="preserve"> </w:t>
      </w:r>
      <w:r>
        <w:t>«АИДА</w:t>
      </w:r>
      <w:r>
        <w:rPr>
          <w:spacing w:val="-15"/>
        </w:rPr>
        <w:t xml:space="preserve"> </w:t>
      </w:r>
      <w:proofErr w:type="spellStart"/>
      <w:r>
        <w:t>Роботикс</w:t>
      </w:r>
      <w:proofErr w:type="spellEnd"/>
      <w:r>
        <w:t xml:space="preserve">» </w:t>
      </w:r>
      <w:commentRangeStart w:id="2"/>
      <w:r>
        <w:t>Протокол</w:t>
      </w:r>
      <w:r>
        <w:rPr>
          <w:spacing w:val="-1"/>
        </w:rPr>
        <w:t xml:space="preserve"> </w:t>
      </w:r>
      <w:r>
        <w:t>№</w:t>
      </w:r>
      <w:r>
        <w:rPr>
          <w:spacing w:val="-1"/>
        </w:rPr>
        <w:t xml:space="preserve"> </w:t>
      </w:r>
      <w:r>
        <w:t>1</w:t>
      </w:r>
      <w:r>
        <w:rPr>
          <w:spacing w:val="-1"/>
        </w:rPr>
        <w:t xml:space="preserve"> </w:t>
      </w:r>
      <w:r>
        <w:t>от 9</w:t>
      </w:r>
      <w:r>
        <w:rPr>
          <w:spacing w:val="-1"/>
        </w:rPr>
        <w:t xml:space="preserve"> </w:t>
      </w:r>
      <w:r>
        <w:t xml:space="preserve">июня 2025 </w:t>
      </w:r>
      <w:r>
        <w:rPr>
          <w:spacing w:val="-4"/>
        </w:rPr>
        <w:t>года</w:t>
      </w:r>
      <w:commentRangeEnd w:id="2"/>
      <w:r w:rsidR="006B12A4">
        <w:rPr>
          <w:rStyle w:val="a6"/>
        </w:rPr>
        <w:commentReference w:id="2"/>
      </w:r>
    </w:p>
    <w:p w14:paraId="4A64FDEB" w14:textId="77777777" w:rsidR="00C1612E" w:rsidRDefault="00C1612E">
      <w:pPr>
        <w:pStyle w:val="a3"/>
        <w:ind w:left="0" w:firstLine="0"/>
        <w:jc w:val="left"/>
      </w:pPr>
    </w:p>
    <w:p w14:paraId="1F6DF32B" w14:textId="77777777" w:rsidR="00C1612E" w:rsidRDefault="00C1612E">
      <w:pPr>
        <w:pStyle w:val="a3"/>
        <w:ind w:left="0" w:firstLine="0"/>
        <w:jc w:val="left"/>
      </w:pPr>
    </w:p>
    <w:p w14:paraId="58168772" w14:textId="77777777" w:rsidR="00C1612E" w:rsidRDefault="00C1612E">
      <w:pPr>
        <w:pStyle w:val="a3"/>
        <w:ind w:left="0" w:firstLine="0"/>
        <w:jc w:val="left"/>
      </w:pPr>
    </w:p>
    <w:p w14:paraId="7356FD8C" w14:textId="77777777" w:rsidR="00C1612E" w:rsidRDefault="00C1612E">
      <w:pPr>
        <w:pStyle w:val="a3"/>
        <w:ind w:left="0" w:firstLine="0"/>
        <w:jc w:val="left"/>
      </w:pPr>
    </w:p>
    <w:p w14:paraId="6B49DB98" w14:textId="77777777" w:rsidR="00C1612E" w:rsidRDefault="00C1612E">
      <w:pPr>
        <w:pStyle w:val="a3"/>
        <w:ind w:left="0" w:firstLine="0"/>
        <w:jc w:val="left"/>
      </w:pPr>
    </w:p>
    <w:p w14:paraId="0B7A3A40" w14:textId="77777777" w:rsidR="00C1612E" w:rsidRDefault="00C1612E">
      <w:pPr>
        <w:pStyle w:val="a3"/>
        <w:ind w:left="0" w:firstLine="0"/>
        <w:jc w:val="left"/>
      </w:pPr>
    </w:p>
    <w:p w14:paraId="6B196F9B" w14:textId="77777777" w:rsidR="00C1612E" w:rsidRDefault="00C1612E">
      <w:pPr>
        <w:pStyle w:val="a3"/>
        <w:ind w:left="0" w:firstLine="0"/>
        <w:jc w:val="left"/>
      </w:pPr>
    </w:p>
    <w:p w14:paraId="49DB7CA7" w14:textId="77777777" w:rsidR="00C1612E" w:rsidRDefault="00C1612E">
      <w:pPr>
        <w:pStyle w:val="a3"/>
        <w:ind w:left="0" w:firstLine="0"/>
        <w:jc w:val="left"/>
      </w:pPr>
    </w:p>
    <w:p w14:paraId="0449E984" w14:textId="77777777" w:rsidR="00C1612E" w:rsidRDefault="00C1612E">
      <w:pPr>
        <w:pStyle w:val="a3"/>
        <w:ind w:left="0" w:firstLine="0"/>
        <w:jc w:val="left"/>
      </w:pPr>
    </w:p>
    <w:p w14:paraId="22900E13" w14:textId="77777777" w:rsidR="00C1612E" w:rsidRDefault="00C1612E">
      <w:pPr>
        <w:pStyle w:val="a3"/>
        <w:ind w:left="0" w:firstLine="0"/>
        <w:jc w:val="left"/>
      </w:pPr>
    </w:p>
    <w:p w14:paraId="0B78AD52" w14:textId="77777777" w:rsidR="00C1612E" w:rsidRDefault="00C1612E">
      <w:pPr>
        <w:pStyle w:val="a3"/>
        <w:ind w:left="0" w:firstLine="0"/>
        <w:jc w:val="left"/>
      </w:pPr>
    </w:p>
    <w:p w14:paraId="2F9DE208" w14:textId="77777777" w:rsidR="00C1612E" w:rsidRDefault="00C1612E">
      <w:pPr>
        <w:pStyle w:val="a3"/>
        <w:spacing w:before="189"/>
        <w:ind w:left="0" w:firstLine="0"/>
        <w:jc w:val="left"/>
      </w:pPr>
    </w:p>
    <w:p w14:paraId="56F50C12" w14:textId="77777777" w:rsidR="00C1612E" w:rsidRDefault="0000321E">
      <w:pPr>
        <w:pStyle w:val="a4"/>
      </w:pPr>
      <w:r>
        <w:rPr>
          <w:spacing w:val="-2"/>
        </w:rPr>
        <w:t>УСТАВ</w:t>
      </w:r>
    </w:p>
    <w:p w14:paraId="11DCED1A" w14:textId="77777777" w:rsidR="00C1612E" w:rsidRDefault="0000321E">
      <w:pPr>
        <w:spacing w:before="118"/>
        <w:ind w:right="143"/>
        <w:jc w:val="center"/>
        <w:rPr>
          <w:sz w:val="44"/>
        </w:rPr>
      </w:pPr>
      <w:r>
        <w:rPr>
          <w:sz w:val="44"/>
        </w:rPr>
        <w:t>Общества</w:t>
      </w:r>
      <w:r>
        <w:rPr>
          <w:spacing w:val="-25"/>
          <w:sz w:val="44"/>
        </w:rPr>
        <w:t xml:space="preserve"> </w:t>
      </w:r>
      <w:r>
        <w:rPr>
          <w:sz w:val="44"/>
        </w:rPr>
        <w:t>с</w:t>
      </w:r>
      <w:r>
        <w:rPr>
          <w:spacing w:val="-15"/>
          <w:sz w:val="44"/>
        </w:rPr>
        <w:t xml:space="preserve"> </w:t>
      </w:r>
      <w:r>
        <w:rPr>
          <w:sz w:val="44"/>
        </w:rPr>
        <w:t>ограниченной</w:t>
      </w:r>
      <w:r>
        <w:rPr>
          <w:spacing w:val="-27"/>
          <w:sz w:val="44"/>
        </w:rPr>
        <w:t xml:space="preserve"> </w:t>
      </w:r>
      <w:r>
        <w:rPr>
          <w:spacing w:val="-2"/>
          <w:sz w:val="44"/>
        </w:rPr>
        <w:t>ответственностью</w:t>
      </w:r>
    </w:p>
    <w:p w14:paraId="6380BAC3" w14:textId="77777777" w:rsidR="00C1612E" w:rsidRDefault="0000321E">
      <w:pPr>
        <w:spacing w:before="58"/>
        <w:ind w:left="2" w:right="143"/>
        <w:jc w:val="center"/>
        <w:rPr>
          <w:sz w:val="44"/>
        </w:rPr>
      </w:pPr>
      <w:r>
        <w:rPr>
          <w:sz w:val="44"/>
        </w:rPr>
        <w:t>«АИДА</w:t>
      </w:r>
      <w:r>
        <w:rPr>
          <w:spacing w:val="-17"/>
          <w:sz w:val="44"/>
        </w:rPr>
        <w:t xml:space="preserve"> </w:t>
      </w:r>
      <w:proofErr w:type="spellStart"/>
      <w:r>
        <w:rPr>
          <w:spacing w:val="-2"/>
          <w:sz w:val="44"/>
        </w:rPr>
        <w:t>Роботикс</w:t>
      </w:r>
      <w:proofErr w:type="spellEnd"/>
      <w:r>
        <w:rPr>
          <w:spacing w:val="-2"/>
          <w:sz w:val="44"/>
        </w:rPr>
        <w:t>»</w:t>
      </w:r>
    </w:p>
    <w:p w14:paraId="5C89AD25" w14:textId="77777777" w:rsidR="00C1612E" w:rsidRDefault="00C1612E">
      <w:pPr>
        <w:pStyle w:val="a3"/>
        <w:ind w:left="0" w:firstLine="0"/>
        <w:jc w:val="left"/>
        <w:rPr>
          <w:sz w:val="44"/>
        </w:rPr>
      </w:pPr>
    </w:p>
    <w:p w14:paraId="28C44A45" w14:textId="77777777" w:rsidR="00C1612E" w:rsidRDefault="00C1612E">
      <w:pPr>
        <w:pStyle w:val="a3"/>
        <w:ind w:left="0" w:firstLine="0"/>
        <w:jc w:val="left"/>
        <w:rPr>
          <w:sz w:val="44"/>
        </w:rPr>
      </w:pPr>
    </w:p>
    <w:p w14:paraId="0D620D24" w14:textId="77777777" w:rsidR="00C1612E" w:rsidRDefault="00C1612E">
      <w:pPr>
        <w:pStyle w:val="a3"/>
        <w:ind w:left="0" w:firstLine="0"/>
        <w:jc w:val="left"/>
        <w:rPr>
          <w:sz w:val="44"/>
        </w:rPr>
      </w:pPr>
    </w:p>
    <w:p w14:paraId="059EC9EA" w14:textId="77777777" w:rsidR="00C1612E" w:rsidRDefault="00C1612E">
      <w:pPr>
        <w:pStyle w:val="a3"/>
        <w:ind w:left="0" w:firstLine="0"/>
        <w:jc w:val="left"/>
        <w:rPr>
          <w:sz w:val="44"/>
        </w:rPr>
      </w:pPr>
    </w:p>
    <w:p w14:paraId="37B4D373" w14:textId="77777777" w:rsidR="00C1612E" w:rsidRDefault="00C1612E">
      <w:pPr>
        <w:pStyle w:val="a3"/>
        <w:ind w:left="0" w:firstLine="0"/>
        <w:jc w:val="left"/>
        <w:rPr>
          <w:sz w:val="44"/>
        </w:rPr>
      </w:pPr>
    </w:p>
    <w:p w14:paraId="2F20BA85" w14:textId="77777777" w:rsidR="00C1612E" w:rsidRDefault="00C1612E">
      <w:pPr>
        <w:pStyle w:val="a3"/>
        <w:ind w:left="0" w:firstLine="0"/>
        <w:jc w:val="left"/>
        <w:rPr>
          <w:sz w:val="44"/>
        </w:rPr>
      </w:pPr>
    </w:p>
    <w:p w14:paraId="15A04EB2" w14:textId="77777777" w:rsidR="00C1612E" w:rsidRDefault="00C1612E">
      <w:pPr>
        <w:pStyle w:val="a3"/>
        <w:ind w:left="0" w:firstLine="0"/>
        <w:jc w:val="left"/>
        <w:rPr>
          <w:sz w:val="44"/>
        </w:rPr>
      </w:pPr>
    </w:p>
    <w:p w14:paraId="41F7B5FD" w14:textId="77777777" w:rsidR="00C1612E" w:rsidRDefault="00C1612E">
      <w:pPr>
        <w:pStyle w:val="a3"/>
        <w:ind w:left="0" w:firstLine="0"/>
        <w:jc w:val="left"/>
        <w:rPr>
          <w:sz w:val="44"/>
        </w:rPr>
      </w:pPr>
    </w:p>
    <w:p w14:paraId="570D9502" w14:textId="77777777" w:rsidR="00C1612E" w:rsidRDefault="00C1612E">
      <w:pPr>
        <w:pStyle w:val="a3"/>
        <w:ind w:left="0" w:firstLine="0"/>
        <w:jc w:val="left"/>
        <w:rPr>
          <w:sz w:val="44"/>
        </w:rPr>
      </w:pPr>
    </w:p>
    <w:p w14:paraId="3F1A4F5C" w14:textId="77777777" w:rsidR="00C1612E" w:rsidRDefault="00C1612E">
      <w:pPr>
        <w:pStyle w:val="a3"/>
        <w:ind w:left="0" w:firstLine="0"/>
        <w:jc w:val="left"/>
        <w:rPr>
          <w:sz w:val="44"/>
        </w:rPr>
      </w:pPr>
    </w:p>
    <w:p w14:paraId="6F6349E5" w14:textId="77777777" w:rsidR="00C1612E" w:rsidRDefault="00C1612E">
      <w:pPr>
        <w:pStyle w:val="a3"/>
        <w:ind w:left="0" w:firstLine="0"/>
        <w:jc w:val="left"/>
        <w:rPr>
          <w:sz w:val="44"/>
        </w:rPr>
      </w:pPr>
    </w:p>
    <w:p w14:paraId="4F16CF5A" w14:textId="77777777" w:rsidR="00C1612E" w:rsidRDefault="00C1612E">
      <w:pPr>
        <w:pStyle w:val="a3"/>
        <w:ind w:left="0" w:firstLine="0"/>
        <w:jc w:val="left"/>
        <w:rPr>
          <w:sz w:val="44"/>
        </w:rPr>
      </w:pPr>
    </w:p>
    <w:p w14:paraId="391D7E98" w14:textId="77777777" w:rsidR="00C1612E" w:rsidRDefault="00C1612E">
      <w:pPr>
        <w:pStyle w:val="a3"/>
        <w:spacing w:before="186"/>
        <w:ind w:left="0" w:firstLine="0"/>
        <w:jc w:val="left"/>
        <w:rPr>
          <w:sz w:val="44"/>
        </w:rPr>
      </w:pPr>
    </w:p>
    <w:p w14:paraId="3B8E7153" w14:textId="77777777" w:rsidR="00C1612E" w:rsidRDefault="0000321E">
      <w:pPr>
        <w:pStyle w:val="a3"/>
        <w:spacing w:line="292" w:lineRule="auto"/>
        <w:ind w:left="4256" w:right="3687" w:firstLine="0"/>
        <w:jc w:val="center"/>
      </w:pPr>
      <w:r>
        <w:t>город</w:t>
      </w:r>
      <w:r>
        <w:rPr>
          <w:spacing w:val="-15"/>
        </w:rPr>
        <w:t xml:space="preserve"> </w:t>
      </w:r>
      <w:r>
        <w:t>Москва 2025 год</w:t>
      </w:r>
    </w:p>
    <w:p w14:paraId="629E4A67" w14:textId="77777777" w:rsidR="00C1612E" w:rsidRDefault="00C1612E">
      <w:pPr>
        <w:pStyle w:val="a3"/>
        <w:spacing w:line="292" w:lineRule="auto"/>
        <w:jc w:val="center"/>
        <w:sectPr w:rsidR="00C1612E">
          <w:type w:val="continuous"/>
          <w:pgSz w:w="11910" w:h="16850"/>
          <w:pgMar w:top="1060" w:right="708" w:bottom="280" w:left="1417" w:header="720" w:footer="720" w:gutter="0"/>
          <w:cols w:space="720"/>
        </w:sectPr>
      </w:pPr>
    </w:p>
    <w:p w14:paraId="6D9935AB" w14:textId="77777777" w:rsidR="00C1612E" w:rsidRDefault="0000321E">
      <w:pPr>
        <w:pStyle w:val="1"/>
        <w:numPr>
          <w:ilvl w:val="0"/>
          <w:numId w:val="8"/>
        </w:numPr>
        <w:tabs>
          <w:tab w:val="left" w:pos="3642"/>
        </w:tabs>
        <w:spacing w:before="71"/>
        <w:jc w:val="left"/>
      </w:pPr>
      <w:r>
        <w:lastRenderedPageBreak/>
        <w:t>ОБЩИЕ</w:t>
      </w:r>
      <w:r>
        <w:rPr>
          <w:spacing w:val="-1"/>
        </w:rPr>
        <w:t xml:space="preserve"> </w:t>
      </w:r>
      <w:r>
        <w:rPr>
          <w:spacing w:val="-2"/>
        </w:rPr>
        <w:t>ПОЛОЖЕНИЯ</w:t>
      </w:r>
    </w:p>
    <w:p w14:paraId="29ACE2AC" w14:textId="77777777" w:rsidR="00C1612E" w:rsidRDefault="0000321E">
      <w:pPr>
        <w:pStyle w:val="a5"/>
        <w:numPr>
          <w:ilvl w:val="1"/>
          <w:numId w:val="8"/>
        </w:numPr>
        <w:tabs>
          <w:tab w:val="left" w:pos="1419"/>
        </w:tabs>
        <w:spacing w:before="240"/>
        <w:ind w:left="1419" w:hanging="566"/>
        <w:rPr>
          <w:sz w:val="24"/>
        </w:rPr>
      </w:pPr>
      <w:commentRangeStart w:id="3"/>
      <w:r>
        <w:rPr>
          <w:sz w:val="24"/>
        </w:rPr>
        <w:t>Общество</w:t>
      </w:r>
      <w:r>
        <w:rPr>
          <w:spacing w:val="33"/>
          <w:sz w:val="24"/>
        </w:rPr>
        <w:t xml:space="preserve"> </w:t>
      </w:r>
      <w:commentRangeEnd w:id="3"/>
      <w:r w:rsidR="005B1FA8">
        <w:rPr>
          <w:rStyle w:val="a6"/>
        </w:rPr>
        <w:commentReference w:id="3"/>
      </w:r>
      <w:r>
        <w:rPr>
          <w:sz w:val="24"/>
        </w:rPr>
        <w:t>с</w:t>
      </w:r>
      <w:r>
        <w:rPr>
          <w:spacing w:val="33"/>
          <w:sz w:val="24"/>
        </w:rPr>
        <w:t xml:space="preserve"> </w:t>
      </w:r>
      <w:r>
        <w:rPr>
          <w:sz w:val="24"/>
        </w:rPr>
        <w:t>ограниченной</w:t>
      </w:r>
      <w:r>
        <w:rPr>
          <w:spacing w:val="33"/>
          <w:sz w:val="24"/>
        </w:rPr>
        <w:t xml:space="preserve"> </w:t>
      </w:r>
      <w:r w:rsidR="009A41D7">
        <w:rPr>
          <w:spacing w:val="33"/>
          <w:sz w:val="24"/>
        </w:rPr>
        <w:t>о</w:t>
      </w:r>
      <w:r>
        <w:rPr>
          <w:sz w:val="24"/>
        </w:rPr>
        <w:t>тветственностью</w:t>
      </w:r>
      <w:r>
        <w:rPr>
          <w:sz w:val="24"/>
        </w:rPr>
        <w:t xml:space="preserve"> «АИДА</w:t>
      </w:r>
      <w:r>
        <w:rPr>
          <w:spacing w:val="33"/>
          <w:sz w:val="24"/>
        </w:rPr>
        <w:t xml:space="preserve"> </w:t>
      </w:r>
      <w:proofErr w:type="spellStart"/>
      <w:r>
        <w:rPr>
          <w:sz w:val="24"/>
        </w:rPr>
        <w:t>Роботикс</w:t>
      </w:r>
      <w:proofErr w:type="spellEnd"/>
      <w:r>
        <w:rPr>
          <w:sz w:val="24"/>
        </w:rPr>
        <w:t>»</w:t>
      </w:r>
      <w:r>
        <w:rPr>
          <w:spacing w:val="33"/>
          <w:sz w:val="24"/>
        </w:rPr>
        <w:t xml:space="preserve"> </w:t>
      </w:r>
      <w:r>
        <w:rPr>
          <w:sz w:val="24"/>
        </w:rPr>
        <w:t>(далее</w:t>
      </w:r>
      <w:r>
        <w:rPr>
          <w:spacing w:val="33"/>
          <w:sz w:val="24"/>
        </w:rPr>
        <w:t xml:space="preserve"> </w:t>
      </w:r>
      <w:r>
        <w:rPr>
          <w:spacing w:val="-10"/>
          <w:sz w:val="24"/>
        </w:rPr>
        <w:t>-</w:t>
      </w:r>
    </w:p>
    <w:p w14:paraId="6880BC92" w14:textId="77777777" w:rsidR="00C1612E" w:rsidRDefault="0000321E">
      <w:pPr>
        <w:pStyle w:val="a3"/>
        <w:ind w:right="140" w:firstLine="0"/>
      </w:pPr>
      <w:r>
        <w:t xml:space="preserve">«Общество») является непубличным хозяйственным обществом, созданным и осуществляющим свою деятельность в соответствии с законодательством Российской </w:t>
      </w:r>
      <w:r>
        <w:rPr>
          <w:spacing w:val="-2"/>
        </w:rPr>
        <w:t>Федерации.</w:t>
      </w:r>
    </w:p>
    <w:p w14:paraId="2DCF0FF2" w14:textId="77777777" w:rsidR="00C1612E" w:rsidRDefault="0000321E">
      <w:pPr>
        <w:pStyle w:val="a5"/>
        <w:numPr>
          <w:ilvl w:val="1"/>
          <w:numId w:val="8"/>
        </w:numPr>
        <w:tabs>
          <w:tab w:val="left" w:pos="1419"/>
        </w:tabs>
        <w:ind w:left="1" w:right="1882" w:firstLine="852"/>
        <w:rPr>
          <w:sz w:val="24"/>
        </w:rPr>
      </w:pPr>
      <w:r>
        <w:rPr>
          <w:sz w:val="24"/>
        </w:rPr>
        <w:t>Полное</w:t>
      </w:r>
      <w:r>
        <w:rPr>
          <w:spacing w:val="-6"/>
          <w:sz w:val="24"/>
        </w:rPr>
        <w:t xml:space="preserve"> </w:t>
      </w:r>
      <w:r>
        <w:rPr>
          <w:sz w:val="24"/>
        </w:rPr>
        <w:t>фирменное</w:t>
      </w:r>
      <w:r>
        <w:rPr>
          <w:spacing w:val="-6"/>
          <w:sz w:val="24"/>
        </w:rPr>
        <w:t xml:space="preserve"> </w:t>
      </w:r>
      <w:r>
        <w:rPr>
          <w:sz w:val="24"/>
        </w:rPr>
        <w:t>наименование</w:t>
      </w:r>
      <w:r>
        <w:rPr>
          <w:spacing w:val="-6"/>
          <w:sz w:val="24"/>
        </w:rPr>
        <w:t xml:space="preserve"> </w:t>
      </w:r>
      <w:r>
        <w:rPr>
          <w:sz w:val="24"/>
        </w:rPr>
        <w:t>Общес</w:t>
      </w:r>
      <w:r>
        <w:rPr>
          <w:sz w:val="24"/>
        </w:rPr>
        <w:t>тва</w:t>
      </w:r>
      <w:r>
        <w:rPr>
          <w:spacing w:val="-6"/>
          <w:sz w:val="24"/>
        </w:rPr>
        <w:t xml:space="preserve"> </w:t>
      </w:r>
      <w:r>
        <w:rPr>
          <w:sz w:val="24"/>
        </w:rPr>
        <w:t>на</w:t>
      </w:r>
      <w:r>
        <w:rPr>
          <w:spacing w:val="-6"/>
          <w:sz w:val="24"/>
        </w:rPr>
        <w:t xml:space="preserve"> </w:t>
      </w:r>
      <w:r>
        <w:rPr>
          <w:sz w:val="24"/>
        </w:rPr>
        <w:t>русском</w:t>
      </w:r>
      <w:r>
        <w:rPr>
          <w:spacing w:val="-6"/>
          <w:sz w:val="24"/>
        </w:rPr>
        <w:t xml:space="preserve"> </w:t>
      </w:r>
      <w:r>
        <w:rPr>
          <w:sz w:val="24"/>
        </w:rPr>
        <w:t xml:space="preserve">языке: Общество с ограниченной ответственностью «АИДА </w:t>
      </w:r>
      <w:proofErr w:type="spellStart"/>
      <w:r>
        <w:rPr>
          <w:sz w:val="24"/>
        </w:rPr>
        <w:t>Роботикс</w:t>
      </w:r>
      <w:proofErr w:type="spellEnd"/>
      <w:r>
        <w:rPr>
          <w:sz w:val="24"/>
        </w:rPr>
        <w:t>».</w:t>
      </w:r>
    </w:p>
    <w:p w14:paraId="7BA387C2" w14:textId="77777777" w:rsidR="00C1612E" w:rsidRDefault="0000321E">
      <w:pPr>
        <w:pStyle w:val="a5"/>
        <w:numPr>
          <w:ilvl w:val="1"/>
          <w:numId w:val="8"/>
        </w:numPr>
        <w:tabs>
          <w:tab w:val="left" w:pos="1419"/>
        </w:tabs>
        <w:ind w:left="1" w:right="1250" w:firstLine="852"/>
        <w:rPr>
          <w:sz w:val="24"/>
        </w:rPr>
      </w:pPr>
      <w:r>
        <w:rPr>
          <w:sz w:val="24"/>
        </w:rPr>
        <w:t>Сокращенное</w:t>
      </w:r>
      <w:r>
        <w:rPr>
          <w:spacing w:val="-6"/>
          <w:sz w:val="24"/>
        </w:rPr>
        <w:t xml:space="preserve"> </w:t>
      </w:r>
      <w:r>
        <w:rPr>
          <w:sz w:val="24"/>
        </w:rPr>
        <w:t>фирменное</w:t>
      </w:r>
      <w:r>
        <w:rPr>
          <w:spacing w:val="-6"/>
          <w:sz w:val="24"/>
        </w:rPr>
        <w:t xml:space="preserve"> </w:t>
      </w:r>
      <w:r>
        <w:rPr>
          <w:sz w:val="24"/>
        </w:rPr>
        <w:t>наименование</w:t>
      </w:r>
      <w:r>
        <w:rPr>
          <w:spacing w:val="-6"/>
          <w:sz w:val="24"/>
        </w:rPr>
        <w:t xml:space="preserve"> </w:t>
      </w:r>
      <w:r>
        <w:rPr>
          <w:sz w:val="24"/>
        </w:rPr>
        <w:t>Общества</w:t>
      </w:r>
      <w:r>
        <w:rPr>
          <w:spacing w:val="-6"/>
          <w:sz w:val="24"/>
        </w:rPr>
        <w:t xml:space="preserve"> </w:t>
      </w:r>
      <w:r>
        <w:rPr>
          <w:sz w:val="24"/>
        </w:rPr>
        <w:t>на</w:t>
      </w:r>
      <w:r>
        <w:rPr>
          <w:spacing w:val="-6"/>
          <w:sz w:val="24"/>
        </w:rPr>
        <w:t xml:space="preserve"> </w:t>
      </w:r>
      <w:r>
        <w:rPr>
          <w:sz w:val="24"/>
        </w:rPr>
        <w:t>русском</w:t>
      </w:r>
      <w:r>
        <w:rPr>
          <w:spacing w:val="-6"/>
          <w:sz w:val="24"/>
        </w:rPr>
        <w:t xml:space="preserve"> </w:t>
      </w:r>
      <w:r>
        <w:rPr>
          <w:sz w:val="24"/>
        </w:rPr>
        <w:t xml:space="preserve">языке: ООО «АИДА </w:t>
      </w:r>
      <w:proofErr w:type="spellStart"/>
      <w:r>
        <w:rPr>
          <w:sz w:val="24"/>
        </w:rPr>
        <w:t>Роботикс</w:t>
      </w:r>
      <w:proofErr w:type="spellEnd"/>
      <w:r>
        <w:rPr>
          <w:sz w:val="24"/>
        </w:rPr>
        <w:t>».</w:t>
      </w:r>
    </w:p>
    <w:p w14:paraId="4B9C1D4E" w14:textId="77777777" w:rsidR="00C1612E" w:rsidRDefault="0000321E">
      <w:pPr>
        <w:pStyle w:val="a5"/>
        <w:numPr>
          <w:ilvl w:val="1"/>
          <w:numId w:val="8"/>
        </w:numPr>
        <w:tabs>
          <w:tab w:val="left" w:pos="1419"/>
        </w:tabs>
        <w:ind w:left="1419" w:hanging="566"/>
        <w:rPr>
          <w:sz w:val="24"/>
        </w:rPr>
      </w:pPr>
      <w:r>
        <w:rPr>
          <w:sz w:val="24"/>
        </w:rPr>
        <w:t>Полное</w:t>
      </w:r>
      <w:r>
        <w:rPr>
          <w:spacing w:val="-4"/>
          <w:sz w:val="24"/>
        </w:rPr>
        <w:t xml:space="preserve"> </w:t>
      </w:r>
      <w:r>
        <w:rPr>
          <w:sz w:val="24"/>
        </w:rPr>
        <w:t>фирменное</w:t>
      </w:r>
      <w:r>
        <w:rPr>
          <w:spacing w:val="-1"/>
          <w:sz w:val="24"/>
        </w:rPr>
        <w:t xml:space="preserve"> </w:t>
      </w:r>
      <w:r>
        <w:rPr>
          <w:sz w:val="24"/>
        </w:rPr>
        <w:t>наименование</w:t>
      </w:r>
      <w:r>
        <w:rPr>
          <w:spacing w:val="-1"/>
          <w:sz w:val="24"/>
        </w:rPr>
        <w:t xml:space="preserve"> </w:t>
      </w:r>
      <w:r>
        <w:rPr>
          <w:sz w:val="24"/>
        </w:rPr>
        <w:t>Общества</w:t>
      </w:r>
      <w:r>
        <w:rPr>
          <w:spacing w:val="-2"/>
          <w:sz w:val="24"/>
        </w:rPr>
        <w:t xml:space="preserve"> </w:t>
      </w:r>
      <w:r>
        <w:rPr>
          <w:sz w:val="24"/>
        </w:rPr>
        <w:t>на</w:t>
      </w:r>
      <w:r>
        <w:rPr>
          <w:spacing w:val="-1"/>
          <w:sz w:val="24"/>
        </w:rPr>
        <w:t xml:space="preserve"> </w:t>
      </w:r>
      <w:r>
        <w:rPr>
          <w:sz w:val="24"/>
        </w:rPr>
        <w:t>английском</w:t>
      </w:r>
      <w:r>
        <w:rPr>
          <w:spacing w:val="-1"/>
          <w:sz w:val="24"/>
        </w:rPr>
        <w:t xml:space="preserve"> </w:t>
      </w:r>
      <w:r>
        <w:rPr>
          <w:spacing w:val="-2"/>
          <w:sz w:val="24"/>
        </w:rPr>
        <w:t>языке:</w:t>
      </w:r>
    </w:p>
    <w:p w14:paraId="3F1D0EAE" w14:textId="77777777" w:rsidR="00C1612E" w:rsidRPr="006B12A4" w:rsidRDefault="0000321E">
      <w:pPr>
        <w:pStyle w:val="a3"/>
        <w:ind w:firstLine="0"/>
        <w:jc w:val="left"/>
        <w:rPr>
          <w:lang w:val="en-US"/>
        </w:rPr>
      </w:pPr>
      <w:r w:rsidRPr="006B12A4">
        <w:rPr>
          <w:lang w:val="en-US"/>
        </w:rPr>
        <w:t>«AIDA</w:t>
      </w:r>
      <w:r w:rsidRPr="006B12A4">
        <w:rPr>
          <w:spacing w:val="-4"/>
          <w:lang w:val="en-US"/>
        </w:rPr>
        <w:t xml:space="preserve"> </w:t>
      </w:r>
      <w:r w:rsidRPr="006B12A4">
        <w:rPr>
          <w:lang w:val="en-US"/>
        </w:rPr>
        <w:t>Robotics»</w:t>
      </w:r>
      <w:r w:rsidRPr="006B12A4">
        <w:rPr>
          <w:spacing w:val="-2"/>
          <w:lang w:val="en-US"/>
        </w:rPr>
        <w:t xml:space="preserve"> </w:t>
      </w:r>
      <w:r w:rsidRPr="006B12A4">
        <w:rPr>
          <w:lang w:val="en-US"/>
        </w:rPr>
        <w:t>Limited</w:t>
      </w:r>
      <w:r w:rsidRPr="006B12A4">
        <w:rPr>
          <w:spacing w:val="-3"/>
          <w:lang w:val="en-US"/>
        </w:rPr>
        <w:t xml:space="preserve"> </w:t>
      </w:r>
      <w:r w:rsidRPr="006B12A4">
        <w:rPr>
          <w:lang w:val="en-US"/>
        </w:rPr>
        <w:t>Liability</w:t>
      </w:r>
      <w:r w:rsidRPr="006B12A4">
        <w:rPr>
          <w:spacing w:val="-2"/>
          <w:lang w:val="en-US"/>
        </w:rPr>
        <w:t xml:space="preserve"> Company.</w:t>
      </w:r>
    </w:p>
    <w:p w14:paraId="58C8FEC7" w14:textId="77777777" w:rsidR="00C1612E" w:rsidRDefault="0000321E">
      <w:pPr>
        <w:pStyle w:val="a5"/>
        <w:numPr>
          <w:ilvl w:val="1"/>
          <w:numId w:val="8"/>
        </w:numPr>
        <w:tabs>
          <w:tab w:val="left" w:pos="1419"/>
        </w:tabs>
        <w:ind w:left="1419" w:hanging="566"/>
        <w:rPr>
          <w:sz w:val="24"/>
        </w:rPr>
      </w:pPr>
      <w:r>
        <w:rPr>
          <w:sz w:val="24"/>
        </w:rPr>
        <w:t>Сокращенное</w:t>
      </w:r>
      <w:r>
        <w:rPr>
          <w:spacing w:val="-4"/>
          <w:sz w:val="24"/>
        </w:rPr>
        <w:t xml:space="preserve"> </w:t>
      </w:r>
      <w:r>
        <w:rPr>
          <w:sz w:val="24"/>
        </w:rPr>
        <w:t>фирменное</w:t>
      </w:r>
      <w:r>
        <w:rPr>
          <w:spacing w:val="-1"/>
          <w:sz w:val="24"/>
        </w:rPr>
        <w:t xml:space="preserve"> </w:t>
      </w:r>
      <w:r>
        <w:rPr>
          <w:sz w:val="24"/>
        </w:rPr>
        <w:t>наименование</w:t>
      </w:r>
      <w:r>
        <w:rPr>
          <w:spacing w:val="-1"/>
          <w:sz w:val="24"/>
        </w:rPr>
        <w:t xml:space="preserve"> </w:t>
      </w:r>
      <w:r>
        <w:rPr>
          <w:sz w:val="24"/>
        </w:rPr>
        <w:t>Общества</w:t>
      </w:r>
      <w:r>
        <w:rPr>
          <w:spacing w:val="-1"/>
          <w:sz w:val="24"/>
        </w:rPr>
        <w:t xml:space="preserve"> </w:t>
      </w:r>
      <w:r>
        <w:rPr>
          <w:sz w:val="24"/>
        </w:rPr>
        <w:t>на</w:t>
      </w:r>
      <w:r>
        <w:rPr>
          <w:spacing w:val="-1"/>
          <w:sz w:val="24"/>
        </w:rPr>
        <w:t xml:space="preserve"> </w:t>
      </w:r>
      <w:r>
        <w:rPr>
          <w:sz w:val="24"/>
        </w:rPr>
        <w:t>английском</w:t>
      </w:r>
      <w:r>
        <w:rPr>
          <w:spacing w:val="-1"/>
          <w:sz w:val="24"/>
        </w:rPr>
        <w:t xml:space="preserve"> </w:t>
      </w:r>
      <w:r>
        <w:rPr>
          <w:spacing w:val="-2"/>
          <w:sz w:val="24"/>
        </w:rPr>
        <w:t>языке:</w:t>
      </w:r>
    </w:p>
    <w:p w14:paraId="31E302C4" w14:textId="77777777" w:rsidR="00C1612E" w:rsidRDefault="0000321E">
      <w:pPr>
        <w:pStyle w:val="a3"/>
        <w:ind w:firstLine="0"/>
        <w:jc w:val="left"/>
      </w:pPr>
      <w:r>
        <w:t>«AIDA</w:t>
      </w:r>
      <w:r>
        <w:rPr>
          <w:spacing w:val="-4"/>
        </w:rPr>
        <w:t xml:space="preserve"> </w:t>
      </w:r>
      <w:proofErr w:type="spellStart"/>
      <w:r>
        <w:t>Robotics</w:t>
      </w:r>
      <w:proofErr w:type="spellEnd"/>
      <w:r>
        <w:t>»</w:t>
      </w:r>
      <w:r>
        <w:rPr>
          <w:spacing w:val="-3"/>
        </w:rPr>
        <w:t xml:space="preserve"> </w:t>
      </w:r>
      <w:r>
        <w:rPr>
          <w:spacing w:val="-4"/>
        </w:rPr>
        <w:t>LLC.</w:t>
      </w:r>
    </w:p>
    <w:p w14:paraId="6CEDF750" w14:textId="77777777" w:rsidR="00C1612E" w:rsidRDefault="0000321E">
      <w:pPr>
        <w:pStyle w:val="a5"/>
        <w:numPr>
          <w:ilvl w:val="1"/>
          <w:numId w:val="8"/>
        </w:numPr>
        <w:tabs>
          <w:tab w:val="left" w:pos="1419"/>
        </w:tabs>
        <w:ind w:left="1419" w:hanging="566"/>
        <w:rPr>
          <w:sz w:val="24"/>
        </w:rPr>
      </w:pPr>
      <w:r>
        <w:rPr>
          <w:sz w:val="24"/>
        </w:rPr>
        <w:t>Местонахождение</w:t>
      </w:r>
      <w:r>
        <w:rPr>
          <w:spacing w:val="-3"/>
          <w:sz w:val="24"/>
        </w:rPr>
        <w:t xml:space="preserve"> </w:t>
      </w:r>
      <w:r>
        <w:rPr>
          <w:sz w:val="24"/>
        </w:rPr>
        <w:t>Общества:</w:t>
      </w:r>
      <w:r>
        <w:rPr>
          <w:spacing w:val="-2"/>
          <w:sz w:val="24"/>
        </w:rPr>
        <w:t xml:space="preserve"> </w:t>
      </w:r>
      <w:r>
        <w:rPr>
          <w:sz w:val="24"/>
        </w:rPr>
        <w:t>Российская</w:t>
      </w:r>
      <w:r>
        <w:rPr>
          <w:spacing w:val="-1"/>
          <w:sz w:val="24"/>
        </w:rPr>
        <w:t xml:space="preserve"> </w:t>
      </w:r>
      <w:r>
        <w:rPr>
          <w:sz w:val="24"/>
        </w:rPr>
        <w:t>Федерация,</w:t>
      </w:r>
      <w:r>
        <w:rPr>
          <w:spacing w:val="-2"/>
          <w:sz w:val="24"/>
        </w:rPr>
        <w:t xml:space="preserve"> </w:t>
      </w:r>
      <w:r>
        <w:rPr>
          <w:sz w:val="24"/>
        </w:rPr>
        <w:t>город</w:t>
      </w:r>
      <w:r>
        <w:rPr>
          <w:spacing w:val="-1"/>
          <w:sz w:val="24"/>
        </w:rPr>
        <w:t xml:space="preserve"> </w:t>
      </w:r>
      <w:r>
        <w:rPr>
          <w:spacing w:val="-2"/>
          <w:sz w:val="24"/>
        </w:rPr>
        <w:t>Москва.</w:t>
      </w:r>
    </w:p>
    <w:p w14:paraId="0035974D" w14:textId="77777777" w:rsidR="00C1612E" w:rsidRDefault="0000321E">
      <w:pPr>
        <w:pStyle w:val="1"/>
        <w:numPr>
          <w:ilvl w:val="0"/>
          <w:numId w:val="8"/>
        </w:numPr>
        <w:tabs>
          <w:tab w:val="left" w:pos="2029"/>
        </w:tabs>
        <w:ind w:left="2029" w:hanging="374"/>
        <w:jc w:val="left"/>
      </w:pPr>
      <w:r>
        <w:t>ПРЕДМЕТ</w:t>
      </w:r>
      <w:r>
        <w:rPr>
          <w:spacing w:val="-5"/>
        </w:rPr>
        <w:t xml:space="preserve"> </w:t>
      </w:r>
      <w:r>
        <w:t>И</w:t>
      </w:r>
      <w:r>
        <w:rPr>
          <w:spacing w:val="-2"/>
        </w:rPr>
        <w:t xml:space="preserve"> </w:t>
      </w:r>
      <w:r>
        <w:t>ВИДЫ</w:t>
      </w:r>
      <w:r>
        <w:rPr>
          <w:spacing w:val="-4"/>
        </w:rPr>
        <w:t xml:space="preserve"> </w:t>
      </w:r>
      <w:r>
        <w:t>ДЕЯТЕЛЬНОСТИ</w:t>
      </w:r>
      <w:r>
        <w:rPr>
          <w:spacing w:val="-2"/>
        </w:rPr>
        <w:t xml:space="preserve"> ОБЩЕСТВА</w:t>
      </w:r>
    </w:p>
    <w:p w14:paraId="22FA135B" w14:textId="77777777" w:rsidR="00C1612E" w:rsidRDefault="0000321E">
      <w:pPr>
        <w:pStyle w:val="a5"/>
        <w:numPr>
          <w:ilvl w:val="1"/>
          <w:numId w:val="8"/>
        </w:numPr>
        <w:tabs>
          <w:tab w:val="left" w:pos="1419"/>
        </w:tabs>
        <w:spacing w:before="240"/>
        <w:ind w:left="1" w:right="136" w:firstLine="852"/>
        <w:rPr>
          <w:sz w:val="24"/>
        </w:rPr>
      </w:pPr>
      <w:r>
        <w:rPr>
          <w:sz w:val="24"/>
        </w:rPr>
        <w:t>Общество осуществляет исключительно исследовательскую деятельность и коммерциализацию ее результатов в соответствии с Федеральным законом от 28.09.2010 № 244-ФЗ «Об инновационном центре «Сколково», правилами проекта, утвержденными управляющей компанией в п</w:t>
      </w:r>
      <w:r>
        <w:rPr>
          <w:sz w:val="24"/>
        </w:rPr>
        <w:t>орядке, установленном указанным федеральным законом, по приоритетам научно-технологического развития, определенным стратегией научно- технологического развития Российской Федерации.</w:t>
      </w:r>
    </w:p>
    <w:p w14:paraId="6EC54E3E" w14:textId="77777777" w:rsidR="00C1612E" w:rsidRDefault="0000321E">
      <w:pPr>
        <w:pStyle w:val="1"/>
        <w:numPr>
          <w:ilvl w:val="0"/>
          <w:numId w:val="8"/>
        </w:numPr>
        <w:tabs>
          <w:tab w:val="left" w:pos="1134"/>
        </w:tabs>
        <w:ind w:left="1134"/>
        <w:jc w:val="left"/>
      </w:pPr>
      <w:r>
        <w:t>ИМУЩЕСТВО</w:t>
      </w:r>
      <w:r>
        <w:rPr>
          <w:spacing w:val="-5"/>
        </w:rPr>
        <w:t xml:space="preserve"> </w:t>
      </w:r>
      <w:r>
        <w:t>ОБЩЕСТВА,</w:t>
      </w:r>
      <w:r>
        <w:rPr>
          <w:spacing w:val="-3"/>
        </w:rPr>
        <w:t xml:space="preserve"> </w:t>
      </w:r>
      <w:r>
        <w:t>ИСТОЧНИКИ</w:t>
      </w:r>
      <w:r>
        <w:rPr>
          <w:spacing w:val="-3"/>
        </w:rPr>
        <w:t xml:space="preserve"> </w:t>
      </w:r>
      <w:r>
        <w:t>ЕГО</w:t>
      </w:r>
      <w:r>
        <w:rPr>
          <w:spacing w:val="-3"/>
        </w:rPr>
        <w:t xml:space="preserve"> </w:t>
      </w:r>
      <w:r>
        <w:rPr>
          <w:spacing w:val="-2"/>
        </w:rPr>
        <w:t>ФОРМИРОВАНИЯ</w:t>
      </w:r>
    </w:p>
    <w:p w14:paraId="225793FD" w14:textId="77777777" w:rsidR="00C1612E" w:rsidRDefault="0000321E">
      <w:pPr>
        <w:pStyle w:val="a5"/>
        <w:numPr>
          <w:ilvl w:val="1"/>
          <w:numId w:val="8"/>
        </w:numPr>
        <w:tabs>
          <w:tab w:val="left" w:pos="1419"/>
        </w:tabs>
        <w:spacing w:before="240" w:line="276" w:lineRule="exact"/>
        <w:ind w:left="1419" w:hanging="566"/>
        <w:rPr>
          <w:sz w:val="24"/>
        </w:rPr>
      </w:pPr>
      <w:r>
        <w:rPr>
          <w:sz w:val="24"/>
        </w:rPr>
        <w:t>Участники</w:t>
      </w:r>
      <w:r>
        <w:rPr>
          <w:spacing w:val="-2"/>
          <w:sz w:val="24"/>
        </w:rPr>
        <w:t xml:space="preserve"> </w:t>
      </w:r>
      <w:r>
        <w:rPr>
          <w:sz w:val="24"/>
        </w:rPr>
        <w:t>Общества</w:t>
      </w:r>
      <w:r>
        <w:rPr>
          <w:spacing w:val="-3"/>
          <w:sz w:val="24"/>
        </w:rPr>
        <w:t xml:space="preserve"> </w:t>
      </w:r>
      <w:r>
        <w:rPr>
          <w:sz w:val="24"/>
        </w:rPr>
        <w:t>имеют</w:t>
      </w:r>
      <w:r>
        <w:rPr>
          <w:spacing w:val="-2"/>
          <w:sz w:val="24"/>
        </w:rPr>
        <w:t xml:space="preserve"> </w:t>
      </w:r>
      <w:r>
        <w:rPr>
          <w:sz w:val="24"/>
        </w:rPr>
        <w:t>следующие</w:t>
      </w:r>
      <w:r>
        <w:rPr>
          <w:spacing w:val="-3"/>
          <w:sz w:val="24"/>
        </w:rPr>
        <w:t xml:space="preserve"> </w:t>
      </w:r>
      <w:r>
        <w:rPr>
          <w:spacing w:val="-2"/>
          <w:sz w:val="24"/>
        </w:rPr>
        <w:t>права:</w:t>
      </w:r>
    </w:p>
    <w:p w14:paraId="14D5274E" w14:textId="77777777" w:rsidR="00C1612E" w:rsidRDefault="0000321E">
      <w:pPr>
        <w:pStyle w:val="a5"/>
        <w:numPr>
          <w:ilvl w:val="0"/>
          <w:numId w:val="7"/>
        </w:numPr>
        <w:tabs>
          <w:tab w:val="left" w:pos="283"/>
        </w:tabs>
        <w:spacing w:line="293" w:lineRule="exact"/>
        <w:ind w:left="283" w:hanging="282"/>
        <w:jc w:val="left"/>
        <w:rPr>
          <w:sz w:val="24"/>
        </w:rPr>
      </w:pPr>
      <w:r>
        <w:rPr>
          <w:sz w:val="24"/>
        </w:rPr>
        <w:t>участвовать</w:t>
      </w:r>
      <w:r>
        <w:rPr>
          <w:spacing w:val="-1"/>
          <w:sz w:val="24"/>
        </w:rPr>
        <w:t xml:space="preserve"> </w:t>
      </w:r>
      <w:r>
        <w:rPr>
          <w:sz w:val="24"/>
        </w:rPr>
        <w:t>в</w:t>
      </w:r>
      <w:r>
        <w:rPr>
          <w:spacing w:val="-3"/>
          <w:sz w:val="24"/>
        </w:rPr>
        <w:t xml:space="preserve"> </w:t>
      </w:r>
      <w:r>
        <w:rPr>
          <w:sz w:val="24"/>
        </w:rPr>
        <w:t>управлении</w:t>
      </w:r>
      <w:r>
        <w:rPr>
          <w:spacing w:val="-1"/>
          <w:sz w:val="24"/>
        </w:rPr>
        <w:t xml:space="preserve"> </w:t>
      </w:r>
      <w:r>
        <w:rPr>
          <w:sz w:val="24"/>
        </w:rPr>
        <w:t xml:space="preserve">делами </w:t>
      </w:r>
      <w:r>
        <w:rPr>
          <w:spacing w:val="-2"/>
          <w:sz w:val="24"/>
        </w:rPr>
        <w:t>Общества;</w:t>
      </w:r>
    </w:p>
    <w:p w14:paraId="50519F5F" w14:textId="77777777" w:rsidR="00C1612E" w:rsidRDefault="0000321E">
      <w:pPr>
        <w:pStyle w:val="a5"/>
        <w:numPr>
          <w:ilvl w:val="0"/>
          <w:numId w:val="7"/>
        </w:numPr>
        <w:tabs>
          <w:tab w:val="left" w:pos="283"/>
        </w:tabs>
        <w:spacing w:line="293" w:lineRule="exact"/>
        <w:ind w:left="283" w:hanging="282"/>
        <w:jc w:val="left"/>
        <w:rPr>
          <w:sz w:val="24"/>
        </w:rPr>
      </w:pPr>
      <w:r>
        <w:rPr>
          <w:sz w:val="24"/>
        </w:rPr>
        <w:t>получать</w:t>
      </w:r>
      <w:r>
        <w:rPr>
          <w:spacing w:val="-4"/>
          <w:sz w:val="24"/>
        </w:rPr>
        <w:t xml:space="preserve"> </w:t>
      </w:r>
      <w:r>
        <w:rPr>
          <w:sz w:val="24"/>
        </w:rPr>
        <w:t>информацию</w:t>
      </w:r>
      <w:r>
        <w:rPr>
          <w:spacing w:val="-3"/>
          <w:sz w:val="24"/>
        </w:rPr>
        <w:t xml:space="preserve"> </w:t>
      </w:r>
      <w:r>
        <w:rPr>
          <w:sz w:val="24"/>
        </w:rPr>
        <w:t>о</w:t>
      </w:r>
      <w:r>
        <w:rPr>
          <w:spacing w:val="-1"/>
          <w:sz w:val="24"/>
        </w:rPr>
        <w:t xml:space="preserve"> </w:t>
      </w:r>
      <w:r>
        <w:rPr>
          <w:sz w:val="24"/>
        </w:rPr>
        <w:t>деятельности Общества</w:t>
      </w:r>
      <w:r>
        <w:rPr>
          <w:spacing w:val="-2"/>
          <w:sz w:val="24"/>
        </w:rPr>
        <w:t xml:space="preserve"> </w:t>
      </w:r>
      <w:r>
        <w:rPr>
          <w:sz w:val="24"/>
        </w:rPr>
        <w:t>и знакомиться</w:t>
      </w:r>
      <w:r>
        <w:rPr>
          <w:spacing w:val="-1"/>
          <w:sz w:val="24"/>
        </w:rPr>
        <w:t xml:space="preserve"> </w:t>
      </w:r>
      <w:r>
        <w:rPr>
          <w:sz w:val="24"/>
        </w:rPr>
        <w:t>с</w:t>
      </w:r>
      <w:r>
        <w:rPr>
          <w:spacing w:val="-2"/>
          <w:sz w:val="24"/>
        </w:rPr>
        <w:t xml:space="preserve"> </w:t>
      </w:r>
      <w:r>
        <w:rPr>
          <w:sz w:val="24"/>
        </w:rPr>
        <w:t>его</w:t>
      </w:r>
      <w:r>
        <w:rPr>
          <w:spacing w:val="-1"/>
          <w:sz w:val="24"/>
        </w:rPr>
        <w:t xml:space="preserve"> </w:t>
      </w:r>
      <w:r>
        <w:rPr>
          <w:spacing w:val="-2"/>
          <w:sz w:val="24"/>
        </w:rPr>
        <w:t>документацией;</w:t>
      </w:r>
    </w:p>
    <w:p w14:paraId="665BD6A7" w14:textId="77777777" w:rsidR="00C1612E" w:rsidRDefault="0000321E">
      <w:pPr>
        <w:pStyle w:val="a5"/>
        <w:numPr>
          <w:ilvl w:val="0"/>
          <w:numId w:val="7"/>
        </w:numPr>
        <w:tabs>
          <w:tab w:val="left" w:pos="283"/>
        </w:tabs>
        <w:spacing w:before="2" w:line="293" w:lineRule="exact"/>
        <w:ind w:left="283" w:hanging="282"/>
        <w:jc w:val="left"/>
        <w:rPr>
          <w:sz w:val="24"/>
        </w:rPr>
      </w:pPr>
      <w:r>
        <w:rPr>
          <w:sz w:val="24"/>
        </w:rPr>
        <w:t>принимать</w:t>
      </w:r>
      <w:r>
        <w:rPr>
          <w:spacing w:val="-2"/>
          <w:sz w:val="24"/>
        </w:rPr>
        <w:t xml:space="preserve"> </w:t>
      </w:r>
      <w:r>
        <w:rPr>
          <w:sz w:val="24"/>
        </w:rPr>
        <w:t>участие</w:t>
      </w:r>
      <w:r>
        <w:rPr>
          <w:spacing w:val="-2"/>
          <w:sz w:val="24"/>
        </w:rPr>
        <w:t xml:space="preserve"> </w:t>
      </w:r>
      <w:r>
        <w:rPr>
          <w:sz w:val="24"/>
        </w:rPr>
        <w:t>в</w:t>
      </w:r>
      <w:r>
        <w:rPr>
          <w:spacing w:val="-2"/>
          <w:sz w:val="24"/>
        </w:rPr>
        <w:t xml:space="preserve"> </w:t>
      </w:r>
      <w:r>
        <w:rPr>
          <w:sz w:val="24"/>
        </w:rPr>
        <w:t xml:space="preserve">распределении </w:t>
      </w:r>
      <w:r>
        <w:rPr>
          <w:spacing w:val="-2"/>
          <w:sz w:val="24"/>
        </w:rPr>
        <w:t>прибыли;</w:t>
      </w:r>
    </w:p>
    <w:p w14:paraId="6C46A805" w14:textId="77777777" w:rsidR="00C1612E" w:rsidRDefault="0000321E">
      <w:pPr>
        <w:pStyle w:val="a5"/>
        <w:numPr>
          <w:ilvl w:val="0"/>
          <w:numId w:val="7"/>
        </w:numPr>
        <w:tabs>
          <w:tab w:val="left" w:pos="282"/>
          <w:tab w:val="left" w:pos="284"/>
        </w:tabs>
        <w:ind w:right="142"/>
        <w:jc w:val="left"/>
        <w:rPr>
          <w:sz w:val="24"/>
        </w:rPr>
      </w:pPr>
      <w:r>
        <w:rPr>
          <w:sz w:val="24"/>
        </w:rPr>
        <w:t>продать</w:t>
      </w:r>
      <w:r>
        <w:rPr>
          <w:spacing w:val="-7"/>
          <w:sz w:val="24"/>
        </w:rPr>
        <w:t xml:space="preserve"> </w:t>
      </w:r>
      <w:r>
        <w:rPr>
          <w:sz w:val="24"/>
        </w:rPr>
        <w:t>или</w:t>
      </w:r>
      <w:r>
        <w:rPr>
          <w:spacing w:val="-7"/>
          <w:sz w:val="24"/>
        </w:rPr>
        <w:t xml:space="preserve"> </w:t>
      </w:r>
      <w:r>
        <w:rPr>
          <w:sz w:val="24"/>
        </w:rPr>
        <w:t>осуществить</w:t>
      </w:r>
      <w:r>
        <w:rPr>
          <w:spacing w:val="-7"/>
          <w:sz w:val="24"/>
        </w:rPr>
        <w:t xml:space="preserve"> </w:t>
      </w:r>
      <w:r>
        <w:rPr>
          <w:sz w:val="24"/>
        </w:rPr>
        <w:t>отчуждение</w:t>
      </w:r>
      <w:r>
        <w:rPr>
          <w:spacing w:val="-9"/>
          <w:sz w:val="24"/>
        </w:rPr>
        <w:t xml:space="preserve"> </w:t>
      </w:r>
      <w:r>
        <w:rPr>
          <w:sz w:val="24"/>
        </w:rPr>
        <w:t>иным</w:t>
      </w:r>
      <w:r>
        <w:rPr>
          <w:spacing w:val="-9"/>
          <w:sz w:val="24"/>
        </w:rPr>
        <w:t xml:space="preserve"> </w:t>
      </w:r>
      <w:r>
        <w:rPr>
          <w:sz w:val="24"/>
        </w:rPr>
        <w:t>образом</w:t>
      </w:r>
      <w:r>
        <w:rPr>
          <w:spacing w:val="-9"/>
          <w:sz w:val="24"/>
        </w:rPr>
        <w:t xml:space="preserve"> </w:t>
      </w:r>
      <w:r>
        <w:rPr>
          <w:sz w:val="24"/>
        </w:rPr>
        <w:t>своей</w:t>
      </w:r>
      <w:r>
        <w:rPr>
          <w:spacing w:val="-7"/>
          <w:sz w:val="24"/>
        </w:rPr>
        <w:t xml:space="preserve"> </w:t>
      </w:r>
      <w:r>
        <w:rPr>
          <w:sz w:val="24"/>
        </w:rPr>
        <w:t>доли</w:t>
      </w:r>
      <w:r>
        <w:rPr>
          <w:spacing w:val="-7"/>
          <w:sz w:val="24"/>
        </w:rPr>
        <w:t xml:space="preserve"> </w:t>
      </w:r>
      <w:r>
        <w:rPr>
          <w:sz w:val="24"/>
        </w:rPr>
        <w:t>или</w:t>
      </w:r>
      <w:r>
        <w:rPr>
          <w:spacing w:val="-7"/>
          <w:sz w:val="24"/>
        </w:rPr>
        <w:t xml:space="preserve"> </w:t>
      </w:r>
      <w:r>
        <w:rPr>
          <w:sz w:val="24"/>
        </w:rPr>
        <w:t>части</w:t>
      </w:r>
      <w:r>
        <w:rPr>
          <w:spacing w:val="-7"/>
          <w:sz w:val="24"/>
        </w:rPr>
        <w:t xml:space="preserve"> </w:t>
      </w:r>
      <w:r>
        <w:rPr>
          <w:sz w:val="24"/>
        </w:rPr>
        <w:t>доли</w:t>
      </w:r>
      <w:r>
        <w:rPr>
          <w:spacing w:val="-7"/>
          <w:sz w:val="24"/>
        </w:rPr>
        <w:t xml:space="preserve"> </w:t>
      </w:r>
      <w:r>
        <w:rPr>
          <w:sz w:val="24"/>
        </w:rPr>
        <w:t>в</w:t>
      </w:r>
      <w:r>
        <w:rPr>
          <w:spacing w:val="-9"/>
          <w:sz w:val="24"/>
        </w:rPr>
        <w:t xml:space="preserve"> </w:t>
      </w:r>
      <w:r>
        <w:rPr>
          <w:sz w:val="24"/>
        </w:rPr>
        <w:t>уставном капитале Общества одному или нескольким участникам Общества либо другому лицу;</w:t>
      </w:r>
    </w:p>
    <w:p w14:paraId="6DA8C279" w14:textId="77777777" w:rsidR="00C1612E" w:rsidRDefault="0000321E">
      <w:pPr>
        <w:pStyle w:val="a5"/>
        <w:numPr>
          <w:ilvl w:val="0"/>
          <w:numId w:val="7"/>
        </w:numPr>
        <w:tabs>
          <w:tab w:val="left" w:pos="282"/>
          <w:tab w:val="left" w:pos="284"/>
        </w:tabs>
        <w:ind w:right="141"/>
        <w:jc w:val="left"/>
        <w:rPr>
          <w:sz w:val="24"/>
        </w:rPr>
      </w:pPr>
      <w:r>
        <w:rPr>
          <w:sz w:val="24"/>
        </w:rPr>
        <w:t>получить в случае ликвидации Общества часть имущества, оставшегося после расчетов с кредиторами, или его стоимость.</w:t>
      </w:r>
    </w:p>
    <w:p w14:paraId="7E398321" w14:textId="77777777" w:rsidR="00C1612E" w:rsidRDefault="0000321E" w:rsidP="009A41D7">
      <w:pPr>
        <w:pStyle w:val="a3"/>
        <w:numPr>
          <w:ilvl w:val="0"/>
          <w:numId w:val="7"/>
        </w:numPr>
        <w:spacing w:line="275" w:lineRule="exact"/>
        <w:jc w:val="left"/>
        <w:pPrChange w:id="4" w:author="Maria Tulupeeva" w:date="2025-09-08T14:50:00Z">
          <w:pPr>
            <w:pStyle w:val="a3"/>
            <w:spacing w:line="275" w:lineRule="exact"/>
            <w:ind w:left="284" w:firstLine="0"/>
            <w:jc w:val="left"/>
          </w:pPr>
        </w:pPrChange>
      </w:pPr>
      <w:r>
        <w:t>иные</w:t>
      </w:r>
      <w:r>
        <w:rPr>
          <w:spacing w:val="-6"/>
        </w:rPr>
        <w:t xml:space="preserve"> </w:t>
      </w:r>
      <w:r>
        <w:t>права,</w:t>
      </w:r>
      <w:r>
        <w:rPr>
          <w:spacing w:val="-2"/>
        </w:rPr>
        <w:t xml:space="preserve"> </w:t>
      </w:r>
      <w:r>
        <w:t>предусмотренные</w:t>
      </w:r>
      <w:r>
        <w:rPr>
          <w:spacing w:val="-3"/>
        </w:rPr>
        <w:t xml:space="preserve"> </w:t>
      </w:r>
      <w:r>
        <w:t>законодательством</w:t>
      </w:r>
      <w:r>
        <w:rPr>
          <w:spacing w:val="-3"/>
        </w:rPr>
        <w:t xml:space="preserve"> </w:t>
      </w:r>
      <w:r>
        <w:t>и</w:t>
      </w:r>
      <w:r>
        <w:rPr>
          <w:spacing w:val="-1"/>
        </w:rPr>
        <w:t xml:space="preserve"> </w:t>
      </w:r>
      <w:r>
        <w:t>нас</w:t>
      </w:r>
      <w:r>
        <w:t>тоящим</w:t>
      </w:r>
      <w:r>
        <w:rPr>
          <w:spacing w:val="-2"/>
        </w:rPr>
        <w:t xml:space="preserve"> уставом.</w:t>
      </w:r>
    </w:p>
    <w:p w14:paraId="7F688DD5" w14:textId="77777777" w:rsidR="00C1612E" w:rsidRDefault="0000321E">
      <w:pPr>
        <w:pStyle w:val="a5"/>
        <w:numPr>
          <w:ilvl w:val="1"/>
          <w:numId w:val="8"/>
        </w:numPr>
        <w:tabs>
          <w:tab w:val="left" w:pos="1419"/>
        </w:tabs>
        <w:spacing w:line="276" w:lineRule="exact"/>
        <w:ind w:left="1419" w:hanging="566"/>
        <w:rPr>
          <w:sz w:val="24"/>
        </w:rPr>
      </w:pPr>
      <w:r>
        <w:rPr>
          <w:sz w:val="24"/>
        </w:rPr>
        <w:t>Участники</w:t>
      </w:r>
      <w:r>
        <w:rPr>
          <w:spacing w:val="-4"/>
          <w:sz w:val="24"/>
        </w:rPr>
        <w:t xml:space="preserve"> </w:t>
      </w:r>
      <w:r>
        <w:rPr>
          <w:sz w:val="24"/>
        </w:rPr>
        <w:t>Общества</w:t>
      </w:r>
      <w:r>
        <w:rPr>
          <w:spacing w:val="-4"/>
          <w:sz w:val="24"/>
        </w:rPr>
        <w:t xml:space="preserve"> </w:t>
      </w:r>
      <w:r>
        <w:rPr>
          <w:sz w:val="24"/>
        </w:rPr>
        <w:t>несут</w:t>
      </w:r>
      <w:r>
        <w:rPr>
          <w:spacing w:val="-2"/>
          <w:sz w:val="24"/>
        </w:rPr>
        <w:t xml:space="preserve"> </w:t>
      </w:r>
      <w:r>
        <w:rPr>
          <w:sz w:val="24"/>
        </w:rPr>
        <w:t>следующие</w:t>
      </w:r>
      <w:r>
        <w:rPr>
          <w:spacing w:val="-3"/>
          <w:sz w:val="24"/>
        </w:rPr>
        <w:t xml:space="preserve"> </w:t>
      </w:r>
      <w:r>
        <w:rPr>
          <w:spacing w:val="-2"/>
          <w:sz w:val="24"/>
        </w:rPr>
        <w:t>обязанности:</w:t>
      </w:r>
    </w:p>
    <w:p w14:paraId="69162687" w14:textId="77777777" w:rsidR="00C1612E" w:rsidRDefault="0000321E">
      <w:pPr>
        <w:pStyle w:val="a5"/>
        <w:numPr>
          <w:ilvl w:val="0"/>
          <w:numId w:val="7"/>
        </w:numPr>
        <w:tabs>
          <w:tab w:val="left" w:pos="283"/>
        </w:tabs>
        <w:spacing w:line="293" w:lineRule="exact"/>
        <w:ind w:left="283" w:hanging="282"/>
        <w:jc w:val="left"/>
        <w:rPr>
          <w:sz w:val="24"/>
        </w:rPr>
      </w:pPr>
      <w:r>
        <w:rPr>
          <w:sz w:val="24"/>
        </w:rPr>
        <w:t>оплачивать</w:t>
      </w:r>
      <w:r>
        <w:rPr>
          <w:spacing w:val="-3"/>
          <w:sz w:val="24"/>
        </w:rPr>
        <w:t xml:space="preserve"> </w:t>
      </w:r>
      <w:r>
        <w:rPr>
          <w:sz w:val="24"/>
        </w:rPr>
        <w:t>доли в</w:t>
      </w:r>
      <w:r>
        <w:rPr>
          <w:spacing w:val="-2"/>
          <w:sz w:val="24"/>
        </w:rPr>
        <w:t xml:space="preserve"> </w:t>
      </w:r>
      <w:r>
        <w:rPr>
          <w:sz w:val="24"/>
        </w:rPr>
        <w:t>уставном</w:t>
      </w:r>
      <w:r>
        <w:rPr>
          <w:spacing w:val="-2"/>
          <w:sz w:val="24"/>
        </w:rPr>
        <w:t xml:space="preserve"> </w:t>
      </w:r>
      <w:r>
        <w:rPr>
          <w:sz w:val="24"/>
        </w:rPr>
        <w:t>капитале</w:t>
      </w:r>
      <w:r>
        <w:rPr>
          <w:spacing w:val="-1"/>
          <w:sz w:val="24"/>
        </w:rPr>
        <w:t xml:space="preserve"> </w:t>
      </w:r>
      <w:r>
        <w:rPr>
          <w:spacing w:val="-2"/>
          <w:sz w:val="24"/>
        </w:rPr>
        <w:t>Общества;</w:t>
      </w:r>
    </w:p>
    <w:p w14:paraId="11D0F684" w14:textId="77777777" w:rsidR="00C1612E" w:rsidRDefault="0000321E">
      <w:pPr>
        <w:pStyle w:val="a5"/>
        <w:numPr>
          <w:ilvl w:val="0"/>
          <w:numId w:val="7"/>
        </w:numPr>
        <w:tabs>
          <w:tab w:val="left" w:pos="282"/>
          <w:tab w:val="left" w:pos="284"/>
        </w:tabs>
        <w:ind w:right="139"/>
        <w:jc w:val="left"/>
        <w:rPr>
          <w:sz w:val="24"/>
        </w:rPr>
      </w:pPr>
      <w:r>
        <w:rPr>
          <w:sz w:val="24"/>
        </w:rPr>
        <w:t>не разглашать информацию о деятельности Общества, в отношении которой установлено требование об обеспечении ее конфиденциальности.</w:t>
      </w:r>
    </w:p>
    <w:p w14:paraId="188DE7E5" w14:textId="77777777" w:rsidR="00C1612E" w:rsidRDefault="0000321E" w:rsidP="009A41D7">
      <w:pPr>
        <w:pStyle w:val="a3"/>
        <w:numPr>
          <w:ilvl w:val="0"/>
          <w:numId w:val="7"/>
        </w:numPr>
        <w:spacing w:line="275" w:lineRule="exact"/>
        <w:jc w:val="left"/>
        <w:pPrChange w:id="5" w:author="Maria Tulupeeva" w:date="2025-09-08T14:50:00Z">
          <w:pPr>
            <w:pStyle w:val="a3"/>
            <w:spacing w:line="275" w:lineRule="exact"/>
            <w:ind w:left="284" w:firstLine="0"/>
            <w:jc w:val="left"/>
          </w:pPr>
        </w:pPrChange>
      </w:pPr>
      <w:r>
        <w:t>Иные</w:t>
      </w:r>
      <w:r>
        <w:rPr>
          <w:spacing w:val="-5"/>
        </w:rPr>
        <w:t xml:space="preserve"> </w:t>
      </w:r>
      <w:r>
        <w:t>обязанности,</w:t>
      </w:r>
      <w:r>
        <w:rPr>
          <w:spacing w:val="-4"/>
        </w:rPr>
        <w:t xml:space="preserve"> </w:t>
      </w:r>
      <w:r>
        <w:t>предусмотренные</w:t>
      </w:r>
      <w:r>
        <w:rPr>
          <w:spacing w:val="-2"/>
        </w:rPr>
        <w:t xml:space="preserve"> </w:t>
      </w:r>
      <w:r>
        <w:t>законодательством</w:t>
      </w:r>
      <w:r>
        <w:rPr>
          <w:spacing w:val="-2"/>
        </w:rPr>
        <w:t xml:space="preserve"> </w:t>
      </w:r>
      <w:r>
        <w:t>и настоящим</w:t>
      </w:r>
      <w:r>
        <w:rPr>
          <w:spacing w:val="-2"/>
        </w:rPr>
        <w:t xml:space="preserve"> уставом.</w:t>
      </w:r>
    </w:p>
    <w:p w14:paraId="1705E9AD" w14:textId="77777777" w:rsidR="00C1612E" w:rsidRDefault="0000321E">
      <w:pPr>
        <w:pStyle w:val="1"/>
        <w:numPr>
          <w:ilvl w:val="0"/>
          <w:numId w:val="8"/>
        </w:numPr>
        <w:tabs>
          <w:tab w:val="left" w:pos="806"/>
          <w:tab w:val="left" w:pos="4023"/>
        </w:tabs>
        <w:spacing w:before="237"/>
        <w:ind w:left="4023" w:right="666" w:hanging="3591"/>
        <w:jc w:val="left"/>
      </w:pPr>
      <w:r>
        <w:t>УСТАВНЫЙ</w:t>
      </w:r>
      <w:r>
        <w:rPr>
          <w:spacing w:val="-6"/>
        </w:rPr>
        <w:t xml:space="preserve"> </w:t>
      </w:r>
      <w:r>
        <w:t>КАПИТАЛ</w:t>
      </w:r>
      <w:r>
        <w:rPr>
          <w:spacing w:val="-5"/>
        </w:rPr>
        <w:t xml:space="preserve"> </w:t>
      </w:r>
      <w:r>
        <w:t>ОБЩЕСТВА.</w:t>
      </w:r>
      <w:r>
        <w:rPr>
          <w:spacing w:val="-6"/>
        </w:rPr>
        <w:t xml:space="preserve"> </w:t>
      </w:r>
      <w:r>
        <w:t>ПОРЯДОК</w:t>
      </w:r>
      <w:r>
        <w:rPr>
          <w:spacing w:val="-5"/>
        </w:rPr>
        <w:t xml:space="preserve"> </w:t>
      </w:r>
      <w:r>
        <w:t>ЕГО</w:t>
      </w:r>
      <w:r>
        <w:rPr>
          <w:spacing w:val="-7"/>
        </w:rPr>
        <w:t xml:space="preserve"> </w:t>
      </w:r>
      <w:r>
        <w:t>ОБРАЗОВАНИЯ</w:t>
      </w:r>
      <w:r>
        <w:rPr>
          <w:spacing w:val="-7"/>
        </w:rPr>
        <w:t xml:space="preserve"> </w:t>
      </w:r>
      <w:r>
        <w:t xml:space="preserve">И </w:t>
      </w:r>
      <w:r>
        <w:rPr>
          <w:spacing w:val="-2"/>
        </w:rPr>
        <w:t>ИЗМЕНЕНИЯ</w:t>
      </w:r>
    </w:p>
    <w:p w14:paraId="58E24F23" w14:textId="77777777" w:rsidR="00C1612E" w:rsidRDefault="0000321E">
      <w:pPr>
        <w:pStyle w:val="a5"/>
        <w:numPr>
          <w:ilvl w:val="1"/>
          <w:numId w:val="8"/>
        </w:numPr>
        <w:tabs>
          <w:tab w:val="left" w:pos="1479"/>
        </w:tabs>
        <w:spacing w:before="240"/>
        <w:ind w:left="1" w:right="140" w:firstLine="852"/>
        <w:rPr>
          <w:sz w:val="24"/>
        </w:rPr>
      </w:pPr>
      <w:r>
        <w:rPr>
          <w:sz w:val="24"/>
        </w:rPr>
        <w:t>Уставный</w:t>
      </w:r>
      <w:r>
        <w:rPr>
          <w:spacing w:val="-7"/>
          <w:sz w:val="24"/>
        </w:rPr>
        <w:t xml:space="preserve"> </w:t>
      </w:r>
      <w:r>
        <w:rPr>
          <w:sz w:val="24"/>
        </w:rPr>
        <w:t>капитал</w:t>
      </w:r>
      <w:r>
        <w:rPr>
          <w:spacing w:val="-8"/>
          <w:sz w:val="24"/>
        </w:rPr>
        <w:t xml:space="preserve"> </w:t>
      </w:r>
      <w:r>
        <w:rPr>
          <w:sz w:val="24"/>
        </w:rPr>
        <w:t>общества</w:t>
      </w:r>
      <w:r>
        <w:rPr>
          <w:spacing w:val="-6"/>
          <w:sz w:val="24"/>
        </w:rPr>
        <w:t xml:space="preserve"> </w:t>
      </w:r>
      <w:r>
        <w:rPr>
          <w:sz w:val="24"/>
        </w:rPr>
        <w:t>составляется</w:t>
      </w:r>
      <w:r>
        <w:rPr>
          <w:spacing w:val="-8"/>
          <w:sz w:val="24"/>
        </w:rPr>
        <w:t xml:space="preserve"> </w:t>
      </w:r>
      <w:r>
        <w:rPr>
          <w:sz w:val="24"/>
        </w:rPr>
        <w:t>из</w:t>
      </w:r>
      <w:r>
        <w:rPr>
          <w:spacing w:val="-7"/>
          <w:sz w:val="24"/>
        </w:rPr>
        <w:t xml:space="preserve"> </w:t>
      </w:r>
      <w:r>
        <w:rPr>
          <w:sz w:val="24"/>
        </w:rPr>
        <w:t>номинальной</w:t>
      </w:r>
      <w:r>
        <w:rPr>
          <w:spacing w:val="-7"/>
          <w:sz w:val="24"/>
        </w:rPr>
        <w:t xml:space="preserve"> </w:t>
      </w:r>
      <w:r>
        <w:rPr>
          <w:sz w:val="24"/>
        </w:rPr>
        <w:t>стоимости</w:t>
      </w:r>
      <w:r>
        <w:rPr>
          <w:spacing w:val="-9"/>
          <w:sz w:val="24"/>
        </w:rPr>
        <w:t xml:space="preserve"> </w:t>
      </w:r>
      <w:r>
        <w:rPr>
          <w:sz w:val="24"/>
        </w:rPr>
        <w:t>долей</w:t>
      </w:r>
      <w:r>
        <w:rPr>
          <w:spacing w:val="-7"/>
          <w:sz w:val="24"/>
        </w:rPr>
        <w:t xml:space="preserve"> </w:t>
      </w:r>
      <w:r>
        <w:rPr>
          <w:sz w:val="24"/>
        </w:rPr>
        <w:t xml:space="preserve">его </w:t>
      </w:r>
      <w:r>
        <w:rPr>
          <w:spacing w:val="-2"/>
          <w:sz w:val="24"/>
        </w:rPr>
        <w:t>участников.</w:t>
      </w:r>
    </w:p>
    <w:p w14:paraId="7D02E1E1" w14:textId="77777777" w:rsidR="00C1612E" w:rsidRDefault="0000321E">
      <w:pPr>
        <w:pStyle w:val="a5"/>
        <w:numPr>
          <w:ilvl w:val="1"/>
          <w:numId w:val="8"/>
        </w:numPr>
        <w:tabs>
          <w:tab w:val="left" w:pos="1479"/>
        </w:tabs>
        <w:ind w:left="1" w:right="143" w:firstLine="852"/>
        <w:rPr>
          <w:sz w:val="24"/>
        </w:rPr>
      </w:pPr>
      <w:r>
        <w:rPr>
          <w:sz w:val="24"/>
        </w:rPr>
        <w:t>Уставный капитал определяет минимальный размер имущества Общества, гарантирует интересы его кредиторов.</w:t>
      </w:r>
    </w:p>
    <w:p w14:paraId="72A071B7" w14:textId="77777777" w:rsidR="00C1612E" w:rsidRDefault="0000321E">
      <w:pPr>
        <w:pStyle w:val="a5"/>
        <w:numPr>
          <w:ilvl w:val="1"/>
          <w:numId w:val="8"/>
        </w:numPr>
        <w:tabs>
          <w:tab w:val="left" w:pos="1419"/>
        </w:tabs>
        <w:ind w:left="1" w:right="138" w:firstLine="852"/>
        <w:rPr>
          <w:sz w:val="24"/>
        </w:rPr>
      </w:pPr>
      <w:r>
        <w:rPr>
          <w:sz w:val="24"/>
        </w:rPr>
        <w:t>Уставный капитал Общества составляет 10</w:t>
      </w:r>
      <w:r>
        <w:rPr>
          <w:spacing w:val="-3"/>
          <w:sz w:val="24"/>
        </w:rPr>
        <w:t xml:space="preserve"> </w:t>
      </w:r>
      <w:r>
        <w:rPr>
          <w:sz w:val="24"/>
        </w:rPr>
        <w:t>000 (десять тысяч) рублей и может вноситься</w:t>
      </w:r>
      <w:r>
        <w:rPr>
          <w:spacing w:val="-15"/>
          <w:sz w:val="24"/>
        </w:rPr>
        <w:t xml:space="preserve"> </w:t>
      </w:r>
      <w:r>
        <w:rPr>
          <w:sz w:val="24"/>
        </w:rPr>
        <w:t>деньгами,</w:t>
      </w:r>
      <w:r>
        <w:rPr>
          <w:spacing w:val="-15"/>
          <w:sz w:val="24"/>
        </w:rPr>
        <w:t xml:space="preserve"> </w:t>
      </w:r>
      <w:r>
        <w:rPr>
          <w:sz w:val="24"/>
        </w:rPr>
        <w:t>ценными</w:t>
      </w:r>
      <w:r>
        <w:rPr>
          <w:spacing w:val="-15"/>
          <w:sz w:val="24"/>
        </w:rPr>
        <w:t xml:space="preserve"> </w:t>
      </w:r>
      <w:r>
        <w:rPr>
          <w:sz w:val="24"/>
        </w:rPr>
        <w:t>бумагами,</w:t>
      </w:r>
      <w:r>
        <w:rPr>
          <w:spacing w:val="-15"/>
          <w:sz w:val="24"/>
        </w:rPr>
        <w:t xml:space="preserve"> </w:t>
      </w:r>
      <w:r>
        <w:rPr>
          <w:sz w:val="24"/>
        </w:rPr>
        <w:t>другими</w:t>
      </w:r>
      <w:r>
        <w:rPr>
          <w:spacing w:val="-15"/>
          <w:sz w:val="24"/>
        </w:rPr>
        <w:t xml:space="preserve"> </w:t>
      </w:r>
      <w:r>
        <w:rPr>
          <w:sz w:val="24"/>
        </w:rPr>
        <w:t>вещами</w:t>
      </w:r>
      <w:r>
        <w:rPr>
          <w:spacing w:val="-15"/>
          <w:sz w:val="24"/>
        </w:rPr>
        <w:t xml:space="preserve"> </w:t>
      </w:r>
      <w:r>
        <w:rPr>
          <w:sz w:val="24"/>
        </w:rPr>
        <w:t>или</w:t>
      </w:r>
      <w:r>
        <w:rPr>
          <w:spacing w:val="-15"/>
          <w:sz w:val="24"/>
        </w:rPr>
        <w:t xml:space="preserve"> </w:t>
      </w:r>
      <w:r>
        <w:rPr>
          <w:sz w:val="24"/>
        </w:rPr>
        <w:t>имущественными</w:t>
      </w:r>
      <w:r>
        <w:rPr>
          <w:spacing w:val="-15"/>
          <w:sz w:val="24"/>
        </w:rPr>
        <w:t xml:space="preserve"> </w:t>
      </w:r>
      <w:r>
        <w:rPr>
          <w:sz w:val="24"/>
        </w:rPr>
        <w:t>правам</w:t>
      </w:r>
      <w:r>
        <w:rPr>
          <w:sz w:val="24"/>
        </w:rPr>
        <w:t>и</w:t>
      </w:r>
      <w:r>
        <w:rPr>
          <w:spacing w:val="-15"/>
          <w:sz w:val="24"/>
        </w:rPr>
        <w:t xml:space="preserve"> </w:t>
      </w:r>
      <w:r>
        <w:rPr>
          <w:sz w:val="24"/>
        </w:rPr>
        <w:t>либо иными имеющими денежную оценку правами.</w:t>
      </w:r>
    </w:p>
    <w:p w14:paraId="103778C9" w14:textId="77777777" w:rsidR="00C1612E" w:rsidRDefault="0000321E">
      <w:pPr>
        <w:pStyle w:val="a5"/>
        <w:numPr>
          <w:ilvl w:val="1"/>
          <w:numId w:val="8"/>
        </w:numPr>
        <w:tabs>
          <w:tab w:val="left" w:pos="1419"/>
        </w:tabs>
        <w:ind w:left="1419" w:hanging="566"/>
        <w:rPr>
          <w:sz w:val="24"/>
        </w:rPr>
      </w:pPr>
      <w:r>
        <w:rPr>
          <w:sz w:val="24"/>
        </w:rPr>
        <w:t>Вклад</w:t>
      </w:r>
      <w:r>
        <w:rPr>
          <w:spacing w:val="-3"/>
          <w:sz w:val="24"/>
        </w:rPr>
        <w:t xml:space="preserve"> </w:t>
      </w:r>
      <w:r>
        <w:rPr>
          <w:sz w:val="24"/>
        </w:rPr>
        <w:t>участников</w:t>
      </w:r>
      <w:r>
        <w:rPr>
          <w:spacing w:val="-2"/>
          <w:sz w:val="24"/>
        </w:rPr>
        <w:t xml:space="preserve"> </w:t>
      </w:r>
      <w:r>
        <w:rPr>
          <w:sz w:val="24"/>
        </w:rPr>
        <w:t>составляет</w:t>
      </w:r>
      <w:r>
        <w:rPr>
          <w:spacing w:val="-1"/>
          <w:sz w:val="24"/>
        </w:rPr>
        <w:t xml:space="preserve"> </w:t>
      </w:r>
      <w:r>
        <w:rPr>
          <w:sz w:val="24"/>
        </w:rPr>
        <w:t>100</w:t>
      </w:r>
      <w:r>
        <w:rPr>
          <w:spacing w:val="-1"/>
          <w:sz w:val="24"/>
        </w:rPr>
        <w:t xml:space="preserve"> </w:t>
      </w:r>
      <w:r>
        <w:rPr>
          <w:sz w:val="24"/>
        </w:rPr>
        <w:t>%</w:t>
      </w:r>
      <w:r>
        <w:rPr>
          <w:spacing w:val="-2"/>
          <w:sz w:val="24"/>
        </w:rPr>
        <w:t xml:space="preserve"> </w:t>
      </w:r>
      <w:r>
        <w:rPr>
          <w:sz w:val="24"/>
        </w:rPr>
        <w:t>в</w:t>
      </w:r>
      <w:r>
        <w:rPr>
          <w:spacing w:val="-2"/>
          <w:sz w:val="24"/>
        </w:rPr>
        <w:t xml:space="preserve"> </w:t>
      </w:r>
      <w:r>
        <w:rPr>
          <w:sz w:val="24"/>
        </w:rPr>
        <w:t>уставном капитале</w:t>
      </w:r>
      <w:r>
        <w:rPr>
          <w:spacing w:val="-1"/>
          <w:sz w:val="24"/>
        </w:rPr>
        <w:t xml:space="preserve"> </w:t>
      </w:r>
      <w:r>
        <w:rPr>
          <w:spacing w:val="-2"/>
          <w:sz w:val="24"/>
        </w:rPr>
        <w:t>Общества.</w:t>
      </w:r>
    </w:p>
    <w:p w14:paraId="3B2181E0" w14:textId="77777777" w:rsidR="00C1612E" w:rsidRDefault="00C1612E">
      <w:pPr>
        <w:pStyle w:val="a5"/>
        <w:rPr>
          <w:sz w:val="24"/>
        </w:rPr>
        <w:sectPr w:rsidR="00C1612E">
          <w:footerReference w:type="default" r:id="rId10"/>
          <w:pgSz w:w="11910" w:h="16850"/>
          <w:pgMar w:top="1060" w:right="708" w:bottom="980" w:left="1417" w:header="0" w:footer="796" w:gutter="0"/>
          <w:pgNumType w:start="2"/>
          <w:cols w:space="720"/>
        </w:sectPr>
      </w:pPr>
    </w:p>
    <w:p w14:paraId="0F803376" w14:textId="77777777" w:rsidR="00C1612E" w:rsidRDefault="0000321E">
      <w:pPr>
        <w:pStyle w:val="a5"/>
        <w:numPr>
          <w:ilvl w:val="1"/>
          <w:numId w:val="8"/>
        </w:numPr>
        <w:tabs>
          <w:tab w:val="left" w:pos="1419"/>
        </w:tabs>
        <w:spacing w:before="71"/>
        <w:ind w:left="1" w:right="136" w:firstLine="852"/>
        <w:rPr>
          <w:sz w:val="24"/>
        </w:rPr>
      </w:pPr>
      <w:r>
        <w:rPr>
          <w:sz w:val="24"/>
        </w:rPr>
        <w:lastRenderedPageBreak/>
        <w:t>Каждый учредитель Общества должен оплатить полностью свою долю в уставном капитале Общества в срок не позднее четырех месяцев с момента государственной регистрации</w:t>
      </w:r>
      <w:r>
        <w:rPr>
          <w:spacing w:val="-12"/>
          <w:sz w:val="24"/>
        </w:rPr>
        <w:t xml:space="preserve"> </w:t>
      </w:r>
      <w:r>
        <w:rPr>
          <w:sz w:val="24"/>
        </w:rPr>
        <w:t>Общества.</w:t>
      </w:r>
      <w:r>
        <w:rPr>
          <w:spacing w:val="-13"/>
          <w:sz w:val="24"/>
        </w:rPr>
        <w:t xml:space="preserve"> </w:t>
      </w:r>
      <w:r>
        <w:rPr>
          <w:sz w:val="24"/>
        </w:rPr>
        <w:t>При</w:t>
      </w:r>
      <w:r>
        <w:rPr>
          <w:spacing w:val="-12"/>
          <w:sz w:val="24"/>
        </w:rPr>
        <w:t xml:space="preserve"> </w:t>
      </w:r>
      <w:r>
        <w:rPr>
          <w:sz w:val="24"/>
        </w:rPr>
        <w:t>этом</w:t>
      </w:r>
      <w:r>
        <w:rPr>
          <w:spacing w:val="-14"/>
          <w:sz w:val="24"/>
        </w:rPr>
        <w:t xml:space="preserve"> </w:t>
      </w:r>
      <w:r>
        <w:rPr>
          <w:sz w:val="24"/>
        </w:rPr>
        <w:t>доля</w:t>
      </w:r>
      <w:r>
        <w:rPr>
          <w:spacing w:val="-13"/>
          <w:sz w:val="24"/>
        </w:rPr>
        <w:t xml:space="preserve"> </w:t>
      </w:r>
      <w:r>
        <w:rPr>
          <w:sz w:val="24"/>
        </w:rPr>
        <w:t>каждого</w:t>
      </w:r>
      <w:r>
        <w:rPr>
          <w:spacing w:val="-15"/>
          <w:sz w:val="24"/>
        </w:rPr>
        <w:t xml:space="preserve"> </w:t>
      </w:r>
      <w:r>
        <w:rPr>
          <w:sz w:val="24"/>
        </w:rPr>
        <w:t>учредителя</w:t>
      </w:r>
      <w:r>
        <w:rPr>
          <w:spacing w:val="-13"/>
          <w:sz w:val="24"/>
        </w:rPr>
        <w:t xml:space="preserve"> </w:t>
      </w:r>
      <w:r>
        <w:rPr>
          <w:sz w:val="24"/>
        </w:rPr>
        <w:t>Общества</w:t>
      </w:r>
      <w:r>
        <w:rPr>
          <w:spacing w:val="-14"/>
          <w:sz w:val="24"/>
        </w:rPr>
        <w:t xml:space="preserve"> </w:t>
      </w:r>
      <w:r>
        <w:rPr>
          <w:sz w:val="24"/>
        </w:rPr>
        <w:t>может</w:t>
      </w:r>
      <w:r>
        <w:rPr>
          <w:spacing w:val="-12"/>
          <w:sz w:val="24"/>
        </w:rPr>
        <w:t xml:space="preserve"> </w:t>
      </w:r>
      <w:r>
        <w:rPr>
          <w:sz w:val="24"/>
        </w:rPr>
        <w:t>быть</w:t>
      </w:r>
      <w:r>
        <w:rPr>
          <w:spacing w:val="-12"/>
          <w:sz w:val="24"/>
        </w:rPr>
        <w:t xml:space="preserve"> </w:t>
      </w:r>
      <w:r>
        <w:rPr>
          <w:sz w:val="24"/>
        </w:rPr>
        <w:t>оплачена</w:t>
      </w:r>
      <w:r>
        <w:rPr>
          <w:spacing w:val="-14"/>
          <w:sz w:val="24"/>
        </w:rPr>
        <w:t xml:space="preserve"> </w:t>
      </w:r>
      <w:r>
        <w:rPr>
          <w:sz w:val="24"/>
        </w:rPr>
        <w:t>по цене не ниже ее номинальной стоимости.</w:t>
      </w:r>
    </w:p>
    <w:p w14:paraId="4442FB7A" w14:textId="77777777" w:rsidR="00C1612E" w:rsidRDefault="0000321E">
      <w:pPr>
        <w:pStyle w:val="a3"/>
        <w:ind w:right="136"/>
      </w:pPr>
      <w:r>
        <w:t>Не</w:t>
      </w:r>
      <w:r>
        <w:rPr>
          <w:spacing w:val="-4"/>
        </w:rPr>
        <w:t xml:space="preserve"> </w:t>
      </w:r>
      <w:r>
        <w:t>допускается</w:t>
      </w:r>
      <w:r>
        <w:rPr>
          <w:spacing w:val="-1"/>
        </w:rPr>
        <w:t xml:space="preserve"> </w:t>
      </w:r>
      <w:r>
        <w:t>освобождение</w:t>
      </w:r>
      <w:r>
        <w:rPr>
          <w:spacing w:val="-4"/>
        </w:rPr>
        <w:t xml:space="preserve"> </w:t>
      </w:r>
      <w:r>
        <w:t>учредителя</w:t>
      </w:r>
      <w:r>
        <w:rPr>
          <w:spacing w:val="-3"/>
        </w:rPr>
        <w:t xml:space="preserve"> </w:t>
      </w:r>
      <w:r>
        <w:t>Общества</w:t>
      </w:r>
      <w:r>
        <w:rPr>
          <w:spacing w:val="-2"/>
        </w:rPr>
        <w:t xml:space="preserve"> </w:t>
      </w:r>
      <w:r>
        <w:t>от</w:t>
      </w:r>
      <w:r>
        <w:rPr>
          <w:spacing w:val="-3"/>
        </w:rPr>
        <w:t xml:space="preserve"> </w:t>
      </w:r>
      <w:r>
        <w:t>обязанности</w:t>
      </w:r>
      <w:r>
        <w:rPr>
          <w:spacing w:val="-2"/>
        </w:rPr>
        <w:t xml:space="preserve"> </w:t>
      </w:r>
      <w:r>
        <w:t>оплатить</w:t>
      </w:r>
      <w:r>
        <w:rPr>
          <w:spacing w:val="-3"/>
        </w:rPr>
        <w:t xml:space="preserve"> </w:t>
      </w:r>
      <w:r>
        <w:t>долю</w:t>
      </w:r>
      <w:r>
        <w:rPr>
          <w:spacing w:val="-3"/>
        </w:rPr>
        <w:t xml:space="preserve"> </w:t>
      </w:r>
      <w:r>
        <w:t>в уставном капитале Общества, в том числе путем зачета его требований к Обществу.</w:t>
      </w:r>
    </w:p>
    <w:p w14:paraId="58B64758" w14:textId="77777777" w:rsidR="00C1612E" w:rsidRDefault="0000321E">
      <w:pPr>
        <w:pStyle w:val="a3"/>
        <w:ind w:right="135"/>
      </w:pPr>
      <w:r>
        <w:t>В случае неполной оплаты доли в уставном капитале Общес</w:t>
      </w:r>
      <w:r>
        <w:t>тва в течение срока, установленного в абзаце 1 настоящего пункта Устава, неоплаченная часть доли переходит к Обществу. Такая часть доли должна быть реализована Обществом в порядке и в сроки, которые установлены ст.</w:t>
      </w:r>
      <w:r>
        <w:rPr>
          <w:spacing w:val="-1"/>
        </w:rPr>
        <w:t xml:space="preserve"> </w:t>
      </w:r>
      <w:r>
        <w:t>24 Федерального закона «Об обществах с ог</w:t>
      </w:r>
      <w:r>
        <w:t xml:space="preserve">раниченной </w:t>
      </w:r>
      <w:r>
        <w:rPr>
          <w:spacing w:val="-2"/>
        </w:rPr>
        <w:t>ответственностью».</w:t>
      </w:r>
    </w:p>
    <w:p w14:paraId="63DBD482" w14:textId="77777777" w:rsidR="00C1612E" w:rsidRDefault="0000321E">
      <w:pPr>
        <w:pStyle w:val="a5"/>
        <w:numPr>
          <w:ilvl w:val="1"/>
          <w:numId w:val="8"/>
        </w:numPr>
        <w:tabs>
          <w:tab w:val="left" w:pos="1419"/>
        </w:tabs>
        <w:ind w:left="1" w:right="138" w:firstLine="852"/>
        <w:rPr>
          <w:sz w:val="24"/>
        </w:rPr>
      </w:pPr>
      <w:r>
        <w:rPr>
          <w:sz w:val="24"/>
        </w:rPr>
        <w:t>Если по окончании второго или каждого последующего финансового года стоимость</w:t>
      </w:r>
      <w:r>
        <w:rPr>
          <w:spacing w:val="-11"/>
          <w:sz w:val="24"/>
        </w:rPr>
        <w:t xml:space="preserve"> </w:t>
      </w:r>
      <w:r>
        <w:rPr>
          <w:sz w:val="24"/>
        </w:rPr>
        <w:t>чистых</w:t>
      </w:r>
      <w:r>
        <w:rPr>
          <w:spacing w:val="-12"/>
          <w:sz w:val="24"/>
        </w:rPr>
        <w:t xml:space="preserve"> </w:t>
      </w:r>
      <w:r>
        <w:rPr>
          <w:sz w:val="24"/>
        </w:rPr>
        <w:t>активов</w:t>
      </w:r>
      <w:r>
        <w:rPr>
          <w:spacing w:val="-12"/>
          <w:sz w:val="24"/>
        </w:rPr>
        <w:t xml:space="preserve"> </w:t>
      </w:r>
      <w:r>
        <w:rPr>
          <w:sz w:val="24"/>
        </w:rPr>
        <w:t>Общества</w:t>
      </w:r>
      <w:r>
        <w:rPr>
          <w:spacing w:val="-13"/>
          <w:sz w:val="24"/>
        </w:rPr>
        <w:t xml:space="preserve"> </w:t>
      </w:r>
      <w:r>
        <w:rPr>
          <w:sz w:val="24"/>
        </w:rPr>
        <w:t>окажется</w:t>
      </w:r>
      <w:r>
        <w:rPr>
          <w:spacing w:val="-9"/>
          <w:sz w:val="24"/>
        </w:rPr>
        <w:t xml:space="preserve"> </w:t>
      </w:r>
      <w:r>
        <w:rPr>
          <w:sz w:val="24"/>
        </w:rPr>
        <w:t>меньше</w:t>
      </w:r>
      <w:r>
        <w:rPr>
          <w:spacing w:val="-13"/>
          <w:sz w:val="24"/>
        </w:rPr>
        <w:t xml:space="preserve"> </w:t>
      </w:r>
      <w:r>
        <w:rPr>
          <w:sz w:val="24"/>
        </w:rPr>
        <w:t>уставного</w:t>
      </w:r>
      <w:r>
        <w:rPr>
          <w:spacing w:val="-12"/>
          <w:sz w:val="24"/>
        </w:rPr>
        <w:t xml:space="preserve"> </w:t>
      </w:r>
      <w:r>
        <w:rPr>
          <w:sz w:val="24"/>
        </w:rPr>
        <w:t>капитала,</w:t>
      </w:r>
      <w:r>
        <w:rPr>
          <w:spacing w:val="-12"/>
          <w:sz w:val="24"/>
        </w:rPr>
        <w:t xml:space="preserve"> </w:t>
      </w:r>
      <w:r>
        <w:rPr>
          <w:sz w:val="24"/>
        </w:rPr>
        <w:t>Общество</w:t>
      </w:r>
      <w:r>
        <w:rPr>
          <w:spacing w:val="-12"/>
          <w:sz w:val="24"/>
        </w:rPr>
        <w:t xml:space="preserve"> </w:t>
      </w:r>
      <w:r>
        <w:rPr>
          <w:sz w:val="24"/>
        </w:rPr>
        <w:t>обязано объявить об уменьшении своего уставного капитала и зарегистрировать его</w:t>
      </w:r>
      <w:r>
        <w:rPr>
          <w:sz w:val="24"/>
        </w:rPr>
        <w:t xml:space="preserve"> уменьшение в установленном порядке. Если стоимость указанных активов Общества становится меньше определенного законом минимального размера уставного капитала, Общество подлежит </w:t>
      </w:r>
      <w:r>
        <w:rPr>
          <w:spacing w:val="-2"/>
          <w:sz w:val="24"/>
        </w:rPr>
        <w:t>ликвидации.</w:t>
      </w:r>
    </w:p>
    <w:p w14:paraId="03745B64" w14:textId="77777777" w:rsidR="00C1612E" w:rsidRDefault="0000321E">
      <w:pPr>
        <w:pStyle w:val="a5"/>
        <w:numPr>
          <w:ilvl w:val="1"/>
          <w:numId w:val="8"/>
        </w:numPr>
        <w:tabs>
          <w:tab w:val="left" w:pos="1479"/>
        </w:tabs>
        <w:ind w:left="1479" w:hanging="626"/>
        <w:rPr>
          <w:sz w:val="24"/>
        </w:rPr>
      </w:pPr>
      <w:r>
        <w:rPr>
          <w:sz w:val="24"/>
        </w:rPr>
        <w:t>Увеличение</w:t>
      </w:r>
      <w:r>
        <w:rPr>
          <w:spacing w:val="-16"/>
          <w:sz w:val="24"/>
        </w:rPr>
        <w:t xml:space="preserve"> </w:t>
      </w:r>
      <w:r>
        <w:rPr>
          <w:sz w:val="24"/>
        </w:rPr>
        <w:t>уставного</w:t>
      </w:r>
      <w:r>
        <w:rPr>
          <w:spacing w:val="-12"/>
          <w:sz w:val="24"/>
        </w:rPr>
        <w:t xml:space="preserve"> </w:t>
      </w:r>
      <w:r>
        <w:rPr>
          <w:sz w:val="24"/>
        </w:rPr>
        <w:t>капитала</w:t>
      </w:r>
      <w:r>
        <w:rPr>
          <w:spacing w:val="-14"/>
          <w:sz w:val="24"/>
        </w:rPr>
        <w:t xml:space="preserve"> </w:t>
      </w:r>
      <w:r>
        <w:rPr>
          <w:sz w:val="24"/>
        </w:rPr>
        <w:t>Общества</w:t>
      </w:r>
      <w:r>
        <w:rPr>
          <w:spacing w:val="-13"/>
          <w:sz w:val="24"/>
        </w:rPr>
        <w:t xml:space="preserve"> </w:t>
      </w:r>
      <w:r>
        <w:rPr>
          <w:sz w:val="24"/>
        </w:rPr>
        <w:t>допускается</w:t>
      </w:r>
      <w:r>
        <w:rPr>
          <w:spacing w:val="-13"/>
          <w:sz w:val="24"/>
        </w:rPr>
        <w:t xml:space="preserve"> </w:t>
      </w:r>
      <w:r>
        <w:rPr>
          <w:sz w:val="24"/>
        </w:rPr>
        <w:t>только</w:t>
      </w:r>
      <w:r>
        <w:rPr>
          <w:spacing w:val="-14"/>
          <w:sz w:val="24"/>
        </w:rPr>
        <w:t xml:space="preserve"> </w:t>
      </w:r>
      <w:r>
        <w:rPr>
          <w:sz w:val="24"/>
        </w:rPr>
        <w:t>после</w:t>
      </w:r>
      <w:r>
        <w:rPr>
          <w:spacing w:val="-13"/>
          <w:sz w:val="24"/>
        </w:rPr>
        <w:t xml:space="preserve"> </w:t>
      </w:r>
      <w:r>
        <w:rPr>
          <w:sz w:val="24"/>
        </w:rPr>
        <w:t>его</w:t>
      </w:r>
      <w:r>
        <w:rPr>
          <w:spacing w:val="-13"/>
          <w:sz w:val="24"/>
        </w:rPr>
        <w:t xml:space="preserve"> </w:t>
      </w:r>
      <w:r>
        <w:rPr>
          <w:spacing w:val="-2"/>
          <w:sz w:val="24"/>
        </w:rPr>
        <w:t>полной</w:t>
      </w:r>
    </w:p>
    <w:p w14:paraId="21E2CED7" w14:textId="77777777" w:rsidR="00C1612E" w:rsidRDefault="0000321E">
      <w:pPr>
        <w:pStyle w:val="a3"/>
        <w:ind w:firstLine="0"/>
        <w:jc w:val="left"/>
      </w:pPr>
      <w:r>
        <w:rPr>
          <w:spacing w:val="-2"/>
        </w:rPr>
        <w:t>оплаты.</w:t>
      </w:r>
    </w:p>
    <w:p w14:paraId="1525DAD6" w14:textId="77777777" w:rsidR="00C1612E" w:rsidRDefault="0000321E">
      <w:pPr>
        <w:pStyle w:val="a3"/>
        <w:ind w:left="853" w:firstLine="0"/>
        <w:jc w:val="left"/>
      </w:pPr>
      <w:r>
        <w:t>Увеличение</w:t>
      </w:r>
      <w:r>
        <w:rPr>
          <w:spacing w:val="6"/>
        </w:rPr>
        <w:t xml:space="preserve"> </w:t>
      </w:r>
      <w:r>
        <w:t>уставного</w:t>
      </w:r>
      <w:r>
        <w:rPr>
          <w:spacing w:val="7"/>
        </w:rPr>
        <w:t xml:space="preserve"> </w:t>
      </w:r>
      <w:r>
        <w:t>капитала</w:t>
      </w:r>
      <w:r>
        <w:rPr>
          <w:spacing w:val="9"/>
        </w:rPr>
        <w:t xml:space="preserve"> </w:t>
      </w:r>
      <w:r>
        <w:t>Общества</w:t>
      </w:r>
      <w:r>
        <w:rPr>
          <w:spacing w:val="9"/>
        </w:rPr>
        <w:t xml:space="preserve"> </w:t>
      </w:r>
      <w:r>
        <w:t>может</w:t>
      </w:r>
      <w:r>
        <w:rPr>
          <w:spacing w:val="9"/>
        </w:rPr>
        <w:t xml:space="preserve"> </w:t>
      </w:r>
      <w:r>
        <w:t>осуществляться</w:t>
      </w:r>
      <w:r>
        <w:rPr>
          <w:spacing w:val="10"/>
        </w:rPr>
        <w:t xml:space="preserve"> </w:t>
      </w:r>
      <w:r>
        <w:t>за</w:t>
      </w:r>
      <w:r>
        <w:rPr>
          <w:spacing w:val="9"/>
        </w:rPr>
        <w:t xml:space="preserve"> </w:t>
      </w:r>
      <w:r>
        <w:t>счет</w:t>
      </w:r>
      <w:r>
        <w:rPr>
          <w:spacing w:val="10"/>
        </w:rPr>
        <w:t xml:space="preserve"> </w:t>
      </w:r>
      <w:r>
        <w:rPr>
          <w:spacing w:val="-2"/>
        </w:rPr>
        <w:t>имущества</w:t>
      </w:r>
    </w:p>
    <w:p w14:paraId="6848F737" w14:textId="77777777" w:rsidR="00C1612E" w:rsidRDefault="0000321E">
      <w:pPr>
        <w:pStyle w:val="a3"/>
        <w:ind w:firstLine="0"/>
        <w:jc w:val="left"/>
      </w:pPr>
      <w:r>
        <w:t>Общества,</w:t>
      </w:r>
      <w:r>
        <w:rPr>
          <w:spacing w:val="30"/>
        </w:rPr>
        <w:t xml:space="preserve"> </w:t>
      </w:r>
      <w:r>
        <w:t>и</w:t>
      </w:r>
      <w:r>
        <w:rPr>
          <w:spacing w:val="31"/>
        </w:rPr>
        <w:t xml:space="preserve"> </w:t>
      </w:r>
      <w:r>
        <w:t>(или)</w:t>
      </w:r>
      <w:r>
        <w:rPr>
          <w:spacing w:val="29"/>
        </w:rPr>
        <w:t xml:space="preserve"> </w:t>
      </w:r>
      <w:r>
        <w:t>за</w:t>
      </w:r>
      <w:r>
        <w:rPr>
          <w:spacing w:val="29"/>
        </w:rPr>
        <w:t xml:space="preserve"> </w:t>
      </w:r>
      <w:r>
        <w:t>счет</w:t>
      </w:r>
      <w:r>
        <w:rPr>
          <w:spacing w:val="31"/>
        </w:rPr>
        <w:t xml:space="preserve"> </w:t>
      </w:r>
      <w:r>
        <w:t>дополнительных</w:t>
      </w:r>
      <w:r>
        <w:rPr>
          <w:spacing w:val="30"/>
        </w:rPr>
        <w:t xml:space="preserve"> </w:t>
      </w:r>
      <w:r>
        <w:t>вкладов</w:t>
      </w:r>
      <w:r>
        <w:rPr>
          <w:spacing w:val="30"/>
        </w:rPr>
        <w:t xml:space="preserve"> </w:t>
      </w:r>
      <w:r>
        <w:t>участников</w:t>
      </w:r>
      <w:r>
        <w:rPr>
          <w:spacing w:val="30"/>
        </w:rPr>
        <w:t xml:space="preserve"> </w:t>
      </w:r>
      <w:r>
        <w:t>Общества,</w:t>
      </w:r>
      <w:r>
        <w:rPr>
          <w:spacing w:val="30"/>
        </w:rPr>
        <w:t xml:space="preserve"> </w:t>
      </w:r>
      <w:r>
        <w:t>и</w:t>
      </w:r>
      <w:r>
        <w:rPr>
          <w:spacing w:val="31"/>
        </w:rPr>
        <w:t xml:space="preserve"> </w:t>
      </w:r>
      <w:r>
        <w:t>(или),</w:t>
      </w:r>
      <w:r>
        <w:rPr>
          <w:spacing w:val="30"/>
        </w:rPr>
        <w:t xml:space="preserve"> </w:t>
      </w:r>
      <w:r>
        <w:t>за</w:t>
      </w:r>
      <w:r>
        <w:rPr>
          <w:spacing w:val="29"/>
        </w:rPr>
        <w:t xml:space="preserve"> </w:t>
      </w:r>
      <w:r>
        <w:t>счет вкладов третьих лиц, принимаемых в Общество.</w:t>
      </w:r>
    </w:p>
    <w:p w14:paraId="5240F104" w14:textId="77777777" w:rsidR="00C1612E" w:rsidRDefault="0000321E">
      <w:pPr>
        <w:pStyle w:val="a5"/>
        <w:numPr>
          <w:ilvl w:val="1"/>
          <w:numId w:val="8"/>
        </w:numPr>
        <w:tabs>
          <w:tab w:val="left" w:pos="1419"/>
          <w:tab w:val="left" w:pos="2926"/>
          <w:tab w:val="left" w:pos="4222"/>
          <w:tab w:val="left" w:pos="5420"/>
          <w:tab w:val="left" w:pos="6713"/>
          <w:tab w:val="left" w:pos="7193"/>
          <w:tab w:val="left" w:pos="7911"/>
          <w:tab w:val="left" w:pos="8513"/>
        </w:tabs>
        <w:ind w:left="1" w:right="141" w:firstLine="852"/>
        <w:rPr>
          <w:sz w:val="24"/>
        </w:rPr>
      </w:pPr>
      <w:r>
        <w:rPr>
          <w:spacing w:val="-2"/>
          <w:sz w:val="24"/>
        </w:rPr>
        <w:t>Увеличение</w:t>
      </w:r>
      <w:r>
        <w:rPr>
          <w:sz w:val="24"/>
        </w:rPr>
        <w:tab/>
      </w:r>
      <w:r>
        <w:rPr>
          <w:spacing w:val="-2"/>
          <w:sz w:val="24"/>
        </w:rPr>
        <w:t>уставного</w:t>
      </w:r>
      <w:r>
        <w:rPr>
          <w:sz w:val="24"/>
        </w:rPr>
        <w:tab/>
      </w:r>
      <w:r>
        <w:rPr>
          <w:spacing w:val="-2"/>
          <w:sz w:val="24"/>
        </w:rPr>
        <w:t>капитала</w:t>
      </w:r>
      <w:r>
        <w:rPr>
          <w:sz w:val="24"/>
        </w:rPr>
        <w:tab/>
      </w:r>
      <w:r>
        <w:rPr>
          <w:spacing w:val="-2"/>
          <w:sz w:val="24"/>
        </w:rPr>
        <w:t>Общества</w:t>
      </w:r>
      <w:r>
        <w:rPr>
          <w:sz w:val="24"/>
        </w:rPr>
        <w:tab/>
      </w:r>
      <w:r>
        <w:rPr>
          <w:spacing w:val="-6"/>
          <w:sz w:val="24"/>
        </w:rPr>
        <w:t>за</w:t>
      </w:r>
      <w:r>
        <w:rPr>
          <w:sz w:val="24"/>
        </w:rPr>
        <w:tab/>
      </w:r>
      <w:r>
        <w:rPr>
          <w:spacing w:val="-4"/>
          <w:sz w:val="24"/>
        </w:rPr>
        <w:t>счет</w:t>
      </w:r>
      <w:r>
        <w:rPr>
          <w:sz w:val="24"/>
        </w:rPr>
        <w:tab/>
      </w:r>
      <w:r>
        <w:rPr>
          <w:spacing w:val="-4"/>
          <w:sz w:val="24"/>
        </w:rPr>
        <w:t>его</w:t>
      </w:r>
      <w:r>
        <w:rPr>
          <w:sz w:val="24"/>
        </w:rPr>
        <w:tab/>
      </w:r>
      <w:r>
        <w:rPr>
          <w:spacing w:val="-2"/>
          <w:sz w:val="24"/>
        </w:rPr>
        <w:t xml:space="preserve">имущества </w:t>
      </w:r>
      <w:r>
        <w:rPr>
          <w:sz w:val="24"/>
        </w:rPr>
        <w:t>осуществляется по решению Общего собрания участников Общества.</w:t>
      </w:r>
    </w:p>
    <w:p w14:paraId="206AFFD8" w14:textId="77777777" w:rsidR="00C1612E" w:rsidRDefault="0000321E">
      <w:pPr>
        <w:pStyle w:val="1"/>
        <w:numPr>
          <w:ilvl w:val="0"/>
          <w:numId w:val="8"/>
        </w:numPr>
        <w:tabs>
          <w:tab w:val="left" w:pos="2681"/>
        </w:tabs>
        <w:ind w:left="2681" w:hanging="374"/>
        <w:jc w:val="left"/>
      </w:pPr>
      <w:r>
        <w:t>ВКЛАДЫ</w:t>
      </w:r>
      <w:r>
        <w:rPr>
          <w:spacing w:val="-2"/>
        </w:rPr>
        <w:t xml:space="preserve"> </w:t>
      </w:r>
      <w:r>
        <w:t>В</w:t>
      </w:r>
      <w:r>
        <w:rPr>
          <w:spacing w:val="-3"/>
        </w:rPr>
        <w:t xml:space="preserve"> </w:t>
      </w:r>
      <w:r>
        <w:t xml:space="preserve">ИМУЩЕСТВО </w:t>
      </w:r>
      <w:r>
        <w:rPr>
          <w:spacing w:val="-2"/>
        </w:rPr>
        <w:t>ОБЩЕСТВА</w:t>
      </w:r>
    </w:p>
    <w:p w14:paraId="43E5CFB2" w14:textId="77777777" w:rsidR="00C1612E" w:rsidRDefault="0000321E">
      <w:pPr>
        <w:pStyle w:val="a5"/>
        <w:numPr>
          <w:ilvl w:val="1"/>
          <w:numId w:val="8"/>
        </w:numPr>
        <w:tabs>
          <w:tab w:val="left" w:pos="1419"/>
        </w:tabs>
        <w:spacing w:before="240"/>
        <w:ind w:left="1" w:right="138" w:firstLine="852"/>
        <w:rPr>
          <w:sz w:val="24"/>
        </w:rPr>
      </w:pPr>
      <w:r>
        <w:rPr>
          <w:sz w:val="24"/>
        </w:rPr>
        <w:t>Участники</w:t>
      </w:r>
      <w:r>
        <w:rPr>
          <w:spacing w:val="80"/>
          <w:sz w:val="24"/>
        </w:rPr>
        <w:t xml:space="preserve"> </w:t>
      </w:r>
      <w:r>
        <w:rPr>
          <w:sz w:val="24"/>
        </w:rPr>
        <w:t>Общества</w:t>
      </w:r>
      <w:r>
        <w:rPr>
          <w:spacing w:val="80"/>
          <w:sz w:val="24"/>
        </w:rPr>
        <w:t xml:space="preserve"> </w:t>
      </w:r>
      <w:r>
        <w:rPr>
          <w:sz w:val="24"/>
        </w:rPr>
        <w:t>обязаны</w:t>
      </w:r>
      <w:r>
        <w:rPr>
          <w:spacing w:val="80"/>
          <w:sz w:val="24"/>
        </w:rPr>
        <w:t xml:space="preserve"> </w:t>
      </w:r>
      <w:r>
        <w:rPr>
          <w:sz w:val="24"/>
        </w:rPr>
        <w:t>по</w:t>
      </w:r>
      <w:r>
        <w:rPr>
          <w:spacing w:val="80"/>
          <w:sz w:val="24"/>
        </w:rPr>
        <w:t xml:space="preserve"> </w:t>
      </w:r>
      <w:r>
        <w:rPr>
          <w:sz w:val="24"/>
        </w:rPr>
        <w:t>решению</w:t>
      </w:r>
      <w:r>
        <w:rPr>
          <w:spacing w:val="80"/>
          <w:sz w:val="24"/>
        </w:rPr>
        <w:t xml:space="preserve"> </w:t>
      </w:r>
      <w:r>
        <w:rPr>
          <w:sz w:val="24"/>
        </w:rPr>
        <w:t>Общего</w:t>
      </w:r>
      <w:r>
        <w:rPr>
          <w:spacing w:val="80"/>
          <w:sz w:val="24"/>
        </w:rPr>
        <w:t xml:space="preserve"> </w:t>
      </w:r>
      <w:r>
        <w:rPr>
          <w:sz w:val="24"/>
        </w:rPr>
        <w:t>собрания</w:t>
      </w:r>
      <w:r>
        <w:rPr>
          <w:spacing w:val="80"/>
          <w:sz w:val="24"/>
        </w:rPr>
        <w:t xml:space="preserve"> </w:t>
      </w:r>
      <w:r>
        <w:rPr>
          <w:sz w:val="24"/>
        </w:rPr>
        <w:t>участников Общества вносить вклады в имущество Общества.</w:t>
      </w:r>
    </w:p>
    <w:p w14:paraId="625DAB6A" w14:textId="77777777" w:rsidR="00C1612E" w:rsidRDefault="0000321E">
      <w:pPr>
        <w:pStyle w:val="a5"/>
        <w:numPr>
          <w:ilvl w:val="1"/>
          <w:numId w:val="8"/>
        </w:numPr>
        <w:tabs>
          <w:tab w:val="left" w:pos="1419"/>
        </w:tabs>
        <w:ind w:left="1" w:right="142" w:firstLine="852"/>
        <w:rPr>
          <w:sz w:val="24"/>
        </w:rPr>
      </w:pPr>
      <w:r>
        <w:rPr>
          <w:sz w:val="24"/>
        </w:rPr>
        <w:t>Вклады в имущество Общества не изменяют размер и номинальную стоимость долей участников в уставном капитале Общества.</w:t>
      </w:r>
    </w:p>
    <w:p w14:paraId="3E85F3D9" w14:textId="77777777" w:rsidR="00C1612E" w:rsidRDefault="0000321E">
      <w:pPr>
        <w:pStyle w:val="a5"/>
        <w:numPr>
          <w:ilvl w:val="1"/>
          <w:numId w:val="8"/>
        </w:numPr>
        <w:tabs>
          <w:tab w:val="left" w:pos="1419"/>
        </w:tabs>
        <w:spacing w:before="1"/>
        <w:ind w:left="1" w:right="139" w:firstLine="852"/>
        <w:rPr>
          <w:sz w:val="24"/>
        </w:rPr>
      </w:pPr>
      <w:r>
        <w:rPr>
          <w:sz w:val="24"/>
        </w:rPr>
        <w:t>Вклады</w:t>
      </w:r>
      <w:r>
        <w:rPr>
          <w:spacing w:val="80"/>
          <w:w w:val="150"/>
          <w:sz w:val="24"/>
        </w:rPr>
        <w:t xml:space="preserve"> </w:t>
      </w:r>
      <w:r>
        <w:rPr>
          <w:sz w:val="24"/>
        </w:rPr>
        <w:t>в</w:t>
      </w:r>
      <w:r>
        <w:rPr>
          <w:spacing w:val="80"/>
          <w:w w:val="150"/>
          <w:sz w:val="24"/>
        </w:rPr>
        <w:t xml:space="preserve"> </w:t>
      </w:r>
      <w:r>
        <w:rPr>
          <w:sz w:val="24"/>
        </w:rPr>
        <w:t>имущество</w:t>
      </w:r>
      <w:r>
        <w:rPr>
          <w:spacing w:val="80"/>
          <w:w w:val="150"/>
          <w:sz w:val="24"/>
        </w:rPr>
        <w:t xml:space="preserve"> </w:t>
      </w:r>
      <w:r>
        <w:rPr>
          <w:sz w:val="24"/>
        </w:rPr>
        <w:t>Общества</w:t>
      </w:r>
      <w:r>
        <w:rPr>
          <w:spacing w:val="80"/>
          <w:sz w:val="24"/>
        </w:rPr>
        <w:t xml:space="preserve"> </w:t>
      </w:r>
      <w:r>
        <w:rPr>
          <w:sz w:val="24"/>
        </w:rPr>
        <w:t>вносятся</w:t>
      </w:r>
      <w:r>
        <w:rPr>
          <w:spacing w:val="80"/>
          <w:w w:val="150"/>
          <w:sz w:val="24"/>
        </w:rPr>
        <w:t xml:space="preserve"> </w:t>
      </w:r>
      <w:r>
        <w:rPr>
          <w:sz w:val="24"/>
        </w:rPr>
        <w:t>всеми</w:t>
      </w:r>
      <w:r>
        <w:rPr>
          <w:spacing w:val="80"/>
          <w:w w:val="150"/>
          <w:sz w:val="24"/>
        </w:rPr>
        <w:t xml:space="preserve"> </w:t>
      </w:r>
      <w:r>
        <w:rPr>
          <w:sz w:val="24"/>
        </w:rPr>
        <w:t>участниками</w:t>
      </w:r>
      <w:r>
        <w:rPr>
          <w:spacing w:val="80"/>
          <w:w w:val="150"/>
          <w:sz w:val="24"/>
        </w:rPr>
        <w:t xml:space="preserve"> </w:t>
      </w:r>
      <w:r>
        <w:rPr>
          <w:sz w:val="24"/>
        </w:rPr>
        <w:t>Общества пропорционально их долям в уставном капитале Общества.</w:t>
      </w:r>
    </w:p>
    <w:p w14:paraId="33E8ACB7" w14:textId="77777777" w:rsidR="00C1612E" w:rsidRDefault="0000321E">
      <w:pPr>
        <w:pStyle w:val="a3"/>
        <w:ind w:right="139"/>
      </w:pPr>
      <w:r>
        <w:t>Решение Общего собр</w:t>
      </w:r>
      <w:r>
        <w:t>ания участников Общества о внесении вкладов в имущество Общества</w:t>
      </w:r>
      <w:r>
        <w:rPr>
          <w:spacing w:val="-5"/>
        </w:rPr>
        <w:t xml:space="preserve"> </w:t>
      </w:r>
      <w:r>
        <w:t>принимается</w:t>
      </w:r>
      <w:r>
        <w:rPr>
          <w:spacing w:val="-4"/>
        </w:rPr>
        <w:t xml:space="preserve"> </w:t>
      </w:r>
      <w:r>
        <w:t>большинством</w:t>
      </w:r>
      <w:r>
        <w:rPr>
          <w:spacing w:val="-5"/>
        </w:rPr>
        <w:t xml:space="preserve"> </w:t>
      </w:r>
      <w:r>
        <w:t>не</w:t>
      </w:r>
      <w:r>
        <w:rPr>
          <w:spacing w:val="-5"/>
        </w:rPr>
        <w:t xml:space="preserve"> </w:t>
      </w:r>
      <w:r>
        <w:t>менее</w:t>
      </w:r>
      <w:r>
        <w:rPr>
          <w:spacing w:val="-5"/>
        </w:rPr>
        <w:t xml:space="preserve"> </w:t>
      </w:r>
      <w:r>
        <w:t>двух</w:t>
      </w:r>
      <w:r>
        <w:rPr>
          <w:spacing w:val="-4"/>
        </w:rPr>
        <w:t xml:space="preserve"> </w:t>
      </w:r>
      <w:r>
        <w:t>третей</w:t>
      </w:r>
      <w:r>
        <w:rPr>
          <w:spacing w:val="-3"/>
        </w:rPr>
        <w:t xml:space="preserve"> </w:t>
      </w:r>
      <w:r>
        <w:t>голосов</w:t>
      </w:r>
      <w:r>
        <w:rPr>
          <w:spacing w:val="-5"/>
        </w:rPr>
        <w:t xml:space="preserve"> </w:t>
      </w:r>
      <w:r>
        <w:t>от</w:t>
      </w:r>
      <w:r>
        <w:rPr>
          <w:spacing w:val="-4"/>
        </w:rPr>
        <w:t xml:space="preserve"> </w:t>
      </w:r>
      <w:r>
        <w:t>общего</w:t>
      </w:r>
      <w:r>
        <w:rPr>
          <w:spacing w:val="-4"/>
        </w:rPr>
        <w:t xml:space="preserve"> </w:t>
      </w:r>
      <w:r>
        <w:t>числа</w:t>
      </w:r>
      <w:r>
        <w:rPr>
          <w:spacing w:val="-5"/>
        </w:rPr>
        <w:t xml:space="preserve"> </w:t>
      </w:r>
      <w:r>
        <w:t>голосов участников Общества.</w:t>
      </w:r>
    </w:p>
    <w:p w14:paraId="0036BD01" w14:textId="77777777" w:rsidR="00C1612E" w:rsidRDefault="0000321E">
      <w:pPr>
        <w:pStyle w:val="a5"/>
        <w:numPr>
          <w:ilvl w:val="1"/>
          <w:numId w:val="8"/>
        </w:numPr>
        <w:tabs>
          <w:tab w:val="left" w:pos="1419"/>
        </w:tabs>
        <w:ind w:left="1" w:right="137" w:firstLine="852"/>
        <w:rPr>
          <w:sz w:val="24"/>
        </w:rPr>
      </w:pPr>
      <w:r>
        <w:rPr>
          <w:sz w:val="24"/>
        </w:rPr>
        <w:t>По решению общего собрания участников Общества, принятого единогласно, вклады в имущество Общества могут вноситься участниками Общества непропорционально их долям в уставном капитале Общества (величина денежных средств, вносимых в качестве вклада в имущест</w:t>
      </w:r>
      <w:r>
        <w:rPr>
          <w:sz w:val="24"/>
        </w:rPr>
        <w:t>во Общества непропорционально размерам долей участников со стороны каждого участника, определяется на общем собрании участников Общества).</w:t>
      </w:r>
    </w:p>
    <w:p w14:paraId="4EFD7EA4" w14:textId="77777777" w:rsidR="00C1612E" w:rsidRDefault="0000321E">
      <w:pPr>
        <w:pStyle w:val="a5"/>
        <w:numPr>
          <w:ilvl w:val="1"/>
          <w:numId w:val="8"/>
        </w:numPr>
        <w:tabs>
          <w:tab w:val="left" w:pos="1419"/>
        </w:tabs>
        <w:ind w:left="1" w:right="137" w:firstLine="852"/>
        <w:rPr>
          <w:sz w:val="24"/>
        </w:rPr>
      </w:pPr>
      <w:r>
        <w:rPr>
          <w:sz w:val="24"/>
        </w:rPr>
        <w:t>Вклады</w:t>
      </w:r>
      <w:r>
        <w:rPr>
          <w:spacing w:val="-6"/>
          <w:sz w:val="24"/>
        </w:rPr>
        <w:t xml:space="preserve"> </w:t>
      </w:r>
      <w:r>
        <w:rPr>
          <w:sz w:val="24"/>
        </w:rPr>
        <w:t>в</w:t>
      </w:r>
      <w:r>
        <w:rPr>
          <w:spacing w:val="-6"/>
          <w:sz w:val="24"/>
        </w:rPr>
        <w:t xml:space="preserve"> </w:t>
      </w:r>
      <w:r>
        <w:rPr>
          <w:sz w:val="24"/>
        </w:rPr>
        <w:t>имущество</w:t>
      </w:r>
      <w:r>
        <w:rPr>
          <w:spacing w:val="-6"/>
          <w:sz w:val="24"/>
        </w:rPr>
        <w:t xml:space="preserve"> </w:t>
      </w:r>
      <w:r>
        <w:rPr>
          <w:sz w:val="24"/>
        </w:rPr>
        <w:t>Общества</w:t>
      </w:r>
      <w:r>
        <w:rPr>
          <w:spacing w:val="-7"/>
          <w:sz w:val="24"/>
        </w:rPr>
        <w:t xml:space="preserve"> </w:t>
      </w:r>
      <w:r>
        <w:rPr>
          <w:sz w:val="24"/>
        </w:rPr>
        <w:t>вносятся</w:t>
      </w:r>
      <w:r>
        <w:rPr>
          <w:spacing w:val="-6"/>
          <w:sz w:val="24"/>
        </w:rPr>
        <w:t xml:space="preserve"> </w:t>
      </w:r>
      <w:r>
        <w:rPr>
          <w:sz w:val="24"/>
        </w:rPr>
        <w:t>деньгами,</w:t>
      </w:r>
      <w:r>
        <w:rPr>
          <w:spacing w:val="-6"/>
          <w:sz w:val="24"/>
        </w:rPr>
        <w:t xml:space="preserve"> </w:t>
      </w:r>
      <w:r>
        <w:rPr>
          <w:sz w:val="24"/>
        </w:rPr>
        <w:t>если</w:t>
      </w:r>
      <w:r>
        <w:rPr>
          <w:spacing w:val="-5"/>
          <w:sz w:val="24"/>
        </w:rPr>
        <w:t xml:space="preserve"> </w:t>
      </w:r>
      <w:r>
        <w:rPr>
          <w:sz w:val="24"/>
        </w:rPr>
        <w:t>иное</w:t>
      </w:r>
      <w:r>
        <w:rPr>
          <w:spacing w:val="-7"/>
          <w:sz w:val="24"/>
        </w:rPr>
        <w:t xml:space="preserve"> </w:t>
      </w:r>
      <w:r>
        <w:rPr>
          <w:sz w:val="24"/>
        </w:rPr>
        <w:t>не</w:t>
      </w:r>
      <w:r>
        <w:rPr>
          <w:spacing w:val="-7"/>
          <w:sz w:val="24"/>
        </w:rPr>
        <w:t xml:space="preserve"> </w:t>
      </w:r>
      <w:r>
        <w:rPr>
          <w:sz w:val="24"/>
        </w:rPr>
        <w:t>предусмотрено решением общего собрания участников Общества.</w:t>
      </w:r>
    </w:p>
    <w:p w14:paraId="6DF04B05" w14:textId="77777777" w:rsidR="00C1612E" w:rsidRDefault="0000321E">
      <w:pPr>
        <w:pStyle w:val="a5"/>
        <w:numPr>
          <w:ilvl w:val="1"/>
          <w:numId w:val="8"/>
        </w:numPr>
        <w:tabs>
          <w:tab w:val="left" w:pos="1419"/>
        </w:tabs>
        <w:ind w:left="1" w:right="138" w:firstLine="852"/>
        <w:rPr>
          <w:sz w:val="24"/>
        </w:rPr>
      </w:pPr>
      <w:r>
        <w:rPr>
          <w:sz w:val="24"/>
        </w:rPr>
        <w:t>Выход участника Общества из Общества не освобождает его от обязанности перед</w:t>
      </w:r>
      <w:r>
        <w:rPr>
          <w:spacing w:val="-15"/>
          <w:sz w:val="24"/>
        </w:rPr>
        <w:t xml:space="preserve"> </w:t>
      </w:r>
      <w:r>
        <w:rPr>
          <w:sz w:val="24"/>
        </w:rPr>
        <w:t>Обществом</w:t>
      </w:r>
      <w:r>
        <w:rPr>
          <w:spacing w:val="-15"/>
          <w:sz w:val="24"/>
        </w:rPr>
        <w:t xml:space="preserve"> </w:t>
      </w:r>
      <w:r>
        <w:rPr>
          <w:sz w:val="24"/>
        </w:rPr>
        <w:t>по</w:t>
      </w:r>
      <w:r>
        <w:rPr>
          <w:spacing w:val="-15"/>
          <w:sz w:val="24"/>
        </w:rPr>
        <w:t xml:space="preserve"> </w:t>
      </w:r>
      <w:r>
        <w:rPr>
          <w:sz w:val="24"/>
        </w:rPr>
        <w:t>внесению</w:t>
      </w:r>
      <w:r>
        <w:rPr>
          <w:spacing w:val="-15"/>
          <w:sz w:val="24"/>
        </w:rPr>
        <w:t xml:space="preserve"> </w:t>
      </w:r>
      <w:r>
        <w:rPr>
          <w:sz w:val="24"/>
        </w:rPr>
        <w:t>вклада</w:t>
      </w:r>
      <w:r>
        <w:rPr>
          <w:spacing w:val="-15"/>
          <w:sz w:val="24"/>
        </w:rPr>
        <w:t xml:space="preserve"> </w:t>
      </w:r>
      <w:r>
        <w:rPr>
          <w:sz w:val="24"/>
        </w:rPr>
        <w:t>в</w:t>
      </w:r>
      <w:r>
        <w:rPr>
          <w:spacing w:val="-15"/>
          <w:sz w:val="24"/>
        </w:rPr>
        <w:t xml:space="preserve"> </w:t>
      </w:r>
      <w:r>
        <w:rPr>
          <w:sz w:val="24"/>
        </w:rPr>
        <w:t>имущество</w:t>
      </w:r>
      <w:r>
        <w:rPr>
          <w:spacing w:val="-15"/>
          <w:sz w:val="24"/>
        </w:rPr>
        <w:t xml:space="preserve"> </w:t>
      </w:r>
      <w:r>
        <w:rPr>
          <w:sz w:val="24"/>
        </w:rPr>
        <w:t>Общества,</w:t>
      </w:r>
      <w:r>
        <w:rPr>
          <w:spacing w:val="-15"/>
          <w:sz w:val="24"/>
        </w:rPr>
        <w:t xml:space="preserve"> </w:t>
      </w:r>
      <w:r>
        <w:rPr>
          <w:sz w:val="24"/>
        </w:rPr>
        <w:t>возникшей</w:t>
      </w:r>
      <w:r>
        <w:rPr>
          <w:spacing w:val="-15"/>
          <w:sz w:val="24"/>
        </w:rPr>
        <w:t xml:space="preserve"> </w:t>
      </w:r>
      <w:r>
        <w:rPr>
          <w:sz w:val="24"/>
        </w:rPr>
        <w:t>до</w:t>
      </w:r>
      <w:r>
        <w:rPr>
          <w:spacing w:val="-15"/>
          <w:sz w:val="24"/>
        </w:rPr>
        <w:t xml:space="preserve"> </w:t>
      </w:r>
      <w:r>
        <w:rPr>
          <w:sz w:val="24"/>
        </w:rPr>
        <w:t>подачи</w:t>
      </w:r>
      <w:r>
        <w:rPr>
          <w:spacing w:val="-15"/>
          <w:sz w:val="24"/>
        </w:rPr>
        <w:t xml:space="preserve"> </w:t>
      </w:r>
      <w:r>
        <w:rPr>
          <w:sz w:val="24"/>
        </w:rPr>
        <w:t>заявления о выходе из Общества.</w:t>
      </w:r>
    </w:p>
    <w:p w14:paraId="367AE731" w14:textId="77777777" w:rsidR="00C1612E" w:rsidRDefault="0000321E">
      <w:pPr>
        <w:pStyle w:val="1"/>
        <w:numPr>
          <w:ilvl w:val="0"/>
          <w:numId w:val="8"/>
        </w:numPr>
        <w:tabs>
          <w:tab w:val="left" w:pos="2530"/>
        </w:tabs>
        <w:ind w:left="2530" w:hanging="374"/>
        <w:jc w:val="left"/>
      </w:pPr>
      <w:r>
        <w:t>ПРАВА</w:t>
      </w:r>
      <w:r>
        <w:rPr>
          <w:spacing w:val="-3"/>
        </w:rPr>
        <w:t xml:space="preserve"> </w:t>
      </w:r>
      <w:r>
        <w:t>И</w:t>
      </w:r>
      <w:r>
        <w:rPr>
          <w:spacing w:val="-2"/>
        </w:rPr>
        <w:t xml:space="preserve"> </w:t>
      </w:r>
      <w:r>
        <w:t>ОБЯЗАННО</w:t>
      </w:r>
      <w:r>
        <w:t>СТИ</w:t>
      </w:r>
      <w:r>
        <w:rPr>
          <w:spacing w:val="-2"/>
        </w:rPr>
        <w:t xml:space="preserve"> УЧАСТНИКОВ</w:t>
      </w:r>
    </w:p>
    <w:p w14:paraId="24041DB1" w14:textId="77777777" w:rsidR="00C1612E" w:rsidRDefault="0000321E">
      <w:pPr>
        <w:pStyle w:val="a5"/>
        <w:numPr>
          <w:ilvl w:val="1"/>
          <w:numId w:val="8"/>
        </w:numPr>
        <w:tabs>
          <w:tab w:val="left" w:pos="1419"/>
        </w:tabs>
        <w:spacing w:before="240"/>
        <w:ind w:left="1419" w:hanging="566"/>
        <w:rPr>
          <w:sz w:val="24"/>
        </w:rPr>
      </w:pPr>
      <w:r>
        <w:rPr>
          <w:sz w:val="24"/>
        </w:rPr>
        <w:t>Участники</w:t>
      </w:r>
      <w:r>
        <w:rPr>
          <w:spacing w:val="-2"/>
          <w:sz w:val="24"/>
        </w:rPr>
        <w:t xml:space="preserve"> </w:t>
      </w:r>
      <w:r>
        <w:rPr>
          <w:sz w:val="24"/>
        </w:rPr>
        <w:t>Общества</w:t>
      </w:r>
      <w:r>
        <w:rPr>
          <w:spacing w:val="-2"/>
          <w:sz w:val="24"/>
        </w:rPr>
        <w:t xml:space="preserve"> вправе:</w:t>
      </w:r>
    </w:p>
    <w:p w14:paraId="4CF3CF70" w14:textId="77777777" w:rsidR="00C1612E" w:rsidRDefault="0000321E">
      <w:pPr>
        <w:pStyle w:val="a5"/>
        <w:numPr>
          <w:ilvl w:val="2"/>
          <w:numId w:val="8"/>
        </w:numPr>
        <w:tabs>
          <w:tab w:val="left" w:pos="1621"/>
        </w:tabs>
        <w:ind w:right="142" w:firstLine="852"/>
        <w:rPr>
          <w:sz w:val="24"/>
        </w:rPr>
      </w:pPr>
      <w:r>
        <w:rPr>
          <w:sz w:val="24"/>
        </w:rPr>
        <w:t xml:space="preserve">Участвовать в управлении делами Общества лично или через своего </w:t>
      </w:r>
      <w:r>
        <w:rPr>
          <w:spacing w:val="-2"/>
          <w:sz w:val="24"/>
        </w:rPr>
        <w:t>представителя.</w:t>
      </w:r>
    </w:p>
    <w:p w14:paraId="4069E81C" w14:textId="77777777" w:rsidR="00C1612E" w:rsidRDefault="00C1612E">
      <w:pPr>
        <w:pStyle w:val="a5"/>
        <w:rPr>
          <w:sz w:val="24"/>
        </w:rPr>
        <w:sectPr w:rsidR="00C1612E">
          <w:pgSz w:w="11910" w:h="16850"/>
          <w:pgMar w:top="1060" w:right="708" w:bottom="980" w:left="1417" w:header="0" w:footer="796" w:gutter="0"/>
          <w:cols w:space="720"/>
        </w:sectPr>
      </w:pPr>
    </w:p>
    <w:p w14:paraId="39FA4DA5" w14:textId="77777777" w:rsidR="00C1612E" w:rsidRDefault="0000321E">
      <w:pPr>
        <w:pStyle w:val="a5"/>
        <w:numPr>
          <w:ilvl w:val="2"/>
          <w:numId w:val="8"/>
        </w:numPr>
        <w:tabs>
          <w:tab w:val="left" w:pos="1621"/>
        </w:tabs>
        <w:spacing w:before="71"/>
        <w:ind w:right="138" w:firstLine="852"/>
        <w:rPr>
          <w:sz w:val="24"/>
        </w:rPr>
      </w:pPr>
      <w:r>
        <w:rPr>
          <w:sz w:val="24"/>
        </w:rPr>
        <w:lastRenderedPageBreak/>
        <w:t>Получать информацию о деятельности Общества и знакомиться с его бухгалтерскими книгами и иной документацией в установ</w:t>
      </w:r>
      <w:r>
        <w:rPr>
          <w:sz w:val="24"/>
        </w:rPr>
        <w:t xml:space="preserve">ленном настоящим Уставом </w:t>
      </w:r>
      <w:r>
        <w:rPr>
          <w:spacing w:val="-2"/>
          <w:sz w:val="24"/>
        </w:rPr>
        <w:t>порядке.</w:t>
      </w:r>
    </w:p>
    <w:p w14:paraId="528173C1" w14:textId="77777777" w:rsidR="00C1612E" w:rsidRDefault="0000321E">
      <w:pPr>
        <w:pStyle w:val="a5"/>
        <w:numPr>
          <w:ilvl w:val="2"/>
          <w:numId w:val="8"/>
        </w:numPr>
        <w:tabs>
          <w:tab w:val="left" w:pos="1621"/>
        </w:tabs>
        <w:ind w:left="1621"/>
        <w:rPr>
          <w:sz w:val="24"/>
        </w:rPr>
      </w:pPr>
      <w:r>
        <w:rPr>
          <w:sz w:val="24"/>
        </w:rPr>
        <w:t>Принимать</w:t>
      </w:r>
      <w:r>
        <w:rPr>
          <w:spacing w:val="-4"/>
          <w:sz w:val="24"/>
        </w:rPr>
        <w:t xml:space="preserve"> </w:t>
      </w:r>
      <w:r>
        <w:rPr>
          <w:sz w:val="24"/>
        </w:rPr>
        <w:t>участие</w:t>
      </w:r>
      <w:r>
        <w:rPr>
          <w:spacing w:val="-3"/>
          <w:sz w:val="24"/>
        </w:rPr>
        <w:t xml:space="preserve"> </w:t>
      </w:r>
      <w:r>
        <w:rPr>
          <w:sz w:val="24"/>
        </w:rPr>
        <w:t>в</w:t>
      </w:r>
      <w:r>
        <w:rPr>
          <w:spacing w:val="-2"/>
          <w:sz w:val="24"/>
        </w:rPr>
        <w:t xml:space="preserve"> </w:t>
      </w:r>
      <w:r>
        <w:rPr>
          <w:sz w:val="24"/>
        </w:rPr>
        <w:t>распределении</w:t>
      </w:r>
      <w:r>
        <w:rPr>
          <w:spacing w:val="-1"/>
          <w:sz w:val="24"/>
        </w:rPr>
        <w:t xml:space="preserve"> </w:t>
      </w:r>
      <w:r>
        <w:rPr>
          <w:sz w:val="24"/>
        </w:rPr>
        <w:t>прибыли</w:t>
      </w:r>
      <w:r>
        <w:rPr>
          <w:spacing w:val="-3"/>
          <w:sz w:val="24"/>
        </w:rPr>
        <w:t xml:space="preserve"> </w:t>
      </w:r>
      <w:r>
        <w:rPr>
          <w:spacing w:val="-2"/>
          <w:sz w:val="24"/>
        </w:rPr>
        <w:t>Общества.</w:t>
      </w:r>
    </w:p>
    <w:p w14:paraId="4B429186" w14:textId="77777777" w:rsidR="00C1612E" w:rsidRDefault="0000321E">
      <w:pPr>
        <w:pStyle w:val="a5"/>
        <w:numPr>
          <w:ilvl w:val="2"/>
          <w:numId w:val="8"/>
        </w:numPr>
        <w:tabs>
          <w:tab w:val="left" w:pos="1621"/>
        </w:tabs>
        <w:ind w:right="137" w:firstLine="852"/>
        <w:rPr>
          <w:sz w:val="24"/>
        </w:rPr>
      </w:pPr>
      <w:r>
        <w:rPr>
          <w:sz w:val="24"/>
        </w:rPr>
        <w:t>Продать или осуществить отчуждение иным образом своей доли или части доли в уставном капитале Общества одному или нескольким участникам данного Общества либо другому лицу</w:t>
      </w:r>
      <w:r>
        <w:rPr>
          <w:sz w:val="24"/>
        </w:rPr>
        <w:t xml:space="preserve"> в порядке, предусмотренном действующим законодательством и настоящим Уставом.</w:t>
      </w:r>
    </w:p>
    <w:p w14:paraId="53D5966C" w14:textId="77777777" w:rsidR="00C1612E" w:rsidRDefault="0000321E">
      <w:pPr>
        <w:pStyle w:val="a3"/>
        <w:ind w:right="137"/>
      </w:pPr>
      <w:r>
        <w:t>Доля</w:t>
      </w:r>
      <w:r>
        <w:rPr>
          <w:spacing w:val="-13"/>
        </w:rPr>
        <w:t xml:space="preserve"> </w:t>
      </w:r>
      <w:r>
        <w:t>участника</w:t>
      </w:r>
      <w:r>
        <w:rPr>
          <w:spacing w:val="-14"/>
        </w:rPr>
        <w:t xml:space="preserve"> </w:t>
      </w:r>
      <w:r>
        <w:t>Общества</w:t>
      </w:r>
      <w:r>
        <w:rPr>
          <w:spacing w:val="-14"/>
        </w:rPr>
        <w:t xml:space="preserve"> </w:t>
      </w:r>
      <w:r>
        <w:t>может</w:t>
      </w:r>
      <w:r>
        <w:rPr>
          <w:spacing w:val="-12"/>
        </w:rPr>
        <w:t xml:space="preserve"> </w:t>
      </w:r>
      <w:r>
        <w:t>быть</w:t>
      </w:r>
      <w:r>
        <w:rPr>
          <w:spacing w:val="-12"/>
        </w:rPr>
        <w:t xml:space="preserve"> </w:t>
      </w:r>
      <w:r>
        <w:t>отчуждена</w:t>
      </w:r>
      <w:r>
        <w:rPr>
          <w:spacing w:val="-14"/>
        </w:rPr>
        <w:t xml:space="preserve"> </w:t>
      </w:r>
      <w:r>
        <w:t>до</w:t>
      </w:r>
      <w:r>
        <w:rPr>
          <w:spacing w:val="-13"/>
        </w:rPr>
        <w:t xml:space="preserve"> </w:t>
      </w:r>
      <w:r>
        <w:t>полной</w:t>
      </w:r>
      <w:r>
        <w:rPr>
          <w:spacing w:val="-12"/>
        </w:rPr>
        <w:t xml:space="preserve"> </w:t>
      </w:r>
      <w:r>
        <w:t>ее</w:t>
      </w:r>
      <w:r>
        <w:rPr>
          <w:spacing w:val="-14"/>
        </w:rPr>
        <w:t xml:space="preserve"> </w:t>
      </w:r>
      <w:r>
        <w:t>оплаты</w:t>
      </w:r>
      <w:r>
        <w:rPr>
          <w:spacing w:val="-15"/>
        </w:rPr>
        <w:t xml:space="preserve"> </w:t>
      </w:r>
      <w:r>
        <w:t>только</w:t>
      </w:r>
      <w:r>
        <w:rPr>
          <w:spacing w:val="-13"/>
        </w:rPr>
        <w:t xml:space="preserve"> </w:t>
      </w:r>
      <w:r>
        <w:t>в</w:t>
      </w:r>
      <w:r>
        <w:rPr>
          <w:spacing w:val="-14"/>
        </w:rPr>
        <w:t xml:space="preserve"> </w:t>
      </w:r>
      <w:r>
        <w:t>части, в которой она оплачена.</w:t>
      </w:r>
    </w:p>
    <w:p w14:paraId="43F897C8" w14:textId="77777777" w:rsidR="00C1612E" w:rsidRDefault="0000321E">
      <w:pPr>
        <w:pStyle w:val="a5"/>
        <w:numPr>
          <w:ilvl w:val="2"/>
          <w:numId w:val="8"/>
        </w:numPr>
        <w:tabs>
          <w:tab w:val="left" w:pos="1561"/>
        </w:tabs>
        <w:ind w:right="135" w:firstLine="852"/>
        <w:rPr>
          <w:sz w:val="24"/>
        </w:rPr>
      </w:pPr>
      <w:r>
        <w:rPr>
          <w:sz w:val="24"/>
        </w:rPr>
        <w:t>Участники Общества пользуются преимущественным правом покупки доли или части доли участника Общества по цене предложения третьему лицу пропорционально размерам своих долей.</w:t>
      </w:r>
    </w:p>
    <w:p w14:paraId="32E3B8BC" w14:textId="77777777" w:rsidR="00C1612E" w:rsidRDefault="0000321E">
      <w:pPr>
        <w:pStyle w:val="a5"/>
        <w:numPr>
          <w:ilvl w:val="2"/>
          <w:numId w:val="8"/>
        </w:numPr>
        <w:tabs>
          <w:tab w:val="left" w:pos="1561"/>
        </w:tabs>
        <w:ind w:right="135" w:firstLine="852"/>
        <w:rPr>
          <w:sz w:val="24"/>
        </w:rPr>
      </w:pPr>
      <w:r>
        <w:rPr>
          <w:sz w:val="24"/>
        </w:rPr>
        <w:t>Если участники Общества не использовали свое преимущественное право покупки доли ил</w:t>
      </w:r>
      <w:r>
        <w:rPr>
          <w:sz w:val="24"/>
        </w:rPr>
        <w:t xml:space="preserve">и части доли, принадлежащих участнику Общества, по цене предложения третьему лицу, то преимущественное право покупки доли или части доли имеет само </w:t>
      </w:r>
      <w:r>
        <w:rPr>
          <w:spacing w:val="-2"/>
          <w:sz w:val="24"/>
        </w:rPr>
        <w:t>Общество.</w:t>
      </w:r>
    </w:p>
    <w:p w14:paraId="6532DF68" w14:textId="77777777" w:rsidR="00C1612E" w:rsidRDefault="0000321E">
      <w:pPr>
        <w:pStyle w:val="a5"/>
        <w:numPr>
          <w:ilvl w:val="2"/>
          <w:numId w:val="8"/>
        </w:numPr>
        <w:tabs>
          <w:tab w:val="left" w:pos="1561"/>
        </w:tabs>
        <w:ind w:right="138" w:firstLine="852"/>
        <w:rPr>
          <w:sz w:val="24"/>
        </w:rPr>
      </w:pPr>
      <w:r>
        <w:rPr>
          <w:sz w:val="24"/>
        </w:rPr>
        <w:t>Участники Общества или Общество вправе воспользоваться преимущественным</w:t>
      </w:r>
      <w:r>
        <w:rPr>
          <w:spacing w:val="-9"/>
          <w:sz w:val="24"/>
        </w:rPr>
        <w:t xml:space="preserve"> </w:t>
      </w:r>
      <w:r>
        <w:rPr>
          <w:sz w:val="24"/>
        </w:rPr>
        <w:t>правом</w:t>
      </w:r>
      <w:r>
        <w:rPr>
          <w:spacing w:val="-9"/>
          <w:sz w:val="24"/>
        </w:rPr>
        <w:t xml:space="preserve"> </w:t>
      </w:r>
      <w:r>
        <w:rPr>
          <w:sz w:val="24"/>
        </w:rPr>
        <w:t>покупки</w:t>
      </w:r>
      <w:r>
        <w:rPr>
          <w:spacing w:val="-10"/>
          <w:sz w:val="24"/>
        </w:rPr>
        <w:t xml:space="preserve"> </w:t>
      </w:r>
      <w:r>
        <w:rPr>
          <w:sz w:val="24"/>
        </w:rPr>
        <w:t>не</w:t>
      </w:r>
      <w:r>
        <w:rPr>
          <w:spacing w:val="-9"/>
          <w:sz w:val="24"/>
        </w:rPr>
        <w:t xml:space="preserve"> </w:t>
      </w:r>
      <w:r>
        <w:rPr>
          <w:sz w:val="24"/>
        </w:rPr>
        <w:t>всей</w:t>
      </w:r>
      <w:r>
        <w:rPr>
          <w:spacing w:val="-7"/>
          <w:sz w:val="24"/>
        </w:rPr>
        <w:t xml:space="preserve"> </w:t>
      </w:r>
      <w:r>
        <w:rPr>
          <w:sz w:val="24"/>
        </w:rPr>
        <w:t>дол</w:t>
      </w:r>
      <w:r>
        <w:rPr>
          <w:sz w:val="24"/>
        </w:rPr>
        <w:t>и</w:t>
      </w:r>
      <w:r>
        <w:rPr>
          <w:spacing w:val="-7"/>
          <w:sz w:val="24"/>
        </w:rPr>
        <w:t xml:space="preserve"> </w:t>
      </w:r>
      <w:r>
        <w:rPr>
          <w:sz w:val="24"/>
        </w:rPr>
        <w:t>или</w:t>
      </w:r>
      <w:r>
        <w:rPr>
          <w:spacing w:val="-10"/>
          <w:sz w:val="24"/>
        </w:rPr>
        <w:t xml:space="preserve"> </w:t>
      </w:r>
      <w:r>
        <w:rPr>
          <w:sz w:val="24"/>
        </w:rPr>
        <w:t>не</w:t>
      </w:r>
      <w:r>
        <w:rPr>
          <w:spacing w:val="-9"/>
          <w:sz w:val="24"/>
        </w:rPr>
        <w:t xml:space="preserve"> </w:t>
      </w:r>
      <w:r>
        <w:rPr>
          <w:sz w:val="24"/>
        </w:rPr>
        <w:t>всей</w:t>
      </w:r>
      <w:r>
        <w:rPr>
          <w:spacing w:val="-7"/>
          <w:sz w:val="24"/>
        </w:rPr>
        <w:t xml:space="preserve"> </w:t>
      </w:r>
      <w:r>
        <w:rPr>
          <w:sz w:val="24"/>
        </w:rPr>
        <w:t>части</w:t>
      </w:r>
      <w:r>
        <w:rPr>
          <w:spacing w:val="-7"/>
          <w:sz w:val="24"/>
        </w:rPr>
        <w:t xml:space="preserve"> </w:t>
      </w:r>
      <w:r>
        <w:rPr>
          <w:sz w:val="24"/>
        </w:rPr>
        <w:t>доли</w:t>
      </w:r>
      <w:r>
        <w:rPr>
          <w:spacing w:val="-7"/>
          <w:sz w:val="24"/>
        </w:rPr>
        <w:t xml:space="preserve"> </w:t>
      </w:r>
      <w:r>
        <w:rPr>
          <w:sz w:val="24"/>
        </w:rPr>
        <w:t>в</w:t>
      </w:r>
      <w:r>
        <w:rPr>
          <w:spacing w:val="-9"/>
          <w:sz w:val="24"/>
        </w:rPr>
        <w:t xml:space="preserve"> </w:t>
      </w:r>
      <w:r>
        <w:rPr>
          <w:sz w:val="24"/>
        </w:rPr>
        <w:t>уставном</w:t>
      </w:r>
      <w:r>
        <w:rPr>
          <w:spacing w:val="-9"/>
          <w:sz w:val="24"/>
        </w:rPr>
        <w:t xml:space="preserve"> </w:t>
      </w:r>
      <w:r>
        <w:rPr>
          <w:sz w:val="24"/>
        </w:rPr>
        <w:t>капитале Общества, предлагаемых для продажи. Оставшаяся доля или часть доли может быть продана третьему лицу после частичной реализации указанного права его участниками по цене и на условиях, которые были сообщены Общест</w:t>
      </w:r>
      <w:r>
        <w:rPr>
          <w:sz w:val="24"/>
        </w:rPr>
        <w:t>ву и его участникам.</w:t>
      </w:r>
    </w:p>
    <w:p w14:paraId="6BB19430" w14:textId="77777777" w:rsidR="00C1612E" w:rsidRDefault="0000321E">
      <w:pPr>
        <w:pStyle w:val="a5"/>
        <w:numPr>
          <w:ilvl w:val="2"/>
          <w:numId w:val="8"/>
        </w:numPr>
        <w:tabs>
          <w:tab w:val="left" w:pos="1561"/>
        </w:tabs>
        <w:ind w:right="136" w:firstLine="852"/>
        <w:rPr>
          <w:sz w:val="24"/>
        </w:rPr>
      </w:pPr>
      <w:r>
        <w:rPr>
          <w:sz w:val="24"/>
        </w:rPr>
        <w:t>Уступка указанных преимущественных прав покупки доли или части доли в уставном капитале Общества не допускается.</w:t>
      </w:r>
    </w:p>
    <w:p w14:paraId="168ED580" w14:textId="77777777" w:rsidR="00C1612E" w:rsidRDefault="0000321E">
      <w:pPr>
        <w:pStyle w:val="a5"/>
        <w:numPr>
          <w:ilvl w:val="2"/>
          <w:numId w:val="8"/>
        </w:numPr>
        <w:tabs>
          <w:tab w:val="left" w:pos="1561"/>
        </w:tabs>
        <w:ind w:right="136" w:firstLine="852"/>
        <w:rPr>
          <w:sz w:val="24"/>
        </w:rPr>
      </w:pPr>
      <w:r>
        <w:rPr>
          <w:sz w:val="24"/>
        </w:rPr>
        <w:t>Участник Общества, намеренный продать свою долю или часть доли в уставном капитале Общества третьему лицу, обязан известит</w:t>
      </w:r>
      <w:r>
        <w:rPr>
          <w:sz w:val="24"/>
        </w:rPr>
        <w:t>ь в письменной форме об этом остальных</w:t>
      </w:r>
      <w:r>
        <w:rPr>
          <w:spacing w:val="-11"/>
          <w:sz w:val="24"/>
        </w:rPr>
        <w:t xml:space="preserve"> </w:t>
      </w:r>
      <w:r>
        <w:rPr>
          <w:sz w:val="24"/>
        </w:rPr>
        <w:t>участников</w:t>
      </w:r>
      <w:r>
        <w:rPr>
          <w:spacing w:val="-14"/>
          <w:sz w:val="24"/>
        </w:rPr>
        <w:t xml:space="preserve"> </w:t>
      </w:r>
      <w:r>
        <w:rPr>
          <w:sz w:val="24"/>
        </w:rPr>
        <w:t>Общества</w:t>
      </w:r>
      <w:r>
        <w:rPr>
          <w:spacing w:val="-12"/>
          <w:sz w:val="24"/>
        </w:rPr>
        <w:t xml:space="preserve"> </w:t>
      </w:r>
      <w:r>
        <w:rPr>
          <w:sz w:val="24"/>
        </w:rPr>
        <w:t>и</w:t>
      </w:r>
      <w:r>
        <w:rPr>
          <w:spacing w:val="-10"/>
          <w:sz w:val="24"/>
        </w:rPr>
        <w:t xml:space="preserve"> </w:t>
      </w:r>
      <w:r>
        <w:rPr>
          <w:sz w:val="24"/>
        </w:rPr>
        <w:t>само</w:t>
      </w:r>
      <w:r>
        <w:rPr>
          <w:spacing w:val="-11"/>
          <w:sz w:val="24"/>
        </w:rPr>
        <w:t xml:space="preserve"> </w:t>
      </w:r>
      <w:r>
        <w:rPr>
          <w:sz w:val="24"/>
        </w:rPr>
        <w:t>Общество</w:t>
      </w:r>
      <w:r>
        <w:rPr>
          <w:spacing w:val="-11"/>
          <w:sz w:val="24"/>
        </w:rPr>
        <w:t xml:space="preserve"> </w:t>
      </w:r>
      <w:r>
        <w:rPr>
          <w:sz w:val="24"/>
        </w:rPr>
        <w:t>путем</w:t>
      </w:r>
      <w:r>
        <w:rPr>
          <w:spacing w:val="-11"/>
          <w:sz w:val="24"/>
        </w:rPr>
        <w:t xml:space="preserve"> </w:t>
      </w:r>
      <w:r>
        <w:rPr>
          <w:sz w:val="24"/>
        </w:rPr>
        <w:t>направления</w:t>
      </w:r>
      <w:r>
        <w:rPr>
          <w:spacing w:val="-11"/>
          <w:sz w:val="24"/>
        </w:rPr>
        <w:t xml:space="preserve"> </w:t>
      </w:r>
      <w:r>
        <w:rPr>
          <w:sz w:val="24"/>
        </w:rPr>
        <w:t>через</w:t>
      </w:r>
      <w:r>
        <w:rPr>
          <w:spacing w:val="-10"/>
          <w:sz w:val="24"/>
        </w:rPr>
        <w:t xml:space="preserve"> </w:t>
      </w:r>
      <w:r>
        <w:rPr>
          <w:sz w:val="24"/>
        </w:rPr>
        <w:t>Общество</w:t>
      </w:r>
      <w:r>
        <w:rPr>
          <w:spacing w:val="-11"/>
          <w:sz w:val="24"/>
        </w:rPr>
        <w:t xml:space="preserve"> </w:t>
      </w:r>
      <w:r>
        <w:rPr>
          <w:sz w:val="24"/>
        </w:rPr>
        <w:t>за</w:t>
      </w:r>
      <w:r>
        <w:rPr>
          <w:spacing w:val="-12"/>
          <w:sz w:val="24"/>
        </w:rPr>
        <w:t xml:space="preserve"> </w:t>
      </w:r>
      <w:r>
        <w:rPr>
          <w:sz w:val="24"/>
        </w:rPr>
        <w:t>свой счет нотариально удостоверенной оферты, адресованной этим лицам и содержащей указание цены</w:t>
      </w:r>
      <w:r>
        <w:rPr>
          <w:spacing w:val="-3"/>
          <w:sz w:val="24"/>
        </w:rPr>
        <w:t xml:space="preserve"> </w:t>
      </w:r>
      <w:r>
        <w:rPr>
          <w:sz w:val="24"/>
        </w:rPr>
        <w:t>и</w:t>
      </w:r>
      <w:r>
        <w:rPr>
          <w:spacing w:val="-4"/>
          <w:sz w:val="24"/>
        </w:rPr>
        <w:t xml:space="preserve"> </w:t>
      </w:r>
      <w:r>
        <w:rPr>
          <w:sz w:val="24"/>
        </w:rPr>
        <w:t>других</w:t>
      </w:r>
      <w:r>
        <w:rPr>
          <w:spacing w:val="-5"/>
          <w:sz w:val="24"/>
        </w:rPr>
        <w:t xml:space="preserve"> </w:t>
      </w:r>
      <w:r>
        <w:rPr>
          <w:sz w:val="24"/>
        </w:rPr>
        <w:t>условий</w:t>
      </w:r>
      <w:r>
        <w:rPr>
          <w:spacing w:val="-6"/>
          <w:sz w:val="24"/>
        </w:rPr>
        <w:t xml:space="preserve"> </w:t>
      </w:r>
      <w:r>
        <w:rPr>
          <w:sz w:val="24"/>
        </w:rPr>
        <w:t>продажи.</w:t>
      </w:r>
      <w:r>
        <w:rPr>
          <w:spacing w:val="-2"/>
          <w:sz w:val="24"/>
        </w:rPr>
        <w:t xml:space="preserve"> </w:t>
      </w:r>
      <w:r>
        <w:rPr>
          <w:sz w:val="24"/>
        </w:rPr>
        <w:t>Оферта</w:t>
      </w:r>
      <w:r>
        <w:rPr>
          <w:spacing w:val="-3"/>
          <w:sz w:val="24"/>
        </w:rPr>
        <w:t xml:space="preserve"> </w:t>
      </w:r>
      <w:r>
        <w:rPr>
          <w:sz w:val="24"/>
        </w:rPr>
        <w:t>о</w:t>
      </w:r>
      <w:r>
        <w:rPr>
          <w:spacing w:val="-5"/>
          <w:sz w:val="24"/>
        </w:rPr>
        <w:t xml:space="preserve"> </w:t>
      </w:r>
      <w:r>
        <w:rPr>
          <w:sz w:val="24"/>
        </w:rPr>
        <w:t>продаже</w:t>
      </w:r>
      <w:r>
        <w:rPr>
          <w:spacing w:val="-3"/>
          <w:sz w:val="24"/>
        </w:rPr>
        <w:t xml:space="preserve"> </w:t>
      </w:r>
      <w:r>
        <w:rPr>
          <w:sz w:val="24"/>
        </w:rPr>
        <w:t>доли</w:t>
      </w:r>
      <w:r>
        <w:rPr>
          <w:spacing w:val="-1"/>
          <w:sz w:val="24"/>
        </w:rPr>
        <w:t xml:space="preserve"> </w:t>
      </w:r>
      <w:r>
        <w:rPr>
          <w:sz w:val="24"/>
        </w:rPr>
        <w:t>или</w:t>
      </w:r>
      <w:r>
        <w:rPr>
          <w:spacing w:val="-1"/>
          <w:sz w:val="24"/>
        </w:rPr>
        <w:t xml:space="preserve"> </w:t>
      </w:r>
      <w:r>
        <w:rPr>
          <w:sz w:val="24"/>
        </w:rPr>
        <w:t>части</w:t>
      </w:r>
      <w:r>
        <w:rPr>
          <w:spacing w:val="-4"/>
          <w:sz w:val="24"/>
        </w:rPr>
        <w:t xml:space="preserve"> </w:t>
      </w:r>
      <w:r>
        <w:rPr>
          <w:sz w:val="24"/>
        </w:rPr>
        <w:t>доли</w:t>
      </w:r>
      <w:r>
        <w:rPr>
          <w:spacing w:val="-1"/>
          <w:sz w:val="24"/>
        </w:rPr>
        <w:t xml:space="preserve"> </w:t>
      </w:r>
      <w:r>
        <w:rPr>
          <w:sz w:val="24"/>
        </w:rPr>
        <w:t>в</w:t>
      </w:r>
      <w:r>
        <w:rPr>
          <w:spacing w:val="-3"/>
          <w:sz w:val="24"/>
        </w:rPr>
        <w:t xml:space="preserve"> </w:t>
      </w:r>
      <w:r>
        <w:rPr>
          <w:sz w:val="24"/>
        </w:rPr>
        <w:t>уставном</w:t>
      </w:r>
      <w:r>
        <w:rPr>
          <w:spacing w:val="-6"/>
          <w:sz w:val="24"/>
        </w:rPr>
        <w:t xml:space="preserve"> </w:t>
      </w:r>
      <w:r>
        <w:rPr>
          <w:sz w:val="24"/>
        </w:rPr>
        <w:t>капитале Общества считается полученной всеми участниками Общества в момент ее получения Обществом.</w:t>
      </w:r>
      <w:r>
        <w:rPr>
          <w:spacing w:val="-15"/>
          <w:sz w:val="24"/>
        </w:rPr>
        <w:t xml:space="preserve"> </w:t>
      </w:r>
      <w:r>
        <w:rPr>
          <w:sz w:val="24"/>
        </w:rPr>
        <w:t>При</w:t>
      </w:r>
      <w:r>
        <w:rPr>
          <w:spacing w:val="-15"/>
          <w:sz w:val="24"/>
        </w:rPr>
        <w:t xml:space="preserve"> </w:t>
      </w:r>
      <w:r>
        <w:rPr>
          <w:sz w:val="24"/>
        </w:rPr>
        <w:t>этом</w:t>
      </w:r>
      <w:r>
        <w:rPr>
          <w:spacing w:val="-15"/>
          <w:sz w:val="24"/>
        </w:rPr>
        <w:t xml:space="preserve"> </w:t>
      </w:r>
      <w:r>
        <w:rPr>
          <w:sz w:val="24"/>
        </w:rPr>
        <w:t>она</w:t>
      </w:r>
      <w:r>
        <w:rPr>
          <w:spacing w:val="-15"/>
          <w:sz w:val="24"/>
        </w:rPr>
        <w:t xml:space="preserve"> </w:t>
      </w:r>
      <w:r>
        <w:rPr>
          <w:sz w:val="24"/>
        </w:rPr>
        <w:t>может</w:t>
      </w:r>
      <w:r>
        <w:rPr>
          <w:spacing w:val="-15"/>
          <w:sz w:val="24"/>
        </w:rPr>
        <w:t xml:space="preserve"> </w:t>
      </w:r>
      <w:r>
        <w:rPr>
          <w:sz w:val="24"/>
        </w:rPr>
        <w:t>быть</w:t>
      </w:r>
      <w:r>
        <w:rPr>
          <w:spacing w:val="-15"/>
          <w:sz w:val="24"/>
        </w:rPr>
        <w:t xml:space="preserve"> </w:t>
      </w:r>
      <w:r>
        <w:rPr>
          <w:sz w:val="24"/>
        </w:rPr>
        <w:t>акцептована</w:t>
      </w:r>
      <w:r>
        <w:rPr>
          <w:spacing w:val="-15"/>
          <w:sz w:val="24"/>
        </w:rPr>
        <w:t xml:space="preserve"> </w:t>
      </w:r>
      <w:r>
        <w:rPr>
          <w:sz w:val="24"/>
        </w:rPr>
        <w:t>лицом,</w:t>
      </w:r>
      <w:r>
        <w:rPr>
          <w:spacing w:val="-15"/>
          <w:sz w:val="24"/>
        </w:rPr>
        <w:t xml:space="preserve"> </w:t>
      </w:r>
      <w:r>
        <w:rPr>
          <w:sz w:val="24"/>
        </w:rPr>
        <w:t>являющимся</w:t>
      </w:r>
      <w:r>
        <w:rPr>
          <w:spacing w:val="-15"/>
          <w:sz w:val="24"/>
        </w:rPr>
        <w:t xml:space="preserve"> </w:t>
      </w:r>
      <w:r>
        <w:rPr>
          <w:sz w:val="24"/>
        </w:rPr>
        <w:t>участником</w:t>
      </w:r>
      <w:r>
        <w:rPr>
          <w:spacing w:val="-15"/>
          <w:sz w:val="24"/>
        </w:rPr>
        <w:t xml:space="preserve"> </w:t>
      </w:r>
      <w:r>
        <w:rPr>
          <w:sz w:val="24"/>
        </w:rPr>
        <w:t>Общества на</w:t>
      </w:r>
      <w:r>
        <w:rPr>
          <w:spacing w:val="-14"/>
          <w:sz w:val="24"/>
        </w:rPr>
        <w:t xml:space="preserve"> </w:t>
      </w:r>
      <w:r>
        <w:rPr>
          <w:sz w:val="24"/>
        </w:rPr>
        <w:t>момент</w:t>
      </w:r>
      <w:r>
        <w:rPr>
          <w:spacing w:val="-12"/>
          <w:sz w:val="24"/>
        </w:rPr>
        <w:t xml:space="preserve"> </w:t>
      </w:r>
      <w:r>
        <w:rPr>
          <w:sz w:val="24"/>
        </w:rPr>
        <w:t>акцепта,</w:t>
      </w:r>
      <w:r>
        <w:rPr>
          <w:spacing w:val="-13"/>
          <w:sz w:val="24"/>
        </w:rPr>
        <w:t xml:space="preserve"> </w:t>
      </w:r>
      <w:r>
        <w:rPr>
          <w:sz w:val="24"/>
        </w:rPr>
        <w:t>а</w:t>
      </w:r>
      <w:r>
        <w:rPr>
          <w:spacing w:val="-14"/>
          <w:sz w:val="24"/>
        </w:rPr>
        <w:t xml:space="preserve"> </w:t>
      </w:r>
      <w:r>
        <w:rPr>
          <w:sz w:val="24"/>
        </w:rPr>
        <w:t>также</w:t>
      </w:r>
      <w:r>
        <w:rPr>
          <w:spacing w:val="-14"/>
          <w:sz w:val="24"/>
        </w:rPr>
        <w:t xml:space="preserve"> </w:t>
      </w:r>
      <w:r>
        <w:rPr>
          <w:sz w:val="24"/>
        </w:rPr>
        <w:t>Обществом</w:t>
      </w:r>
      <w:r>
        <w:rPr>
          <w:spacing w:val="-14"/>
          <w:sz w:val="24"/>
        </w:rPr>
        <w:t xml:space="preserve"> </w:t>
      </w:r>
      <w:r>
        <w:rPr>
          <w:sz w:val="24"/>
        </w:rPr>
        <w:t>в</w:t>
      </w:r>
      <w:r>
        <w:rPr>
          <w:spacing w:val="-11"/>
          <w:sz w:val="24"/>
        </w:rPr>
        <w:t xml:space="preserve"> </w:t>
      </w:r>
      <w:r>
        <w:rPr>
          <w:sz w:val="24"/>
        </w:rPr>
        <w:t>случаях,</w:t>
      </w:r>
      <w:r>
        <w:rPr>
          <w:spacing w:val="-13"/>
          <w:sz w:val="24"/>
        </w:rPr>
        <w:t xml:space="preserve"> </w:t>
      </w:r>
      <w:r>
        <w:rPr>
          <w:sz w:val="24"/>
        </w:rPr>
        <w:t>предусмот</w:t>
      </w:r>
      <w:r>
        <w:rPr>
          <w:sz w:val="24"/>
        </w:rPr>
        <w:t>ренных</w:t>
      </w:r>
      <w:r>
        <w:rPr>
          <w:spacing w:val="-13"/>
          <w:sz w:val="24"/>
        </w:rPr>
        <w:t xml:space="preserve"> </w:t>
      </w:r>
      <w:commentRangeStart w:id="6"/>
      <w:r w:rsidRPr="008F78BE">
        <w:rPr>
          <w:sz w:val="24"/>
          <w:highlight w:val="cyan"/>
          <w:rPrChange w:id="7" w:author="Maria Tulupeeva" w:date="2025-09-08T16:18:00Z">
            <w:rPr>
              <w:sz w:val="24"/>
            </w:rPr>
          </w:rPrChange>
        </w:rPr>
        <w:t>настоящим</w:t>
      </w:r>
      <w:r>
        <w:rPr>
          <w:spacing w:val="-14"/>
          <w:sz w:val="24"/>
        </w:rPr>
        <w:t xml:space="preserve"> </w:t>
      </w:r>
      <w:commentRangeEnd w:id="6"/>
      <w:r w:rsidR="008F78BE">
        <w:rPr>
          <w:rStyle w:val="a6"/>
        </w:rPr>
        <w:commentReference w:id="6"/>
      </w:r>
      <w:r>
        <w:rPr>
          <w:sz w:val="24"/>
        </w:rPr>
        <w:t>Федеральным законом.</w:t>
      </w:r>
      <w:r>
        <w:rPr>
          <w:spacing w:val="-15"/>
          <w:sz w:val="24"/>
        </w:rPr>
        <w:t xml:space="preserve"> </w:t>
      </w:r>
      <w:r>
        <w:rPr>
          <w:sz w:val="24"/>
        </w:rPr>
        <w:t>Оферта</w:t>
      </w:r>
      <w:r>
        <w:rPr>
          <w:spacing w:val="-15"/>
          <w:sz w:val="24"/>
        </w:rPr>
        <w:t xml:space="preserve"> </w:t>
      </w:r>
      <w:r>
        <w:rPr>
          <w:sz w:val="24"/>
        </w:rPr>
        <w:t>считается</w:t>
      </w:r>
      <w:r>
        <w:rPr>
          <w:spacing w:val="-15"/>
          <w:sz w:val="24"/>
        </w:rPr>
        <w:t xml:space="preserve"> </w:t>
      </w:r>
      <w:r>
        <w:rPr>
          <w:sz w:val="24"/>
        </w:rPr>
        <w:t>неполученной,</w:t>
      </w:r>
      <w:r>
        <w:rPr>
          <w:spacing w:val="-15"/>
          <w:sz w:val="24"/>
        </w:rPr>
        <w:t xml:space="preserve"> </w:t>
      </w:r>
      <w:r>
        <w:rPr>
          <w:sz w:val="24"/>
        </w:rPr>
        <w:t>если</w:t>
      </w:r>
      <w:r>
        <w:rPr>
          <w:spacing w:val="-15"/>
          <w:sz w:val="24"/>
        </w:rPr>
        <w:t xml:space="preserve"> </w:t>
      </w:r>
      <w:r>
        <w:rPr>
          <w:sz w:val="24"/>
        </w:rPr>
        <w:t>в</w:t>
      </w:r>
      <w:r>
        <w:rPr>
          <w:spacing w:val="-15"/>
          <w:sz w:val="24"/>
        </w:rPr>
        <w:t xml:space="preserve"> </w:t>
      </w:r>
      <w:r>
        <w:rPr>
          <w:sz w:val="24"/>
        </w:rPr>
        <w:t>срок</w:t>
      </w:r>
      <w:r>
        <w:rPr>
          <w:spacing w:val="-15"/>
          <w:sz w:val="24"/>
        </w:rPr>
        <w:t xml:space="preserve"> </w:t>
      </w:r>
      <w:r>
        <w:rPr>
          <w:sz w:val="24"/>
        </w:rPr>
        <w:t>не</w:t>
      </w:r>
      <w:r>
        <w:rPr>
          <w:spacing w:val="-15"/>
          <w:sz w:val="24"/>
        </w:rPr>
        <w:t xml:space="preserve"> </w:t>
      </w:r>
      <w:r>
        <w:rPr>
          <w:sz w:val="24"/>
        </w:rPr>
        <w:t>позднее</w:t>
      </w:r>
      <w:r>
        <w:rPr>
          <w:spacing w:val="-15"/>
          <w:sz w:val="24"/>
        </w:rPr>
        <w:t xml:space="preserve"> </w:t>
      </w:r>
      <w:r>
        <w:rPr>
          <w:sz w:val="24"/>
        </w:rPr>
        <w:t>дня</w:t>
      </w:r>
      <w:r>
        <w:rPr>
          <w:spacing w:val="-15"/>
          <w:sz w:val="24"/>
        </w:rPr>
        <w:t xml:space="preserve"> </w:t>
      </w:r>
      <w:r>
        <w:rPr>
          <w:sz w:val="24"/>
        </w:rPr>
        <w:t>ее</w:t>
      </w:r>
      <w:r>
        <w:rPr>
          <w:spacing w:val="-15"/>
          <w:sz w:val="24"/>
        </w:rPr>
        <w:t xml:space="preserve"> </w:t>
      </w:r>
      <w:r>
        <w:rPr>
          <w:sz w:val="24"/>
        </w:rPr>
        <w:t>получения</w:t>
      </w:r>
      <w:r>
        <w:rPr>
          <w:spacing w:val="-15"/>
          <w:sz w:val="24"/>
        </w:rPr>
        <w:t xml:space="preserve"> </w:t>
      </w:r>
      <w:r>
        <w:rPr>
          <w:sz w:val="24"/>
        </w:rPr>
        <w:t xml:space="preserve">Обществом участнику Общества поступило извещение о ее отзыве. Отзыв оферты о продаже доли или части доли после ее получения Обществом допускается только с согласия всех участников </w:t>
      </w:r>
      <w:r>
        <w:rPr>
          <w:spacing w:val="-2"/>
          <w:sz w:val="24"/>
        </w:rPr>
        <w:t>Общества.</w:t>
      </w:r>
    </w:p>
    <w:p w14:paraId="00A13DE3" w14:textId="77777777" w:rsidR="00C1612E" w:rsidRDefault="0000321E">
      <w:pPr>
        <w:pStyle w:val="a3"/>
        <w:spacing w:before="1"/>
        <w:ind w:right="139"/>
      </w:pPr>
      <w:r>
        <w:t xml:space="preserve">Участники Общества вправе воспользоваться преимущественным правом </w:t>
      </w:r>
      <w:r>
        <w:t>покупки доли</w:t>
      </w:r>
      <w:r>
        <w:rPr>
          <w:spacing w:val="-13"/>
        </w:rPr>
        <w:t xml:space="preserve"> </w:t>
      </w:r>
      <w:r>
        <w:t>или</w:t>
      </w:r>
      <w:r>
        <w:rPr>
          <w:spacing w:val="-13"/>
        </w:rPr>
        <w:t xml:space="preserve"> </w:t>
      </w:r>
      <w:r>
        <w:t>части</w:t>
      </w:r>
      <w:r>
        <w:rPr>
          <w:spacing w:val="-13"/>
        </w:rPr>
        <w:t xml:space="preserve"> </w:t>
      </w:r>
      <w:r>
        <w:t>доли</w:t>
      </w:r>
      <w:r>
        <w:rPr>
          <w:spacing w:val="-13"/>
        </w:rPr>
        <w:t xml:space="preserve"> </w:t>
      </w:r>
      <w:r>
        <w:t>в</w:t>
      </w:r>
      <w:r>
        <w:rPr>
          <w:spacing w:val="-15"/>
        </w:rPr>
        <w:t xml:space="preserve"> </w:t>
      </w:r>
      <w:r>
        <w:t>уставном</w:t>
      </w:r>
      <w:r>
        <w:rPr>
          <w:spacing w:val="-15"/>
        </w:rPr>
        <w:t xml:space="preserve"> </w:t>
      </w:r>
      <w:r>
        <w:t>капитале</w:t>
      </w:r>
      <w:r>
        <w:rPr>
          <w:spacing w:val="-15"/>
        </w:rPr>
        <w:t xml:space="preserve"> </w:t>
      </w:r>
      <w:r>
        <w:t>Общества</w:t>
      </w:r>
      <w:r>
        <w:rPr>
          <w:spacing w:val="-15"/>
        </w:rPr>
        <w:t xml:space="preserve"> </w:t>
      </w:r>
      <w:r>
        <w:t>в</w:t>
      </w:r>
      <w:r>
        <w:rPr>
          <w:spacing w:val="-13"/>
        </w:rPr>
        <w:t xml:space="preserve"> </w:t>
      </w:r>
      <w:r>
        <w:t>течение</w:t>
      </w:r>
      <w:r>
        <w:rPr>
          <w:spacing w:val="-15"/>
        </w:rPr>
        <w:t xml:space="preserve"> </w:t>
      </w:r>
      <w:r>
        <w:t>тридцати</w:t>
      </w:r>
      <w:r>
        <w:rPr>
          <w:spacing w:val="-15"/>
        </w:rPr>
        <w:t xml:space="preserve"> </w:t>
      </w:r>
      <w:r>
        <w:t>дней</w:t>
      </w:r>
      <w:r>
        <w:rPr>
          <w:spacing w:val="-13"/>
        </w:rPr>
        <w:t xml:space="preserve"> </w:t>
      </w:r>
      <w:r>
        <w:t>с</w:t>
      </w:r>
      <w:r>
        <w:rPr>
          <w:spacing w:val="-15"/>
        </w:rPr>
        <w:t xml:space="preserve"> </w:t>
      </w:r>
      <w:r>
        <w:t>даты</w:t>
      </w:r>
      <w:r>
        <w:rPr>
          <w:spacing w:val="-15"/>
        </w:rPr>
        <w:t xml:space="preserve"> </w:t>
      </w:r>
      <w:r>
        <w:t>получения оферты Обществом.</w:t>
      </w:r>
    </w:p>
    <w:p w14:paraId="44CFCB49" w14:textId="77777777" w:rsidR="00C1612E" w:rsidRDefault="0000321E">
      <w:pPr>
        <w:pStyle w:val="a3"/>
        <w:ind w:right="138"/>
      </w:pPr>
      <w:r>
        <w:t xml:space="preserve">Общество вправе воспользоваться преимущественным правом покупки доли или части доли в уставном капитале Общества в течение тридцати дней со </w:t>
      </w:r>
      <w:r>
        <w:t xml:space="preserve">дня прекращения преимущественного права покупки доли или части доли в уставном капитале Общества у </w:t>
      </w:r>
      <w:r>
        <w:rPr>
          <w:spacing w:val="-2"/>
        </w:rPr>
        <w:t>участников.</w:t>
      </w:r>
    </w:p>
    <w:p w14:paraId="72B69499" w14:textId="77777777" w:rsidR="00C1612E" w:rsidRDefault="0000321E">
      <w:pPr>
        <w:pStyle w:val="a3"/>
        <w:ind w:right="137"/>
      </w:pPr>
      <w:r>
        <w:t>При отказе отдельных участников Общества от использования преимущественного права покупки доли или части доли в уставном капитале Общества либо и</w:t>
      </w:r>
      <w:r>
        <w:t>спользовании ими преимущественного права покупки не всей предлагаемой для продажи доли или не всей предлагаемой для продажи части доли другие участники Общества могут реализовать преимущественное право покупки доли или части доли в уставном капитале Общест</w:t>
      </w:r>
      <w:r>
        <w:t>ва в соответствующей</w:t>
      </w:r>
      <w:r>
        <w:rPr>
          <w:spacing w:val="-10"/>
        </w:rPr>
        <w:t xml:space="preserve"> </w:t>
      </w:r>
      <w:r>
        <w:t>части</w:t>
      </w:r>
      <w:r>
        <w:rPr>
          <w:spacing w:val="-10"/>
        </w:rPr>
        <w:t xml:space="preserve"> </w:t>
      </w:r>
      <w:r>
        <w:t>пропорционально</w:t>
      </w:r>
      <w:r>
        <w:rPr>
          <w:spacing w:val="-11"/>
        </w:rPr>
        <w:t xml:space="preserve"> </w:t>
      </w:r>
      <w:r>
        <w:t>размерам</w:t>
      </w:r>
      <w:r>
        <w:rPr>
          <w:spacing w:val="-9"/>
        </w:rPr>
        <w:t xml:space="preserve"> </w:t>
      </w:r>
      <w:r>
        <w:t>своих</w:t>
      </w:r>
      <w:r>
        <w:rPr>
          <w:spacing w:val="-11"/>
        </w:rPr>
        <w:t xml:space="preserve"> </w:t>
      </w:r>
      <w:r>
        <w:t>долей</w:t>
      </w:r>
      <w:r>
        <w:rPr>
          <w:spacing w:val="-10"/>
        </w:rPr>
        <w:t xml:space="preserve"> </w:t>
      </w:r>
      <w:r>
        <w:t>в</w:t>
      </w:r>
      <w:r>
        <w:rPr>
          <w:spacing w:val="-9"/>
        </w:rPr>
        <w:t xml:space="preserve"> </w:t>
      </w:r>
      <w:r>
        <w:t>пределах</w:t>
      </w:r>
      <w:r>
        <w:rPr>
          <w:spacing w:val="-11"/>
        </w:rPr>
        <w:t xml:space="preserve"> </w:t>
      </w:r>
      <w:r>
        <w:t>оставшейся</w:t>
      </w:r>
      <w:r>
        <w:rPr>
          <w:spacing w:val="-8"/>
        </w:rPr>
        <w:t xml:space="preserve"> </w:t>
      </w:r>
      <w:r>
        <w:t>части срока реализации ими преимущественного права покупки доли или части доли.</w:t>
      </w:r>
    </w:p>
    <w:p w14:paraId="616F9828" w14:textId="77777777" w:rsidR="00C1612E" w:rsidRDefault="0000321E">
      <w:pPr>
        <w:pStyle w:val="a5"/>
        <w:numPr>
          <w:ilvl w:val="2"/>
          <w:numId w:val="8"/>
        </w:numPr>
        <w:tabs>
          <w:tab w:val="left" w:pos="1561"/>
        </w:tabs>
        <w:ind w:right="135" w:firstLine="852"/>
        <w:rPr>
          <w:sz w:val="24"/>
        </w:rPr>
      </w:pPr>
      <w:r>
        <w:rPr>
          <w:sz w:val="24"/>
        </w:rPr>
        <w:t>Преимущественное право покупки доли или части доли в уставном капитале Общества у участник</w:t>
      </w:r>
      <w:r>
        <w:rPr>
          <w:sz w:val="24"/>
        </w:rPr>
        <w:t>а и (или) Общества прекращаются в день:</w:t>
      </w:r>
    </w:p>
    <w:p w14:paraId="112D2A00" w14:textId="77777777" w:rsidR="00C1612E" w:rsidRDefault="00C1612E">
      <w:pPr>
        <w:pStyle w:val="a5"/>
        <w:rPr>
          <w:sz w:val="24"/>
        </w:rPr>
        <w:sectPr w:rsidR="00C1612E">
          <w:pgSz w:w="11910" w:h="16850"/>
          <w:pgMar w:top="1060" w:right="708" w:bottom="980" w:left="1417" w:header="0" w:footer="796" w:gutter="0"/>
          <w:cols w:space="720"/>
        </w:sectPr>
      </w:pPr>
    </w:p>
    <w:p w14:paraId="0CB0F1F5" w14:textId="77777777" w:rsidR="00C1612E" w:rsidRDefault="0000321E">
      <w:pPr>
        <w:pStyle w:val="a5"/>
        <w:numPr>
          <w:ilvl w:val="3"/>
          <w:numId w:val="8"/>
        </w:numPr>
        <w:tabs>
          <w:tab w:val="left" w:pos="1106"/>
        </w:tabs>
        <w:spacing w:before="71"/>
        <w:ind w:right="136" w:firstLine="852"/>
        <w:rPr>
          <w:sz w:val="24"/>
        </w:rPr>
      </w:pPr>
      <w:r>
        <w:rPr>
          <w:sz w:val="24"/>
        </w:rPr>
        <w:lastRenderedPageBreak/>
        <w:t xml:space="preserve">представления составленного в письменной форме заявления об отказе от использования данного преимущественного права в порядке, предусмотренном настоящим </w:t>
      </w:r>
      <w:r>
        <w:rPr>
          <w:spacing w:val="-2"/>
          <w:sz w:val="24"/>
        </w:rPr>
        <w:t>пунктом;</w:t>
      </w:r>
    </w:p>
    <w:p w14:paraId="7B3F0111" w14:textId="77777777" w:rsidR="00C1612E" w:rsidRDefault="0000321E">
      <w:pPr>
        <w:pStyle w:val="a5"/>
        <w:numPr>
          <w:ilvl w:val="3"/>
          <w:numId w:val="8"/>
        </w:numPr>
        <w:tabs>
          <w:tab w:val="left" w:pos="991"/>
        </w:tabs>
        <w:ind w:left="991" w:hanging="138"/>
        <w:rPr>
          <w:sz w:val="24"/>
        </w:rPr>
      </w:pPr>
      <w:r>
        <w:rPr>
          <w:sz w:val="24"/>
        </w:rPr>
        <w:t>истечения</w:t>
      </w:r>
      <w:r>
        <w:rPr>
          <w:spacing w:val="-2"/>
          <w:sz w:val="24"/>
        </w:rPr>
        <w:t xml:space="preserve"> </w:t>
      </w:r>
      <w:r>
        <w:rPr>
          <w:sz w:val="24"/>
        </w:rPr>
        <w:t>срока</w:t>
      </w:r>
      <w:r>
        <w:rPr>
          <w:spacing w:val="-2"/>
          <w:sz w:val="24"/>
        </w:rPr>
        <w:t xml:space="preserve"> </w:t>
      </w:r>
      <w:r>
        <w:rPr>
          <w:sz w:val="24"/>
        </w:rPr>
        <w:t>использования</w:t>
      </w:r>
      <w:r>
        <w:rPr>
          <w:spacing w:val="-2"/>
          <w:sz w:val="24"/>
        </w:rPr>
        <w:t xml:space="preserve"> </w:t>
      </w:r>
      <w:r>
        <w:rPr>
          <w:sz w:val="24"/>
        </w:rPr>
        <w:t>данног</w:t>
      </w:r>
      <w:r>
        <w:rPr>
          <w:sz w:val="24"/>
        </w:rPr>
        <w:t>о</w:t>
      </w:r>
      <w:r>
        <w:rPr>
          <w:spacing w:val="-1"/>
          <w:sz w:val="24"/>
        </w:rPr>
        <w:t xml:space="preserve"> </w:t>
      </w:r>
      <w:r>
        <w:rPr>
          <w:sz w:val="24"/>
        </w:rPr>
        <w:t>преимущественного</w:t>
      </w:r>
      <w:r>
        <w:rPr>
          <w:spacing w:val="-1"/>
          <w:sz w:val="24"/>
        </w:rPr>
        <w:t xml:space="preserve"> </w:t>
      </w:r>
      <w:r>
        <w:rPr>
          <w:spacing w:val="-2"/>
          <w:sz w:val="24"/>
        </w:rPr>
        <w:t>права.</w:t>
      </w:r>
    </w:p>
    <w:p w14:paraId="3B18EACD" w14:textId="77777777" w:rsidR="00C1612E" w:rsidRDefault="0000321E">
      <w:pPr>
        <w:pStyle w:val="a3"/>
        <w:ind w:right="138"/>
      </w:pPr>
      <w:r>
        <w:t>Заявления участников Общества об отказе от использования преимущественного права покупки доли или части доли должны поступить в Общество до истечения срока осуществления указанного преимущественного права. Заявление Общества об о</w:t>
      </w:r>
      <w:r>
        <w:t>тказе от использования преимущественного права покупки доли или части доли в уставном капитале Общества</w:t>
      </w:r>
      <w:r>
        <w:rPr>
          <w:spacing w:val="-15"/>
        </w:rPr>
        <w:t xml:space="preserve"> </w:t>
      </w:r>
      <w:r>
        <w:t>представляется</w:t>
      </w:r>
      <w:r>
        <w:rPr>
          <w:spacing w:val="-15"/>
        </w:rPr>
        <w:t xml:space="preserve"> </w:t>
      </w:r>
      <w:r>
        <w:t>в</w:t>
      </w:r>
      <w:r>
        <w:rPr>
          <w:spacing w:val="-15"/>
        </w:rPr>
        <w:t xml:space="preserve"> </w:t>
      </w:r>
      <w:r>
        <w:t>установленный</w:t>
      </w:r>
      <w:r>
        <w:rPr>
          <w:spacing w:val="-15"/>
        </w:rPr>
        <w:t xml:space="preserve"> </w:t>
      </w:r>
      <w:r>
        <w:t>Уставом</w:t>
      </w:r>
      <w:r>
        <w:rPr>
          <w:spacing w:val="-15"/>
        </w:rPr>
        <w:t xml:space="preserve"> </w:t>
      </w:r>
      <w:r>
        <w:t>срок</w:t>
      </w:r>
      <w:r>
        <w:rPr>
          <w:spacing w:val="-15"/>
        </w:rPr>
        <w:t xml:space="preserve"> </w:t>
      </w:r>
      <w:r>
        <w:t>участнику</w:t>
      </w:r>
      <w:r>
        <w:rPr>
          <w:spacing w:val="-15"/>
        </w:rPr>
        <w:t xml:space="preserve"> </w:t>
      </w:r>
      <w:r>
        <w:t>Общества,</w:t>
      </w:r>
      <w:r>
        <w:rPr>
          <w:spacing w:val="-15"/>
        </w:rPr>
        <w:t xml:space="preserve"> </w:t>
      </w:r>
      <w:r>
        <w:t>направившему оферту о продаже доли или части доли, единоличным исполнительным органом Общества.</w:t>
      </w:r>
    </w:p>
    <w:p w14:paraId="45F49D9A" w14:textId="77777777" w:rsidR="00C1612E" w:rsidRDefault="0000321E">
      <w:pPr>
        <w:pStyle w:val="a5"/>
        <w:numPr>
          <w:ilvl w:val="2"/>
          <w:numId w:val="8"/>
        </w:numPr>
        <w:tabs>
          <w:tab w:val="left" w:pos="1561"/>
        </w:tabs>
        <w:ind w:right="138" w:firstLine="852"/>
        <w:rPr>
          <w:sz w:val="24"/>
        </w:rPr>
      </w:pPr>
      <w:r>
        <w:rPr>
          <w:sz w:val="24"/>
        </w:rPr>
        <w:t>В</w:t>
      </w:r>
      <w:r>
        <w:rPr>
          <w:spacing w:val="-1"/>
          <w:sz w:val="24"/>
        </w:rPr>
        <w:t xml:space="preserve"> </w:t>
      </w:r>
      <w:r>
        <w:rPr>
          <w:sz w:val="24"/>
        </w:rPr>
        <w:t>случае,</w:t>
      </w:r>
      <w:r>
        <w:rPr>
          <w:spacing w:val="-2"/>
          <w:sz w:val="24"/>
        </w:rPr>
        <w:t xml:space="preserve"> </w:t>
      </w:r>
      <w:r>
        <w:rPr>
          <w:sz w:val="24"/>
        </w:rPr>
        <w:t>если</w:t>
      </w:r>
      <w:r>
        <w:rPr>
          <w:spacing w:val="-1"/>
          <w:sz w:val="24"/>
        </w:rPr>
        <w:t xml:space="preserve"> </w:t>
      </w:r>
      <w:r>
        <w:rPr>
          <w:sz w:val="24"/>
        </w:rPr>
        <w:t>в</w:t>
      </w:r>
      <w:r>
        <w:rPr>
          <w:spacing w:val="-3"/>
          <w:sz w:val="24"/>
        </w:rPr>
        <w:t xml:space="preserve"> </w:t>
      </w:r>
      <w:r>
        <w:rPr>
          <w:sz w:val="24"/>
        </w:rPr>
        <w:t>течение</w:t>
      </w:r>
      <w:r>
        <w:rPr>
          <w:spacing w:val="-3"/>
          <w:sz w:val="24"/>
        </w:rPr>
        <w:t xml:space="preserve"> </w:t>
      </w:r>
      <w:r>
        <w:rPr>
          <w:sz w:val="24"/>
        </w:rPr>
        <w:t>тридцати</w:t>
      </w:r>
      <w:r>
        <w:rPr>
          <w:spacing w:val="-1"/>
          <w:sz w:val="24"/>
        </w:rPr>
        <w:t xml:space="preserve"> </w:t>
      </w:r>
      <w:r>
        <w:rPr>
          <w:sz w:val="24"/>
        </w:rPr>
        <w:t>дней</w:t>
      </w:r>
      <w:r>
        <w:rPr>
          <w:spacing w:val="-1"/>
          <w:sz w:val="24"/>
        </w:rPr>
        <w:t xml:space="preserve"> </w:t>
      </w:r>
      <w:r>
        <w:rPr>
          <w:sz w:val="24"/>
        </w:rPr>
        <w:t>с</w:t>
      </w:r>
      <w:r>
        <w:rPr>
          <w:spacing w:val="-3"/>
          <w:sz w:val="24"/>
        </w:rPr>
        <w:t xml:space="preserve"> </w:t>
      </w:r>
      <w:r>
        <w:rPr>
          <w:sz w:val="24"/>
        </w:rPr>
        <w:t>даты</w:t>
      </w:r>
      <w:r>
        <w:rPr>
          <w:spacing w:val="-5"/>
          <w:sz w:val="24"/>
        </w:rPr>
        <w:t xml:space="preserve"> </w:t>
      </w:r>
      <w:r>
        <w:rPr>
          <w:sz w:val="24"/>
        </w:rPr>
        <w:t>получения</w:t>
      </w:r>
      <w:r>
        <w:rPr>
          <w:spacing w:val="-2"/>
          <w:sz w:val="24"/>
        </w:rPr>
        <w:t xml:space="preserve"> </w:t>
      </w:r>
      <w:r>
        <w:rPr>
          <w:sz w:val="24"/>
        </w:rPr>
        <w:t>оферты</w:t>
      </w:r>
      <w:r>
        <w:rPr>
          <w:spacing w:val="-3"/>
          <w:sz w:val="24"/>
        </w:rPr>
        <w:t xml:space="preserve"> </w:t>
      </w:r>
      <w:r>
        <w:rPr>
          <w:sz w:val="24"/>
        </w:rPr>
        <w:t xml:space="preserve">Обществом, участники Общества или Общество не воспользуются преимущественным правом покупки доли </w:t>
      </w:r>
      <w:r>
        <w:rPr>
          <w:sz w:val="24"/>
        </w:rPr>
        <w:t>или части доли в</w:t>
      </w:r>
      <w:r>
        <w:rPr>
          <w:spacing w:val="-2"/>
          <w:sz w:val="24"/>
        </w:rPr>
        <w:t xml:space="preserve"> </w:t>
      </w:r>
      <w:r>
        <w:rPr>
          <w:sz w:val="24"/>
        </w:rPr>
        <w:t>уставном капитале Общества, предлагаемых для продажи,</w:t>
      </w:r>
      <w:r>
        <w:rPr>
          <w:spacing w:val="-1"/>
          <w:sz w:val="24"/>
        </w:rPr>
        <w:t xml:space="preserve"> </w:t>
      </w:r>
      <w:r>
        <w:rPr>
          <w:sz w:val="24"/>
        </w:rPr>
        <w:t>в том числе образующихся в результате использования преимущественного права покупки не всей доли или не всей части доли либо отказа отдельных участников Общества и Общества от преимущес</w:t>
      </w:r>
      <w:r>
        <w:rPr>
          <w:sz w:val="24"/>
        </w:rPr>
        <w:t>твенного права покупки доли или части доли в уставном капитале Общества, оставшиеся</w:t>
      </w:r>
      <w:r>
        <w:rPr>
          <w:spacing w:val="-5"/>
          <w:sz w:val="24"/>
        </w:rPr>
        <w:t xml:space="preserve"> </w:t>
      </w:r>
      <w:r>
        <w:rPr>
          <w:sz w:val="24"/>
        </w:rPr>
        <w:t>доля</w:t>
      </w:r>
      <w:r>
        <w:rPr>
          <w:spacing w:val="-2"/>
          <w:sz w:val="24"/>
        </w:rPr>
        <w:t xml:space="preserve"> </w:t>
      </w:r>
      <w:r>
        <w:rPr>
          <w:sz w:val="24"/>
        </w:rPr>
        <w:t>или</w:t>
      </w:r>
      <w:r>
        <w:rPr>
          <w:spacing w:val="-4"/>
          <w:sz w:val="24"/>
        </w:rPr>
        <w:t xml:space="preserve"> </w:t>
      </w:r>
      <w:r>
        <w:rPr>
          <w:sz w:val="24"/>
        </w:rPr>
        <w:t>часть</w:t>
      </w:r>
      <w:r>
        <w:rPr>
          <w:spacing w:val="-4"/>
          <w:sz w:val="24"/>
        </w:rPr>
        <w:t xml:space="preserve"> </w:t>
      </w:r>
      <w:r>
        <w:rPr>
          <w:sz w:val="24"/>
        </w:rPr>
        <w:t>доли</w:t>
      </w:r>
      <w:r>
        <w:rPr>
          <w:spacing w:val="-4"/>
          <w:sz w:val="24"/>
        </w:rPr>
        <w:t xml:space="preserve"> </w:t>
      </w:r>
      <w:r>
        <w:rPr>
          <w:sz w:val="24"/>
        </w:rPr>
        <w:t>могут</w:t>
      </w:r>
      <w:r>
        <w:rPr>
          <w:spacing w:val="-4"/>
          <w:sz w:val="24"/>
        </w:rPr>
        <w:t xml:space="preserve"> </w:t>
      </w:r>
      <w:r>
        <w:rPr>
          <w:sz w:val="24"/>
        </w:rPr>
        <w:t>быть</w:t>
      </w:r>
      <w:r>
        <w:rPr>
          <w:spacing w:val="-4"/>
          <w:sz w:val="24"/>
        </w:rPr>
        <w:t xml:space="preserve"> </w:t>
      </w:r>
      <w:r>
        <w:rPr>
          <w:sz w:val="24"/>
        </w:rPr>
        <w:t>проданы</w:t>
      </w:r>
      <w:r>
        <w:rPr>
          <w:spacing w:val="-5"/>
          <w:sz w:val="24"/>
        </w:rPr>
        <w:t xml:space="preserve"> </w:t>
      </w:r>
      <w:r>
        <w:rPr>
          <w:sz w:val="24"/>
        </w:rPr>
        <w:t>третьему</w:t>
      </w:r>
      <w:r>
        <w:rPr>
          <w:spacing w:val="-5"/>
          <w:sz w:val="24"/>
        </w:rPr>
        <w:t xml:space="preserve"> </w:t>
      </w:r>
      <w:r>
        <w:rPr>
          <w:sz w:val="24"/>
        </w:rPr>
        <w:t>лицу</w:t>
      </w:r>
      <w:r>
        <w:rPr>
          <w:spacing w:val="-5"/>
          <w:sz w:val="24"/>
        </w:rPr>
        <w:t xml:space="preserve"> </w:t>
      </w:r>
      <w:r>
        <w:rPr>
          <w:sz w:val="24"/>
        </w:rPr>
        <w:t>по</w:t>
      </w:r>
      <w:r>
        <w:rPr>
          <w:spacing w:val="-5"/>
          <w:sz w:val="24"/>
        </w:rPr>
        <w:t xml:space="preserve"> </w:t>
      </w:r>
      <w:r>
        <w:rPr>
          <w:sz w:val="24"/>
        </w:rPr>
        <w:t>цене,</w:t>
      </w:r>
      <w:r>
        <w:rPr>
          <w:spacing w:val="-5"/>
          <w:sz w:val="24"/>
        </w:rPr>
        <w:t xml:space="preserve"> </w:t>
      </w:r>
      <w:r>
        <w:rPr>
          <w:sz w:val="24"/>
        </w:rPr>
        <w:t>которая</w:t>
      </w:r>
      <w:r>
        <w:rPr>
          <w:spacing w:val="-5"/>
          <w:sz w:val="24"/>
        </w:rPr>
        <w:t xml:space="preserve"> </w:t>
      </w:r>
      <w:r>
        <w:rPr>
          <w:sz w:val="24"/>
        </w:rPr>
        <w:t>не</w:t>
      </w:r>
      <w:r>
        <w:rPr>
          <w:spacing w:val="-6"/>
          <w:sz w:val="24"/>
        </w:rPr>
        <w:t xml:space="preserve"> </w:t>
      </w:r>
      <w:r>
        <w:rPr>
          <w:sz w:val="24"/>
        </w:rPr>
        <w:t>ниже установленной в оферте для Общества и его участников цены, и на условиях, которые были сообщен</w:t>
      </w:r>
      <w:r>
        <w:rPr>
          <w:sz w:val="24"/>
        </w:rPr>
        <w:t>ы Обществу и его участникам.</w:t>
      </w:r>
    </w:p>
    <w:p w14:paraId="544F02B2" w14:textId="77777777" w:rsidR="00C1612E" w:rsidRDefault="0000321E">
      <w:pPr>
        <w:pStyle w:val="a5"/>
        <w:numPr>
          <w:ilvl w:val="2"/>
          <w:numId w:val="8"/>
        </w:numPr>
        <w:tabs>
          <w:tab w:val="left" w:pos="1561"/>
        </w:tabs>
        <w:ind w:right="137" w:firstLine="852"/>
        <w:rPr>
          <w:sz w:val="24"/>
        </w:rPr>
      </w:pPr>
      <w:r>
        <w:rPr>
          <w:sz w:val="24"/>
        </w:rPr>
        <w:t xml:space="preserve">Участник вправе выйти из Общества путем отчуждения своей доли Обществу независимо от согласия других его участников или </w:t>
      </w:r>
      <w:proofErr w:type="gramStart"/>
      <w:r>
        <w:rPr>
          <w:sz w:val="24"/>
        </w:rPr>
        <w:t>Общества</w:t>
      </w:r>
      <w:proofErr w:type="gramEnd"/>
      <w:r>
        <w:rPr>
          <w:sz w:val="24"/>
        </w:rPr>
        <w:t xml:space="preserve"> или потребовать приобретения Обществом доли в случаях, предусмотренных действующим законодательством.</w:t>
      </w:r>
    </w:p>
    <w:p w14:paraId="76275A20" w14:textId="77777777" w:rsidR="00C1612E" w:rsidRDefault="0000321E">
      <w:pPr>
        <w:pStyle w:val="a3"/>
        <w:ind w:right="137"/>
      </w:pPr>
      <w:r>
        <w:t>Заявление участника Общес</w:t>
      </w:r>
      <w:r>
        <w:t>тва о выходе из Общества должно быть нотариально удостоверено по правилам, предусмотренным законодательством о нотариате для удостоверения сделок.</w:t>
      </w:r>
    </w:p>
    <w:p w14:paraId="5EB97A4E" w14:textId="77777777" w:rsidR="00C1612E" w:rsidRDefault="0000321E">
      <w:pPr>
        <w:pStyle w:val="a3"/>
        <w:ind w:right="138"/>
      </w:pPr>
      <w:r>
        <w:t>При выходе участника Общество не вправе выплачивать действительную стоимость доли</w:t>
      </w:r>
      <w:r>
        <w:rPr>
          <w:spacing w:val="-2"/>
        </w:rPr>
        <w:t xml:space="preserve"> </w:t>
      </w:r>
      <w:r>
        <w:t>или</w:t>
      </w:r>
      <w:r>
        <w:rPr>
          <w:spacing w:val="-2"/>
        </w:rPr>
        <w:t xml:space="preserve"> </w:t>
      </w:r>
      <w:r>
        <w:t>части</w:t>
      </w:r>
      <w:r>
        <w:rPr>
          <w:spacing w:val="-2"/>
        </w:rPr>
        <w:t xml:space="preserve"> </w:t>
      </w:r>
      <w:r>
        <w:t>доли</w:t>
      </w:r>
      <w:r>
        <w:rPr>
          <w:spacing w:val="-2"/>
        </w:rPr>
        <w:t xml:space="preserve"> </w:t>
      </w:r>
      <w:r>
        <w:t>в</w:t>
      </w:r>
      <w:r>
        <w:rPr>
          <w:spacing w:val="-4"/>
        </w:rPr>
        <w:t xml:space="preserve"> </w:t>
      </w:r>
      <w:r>
        <w:t>уставном</w:t>
      </w:r>
      <w:r>
        <w:rPr>
          <w:spacing w:val="-4"/>
        </w:rPr>
        <w:t xml:space="preserve"> </w:t>
      </w:r>
      <w:r>
        <w:t>капитале</w:t>
      </w:r>
      <w:r>
        <w:rPr>
          <w:spacing w:val="-4"/>
        </w:rPr>
        <w:t xml:space="preserve"> </w:t>
      </w:r>
      <w:r>
        <w:t>Общества</w:t>
      </w:r>
      <w:r>
        <w:rPr>
          <w:spacing w:val="-4"/>
        </w:rPr>
        <w:t xml:space="preserve"> </w:t>
      </w:r>
      <w:r>
        <w:t>либо</w:t>
      </w:r>
      <w:r>
        <w:rPr>
          <w:spacing w:val="-3"/>
        </w:rPr>
        <w:t xml:space="preserve"> </w:t>
      </w:r>
      <w:r>
        <w:t>выдавать</w:t>
      </w:r>
      <w:r>
        <w:rPr>
          <w:spacing w:val="-3"/>
        </w:rPr>
        <w:t xml:space="preserve"> </w:t>
      </w:r>
      <w:r>
        <w:t>в</w:t>
      </w:r>
      <w:r>
        <w:rPr>
          <w:spacing w:val="-4"/>
        </w:rPr>
        <w:t xml:space="preserve"> </w:t>
      </w:r>
      <w:r>
        <w:t>натуре</w:t>
      </w:r>
      <w:r>
        <w:rPr>
          <w:spacing w:val="-4"/>
        </w:rPr>
        <w:t xml:space="preserve"> </w:t>
      </w:r>
      <w:r>
        <w:t>имущество</w:t>
      </w:r>
      <w:r>
        <w:rPr>
          <w:spacing w:val="-3"/>
        </w:rPr>
        <w:t xml:space="preserve"> </w:t>
      </w:r>
      <w:r>
        <w:t>такой же стоимости, если на момент этих выплаты или выдачи имущества в натуре оно отвечает признакам несостоятельности (банкротства) в соответствии с федеральным законом о несостоятельности (банкротстве) л</w:t>
      </w:r>
      <w:r>
        <w:t>ибо в результате этих выплаты или выдачи имущества в натуре указанные признаки появятся у Общества.</w:t>
      </w:r>
    </w:p>
    <w:p w14:paraId="0C95E5C5" w14:textId="77777777" w:rsidR="00C1612E" w:rsidRDefault="0000321E">
      <w:pPr>
        <w:pStyle w:val="a3"/>
        <w:spacing w:before="1"/>
        <w:ind w:right="140"/>
      </w:pPr>
      <w:r>
        <w:t>Выход участников Общества из Общества, в результате которого в Обществе не остается</w:t>
      </w:r>
      <w:r>
        <w:rPr>
          <w:spacing w:val="-13"/>
        </w:rPr>
        <w:t xml:space="preserve"> </w:t>
      </w:r>
      <w:r>
        <w:t>ни</w:t>
      </w:r>
      <w:r>
        <w:rPr>
          <w:spacing w:val="-12"/>
        </w:rPr>
        <w:t xml:space="preserve"> </w:t>
      </w:r>
      <w:r>
        <w:t>одного</w:t>
      </w:r>
      <w:r>
        <w:rPr>
          <w:spacing w:val="-13"/>
        </w:rPr>
        <w:t xml:space="preserve"> </w:t>
      </w:r>
      <w:r>
        <w:t>участника,</w:t>
      </w:r>
      <w:r>
        <w:rPr>
          <w:spacing w:val="-13"/>
        </w:rPr>
        <w:t xml:space="preserve"> </w:t>
      </w:r>
      <w:r>
        <w:t>а</w:t>
      </w:r>
      <w:r>
        <w:rPr>
          <w:spacing w:val="-14"/>
        </w:rPr>
        <w:t xml:space="preserve"> </w:t>
      </w:r>
      <w:r>
        <w:t>также</w:t>
      </w:r>
      <w:r>
        <w:rPr>
          <w:spacing w:val="-14"/>
        </w:rPr>
        <w:t xml:space="preserve"> </w:t>
      </w:r>
      <w:r>
        <w:t>выход</w:t>
      </w:r>
      <w:r>
        <w:rPr>
          <w:spacing w:val="-13"/>
        </w:rPr>
        <w:t xml:space="preserve"> </w:t>
      </w:r>
      <w:r>
        <w:t>единственного</w:t>
      </w:r>
      <w:r>
        <w:rPr>
          <w:spacing w:val="-13"/>
        </w:rPr>
        <w:t xml:space="preserve"> </w:t>
      </w:r>
      <w:r>
        <w:t>участника</w:t>
      </w:r>
      <w:r>
        <w:rPr>
          <w:spacing w:val="-14"/>
        </w:rPr>
        <w:t xml:space="preserve"> </w:t>
      </w:r>
      <w:r>
        <w:t>Общества</w:t>
      </w:r>
      <w:r>
        <w:rPr>
          <w:spacing w:val="-14"/>
        </w:rPr>
        <w:t xml:space="preserve"> </w:t>
      </w:r>
      <w:r>
        <w:t>из</w:t>
      </w:r>
      <w:r>
        <w:rPr>
          <w:spacing w:val="-12"/>
        </w:rPr>
        <w:t xml:space="preserve"> </w:t>
      </w:r>
      <w:r>
        <w:t>О</w:t>
      </w:r>
      <w:r>
        <w:t>бщества не допускается.</w:t>
      </w:r>
    </w:p>
    <w:p w14:paraId="6D9C6B77" w14:textId="77777777" w:rsidR="00C1612E" w:rsidRDefault="0000321E">
      <w:pPr>
        <w:pStyle w:val="a5"/>
        <w:numPr>
          <w:ilvl w:val="2"/>
          <w:numId w:val="8"/>
        </w:numPr>
        <w:tabs>
          <w:tab w:val="left" w:pos="1561"/>
        </w:tabs>
        <w:ind w:right="139" w:firstLine="852"/>
        <w:rPr>
          <w:sz w:val="24"/>
        </w:rPr>
      </w:pPr>
      <w:r>
        <w:rPr>
          <w:sz w:val="24"/>
        </w:rPr>
        <w:t>Получить</w:t>
      </w:r>
      <w:r>
        <w:rPr>
          <w:spacing w:val="-7"/>
          <w:sz w:val="24"/>
        </w:rPr>
        <w:t xml:space="preserve"> </w:t>
      </w:r>
      <w:r>
        <w:rPr>
          <w:sz w:val="24"/>
        </w:rPr>
        <w:t>в</w:t>
      </w:r>
      <w:r>
        <w:rPr>
          <w:spacing w:val="-8"/>
          <w:sz w:val="24"/>
        </w:rPr>
        <w:t xml:space="preserve"> </w:t>
      </w:r>
      <w:r>
        <w:rPr>
          <w:sz w:val="24"/>
        </w:rPr>
        <w:t>случае</w:t>
      </w:r>
      <w:r>
        <w:rPr>
          <w:spacing w:val="-8"/>
          <w:sz w:val="24"/>
        </w:rPr>
        <w:t xml:space="preserve"> </w:t>
      </w:r>
      <w:r>
        <w:rPr>
          <w:sz w:val="24"/>
        </w:rPr>
        <w:t>ликвидации</w:t>
      </w:r>
      <w:r>
        <w:rPr>
          <w:spacing w:val="-7"/>
          <w:sz w:val="24"/>
        </w:rPr>
        <w:t xml:space="preserve"> </w:t>
      </w:r>
      <w:r>
        <w:rPr>
          <w:sz w:val="24"/>
        </w:rPr>
        <w:t>Общества</w:t>
      </w:r>
      <w:r>
        <w:rPr>
          <w:spacing w:val="-8"/>
          <w:sz w:val="24"/>
        </w:rPr>
        <w:t xml:space="preserve"> </w:t>
      </w:r>
      <w:r>
        <w:rPr>
          <w:sz w:val="24"/>
        </w:rPr>
        <w:t>часть</w:t>
      </w:r>
      <w:r>
        <w:rPr>
          <w:spacing w:val="-5"/>
          <w:sz w:val="24"/>
        </w:rPr>
        <w:t xml:space="preserve"> </w:t>
      </w:r>
      <w:r>
        <w:rPr>
          <w:sz w:val="24"/>
        </w:rPr>
        <w:t>имущества,</w:t>
      </w:r>
      <w:r>
        <w:rPr>
          <w:spacing w:val="-8"/>
          <w:sz w:val="24"/>
        </w:rPr>
        <w:t xml:space="preserve"> </w:t>
      </w:r>
      <w:r>
        <w:rPr>
          <w:sz w:val="24"/>
        </w:rPr>
        <w:t>оставшегося</w:t>
      </w:r>
      <w:r>
        <w:rPr>
          <w:spacing w:val="-8"/>
          <w:sz w:val="24"/>
        </w:rPr>
        <w:t xml:space="preserve"> </w:t>
      </w:r>
      <w:r>
        <w:rPr>
          <w:sz w:val="24"/>
        </w:rPr>
        <w:t>после расчетов</w:t>
      </w:r>
      <w:r>
        <w:rPr>
          <w:spacing w:val="-11"/>
          <w:sz w:val="24"/>
        </w:rPr>
        <w:t xml:space="preserve"> </w:t>
      </w:r>
      <w:r>
        <w:rPr>
          <w:sz w:val="24"/>
        </w:rPr>
        <w:t>с</w:t>
      </w:r>
      <w:r>
        <w:rPr>
          <w:spacing w:val="-14"/>
          <w:sz w:val="24"/>
        </w:rPr>
        <w:t xml:space="preserve"> </w:t>
      </w:r>
      <w:r>
        <w:rPr>
          <w:sz w:val="24"/>
        </w:rPr>
        <w:t>кредиторами,</w:t>
      </w:r>
      <w:r>
        <w:rPr>
          <w:spacing w:val="-13"/>
          <w:sz w:val="24"/>
        </w:rPr>
        <w:t xml:space="preserve"> </w:t>
      </w:r>
      <w:r>
        <w:rPr>
          <w:sz w:val="24"/>
        </w:rPr>
        <w:t>или</w:t>
      </w:r>
      <w:r>
        <w:rPr>
          <w:spacing w:val="-12"/>
          <w:sz w:val="24"/>
        </w:rPr>
        <w:t xml:space="preserve"> </w:t>
      </w:r>
      <w:r>
        <w:rPr>
          <w:sz w:val="24"/>
        </w:rPr>
        <w:t>его</w:t>
      </w:r>
      <w:r>
        <w:rPr>
          <w:spacing w:val="-13"/>
          <w:sz w:val="24"/>
        </w:rPr>
        <w:t xml:space="preserve"> </w:t>
      </w:r>
      <w:r>
        <w:rPr>
          <w:sz w:val="24"/>
        </w:rPr>
        <w:t>стоимость,</w:t>
      </w:r>
      <w:r>
        <w:rPr>
          <w:spacing w:val="-13"/>
          <w:sz w:val="24"/>
        </w:rPr>
        <w:t xml:space="preserve"> </w:t>
      </w:r>
      <w:r>
        <w:rPr>
          <w:sz w:val="24"/>
        </w:rPr>
        <w:t>пропорционально</w:t>
      </w:r>
      <w:r>
        <w:rPr>
          <w:spacing w:val="-13"/>
          <w:sz w:val="24"/>
        </w:rPr>
        <w:t xml:space="preserve"> </w:t>
      </w:r>
      <w:r>
        <w:rPr>
          <w:sz w:val="24"/>
        </w:rPr>
        <w:t>своей</w:t>
      </w:r>
      <w:r>
        <w:rPr>
          <w:spacing w:val="-12"/>
          <w:sz w:val="24"/>
        </w:rPr>
        <w:t xml:space="preserve"> </w:t>
      </w:r>
      <w:r>
        <w:rPr>
          <w:sz w:val="24"/>
        </w:rPr>
        <w:t>доли</w:t>
      </w:r>
      <w:r>
        <w:rPr>
          <w:spacing w:val="-12"/>
          <w:sz w:val="24"/>
        </w:rPr>
        <w:t xml:space="preserve"> </w:t>
      </w:r>
      <w:r>
        <w:rPr>
          <w:sz w:val="24"/>
        </w:rPr>
        <w:t>в</w:t>
      </w:r>
      <w:r>
        <w:rPr>
          <w:spacing w:val="-14"/>
          <w:sz w:val="24"/>
        </w:rPr>
        <w:t xml:space="preserve"> </w:t>
      </w:r>
      <w:r>
        <w:rPr>
          <w:sz w:val="24"/>
        </w:rPr>
        <w:t>уставном</w:t>
      </w:r>
      <w:r>
        <w:rPr>
          <w:spacing w:val="-14"/>
          <w:sz w:val="24"/>
        </w:rPr>
        <w:t xml:space="preserve"> </w:t>
      </w:r>
      <w:r>
        <w:rPr>
          <w:sz w:val="24"/>
        </w:rPr>
        <w:t xml:space="preserve">капитале </w:t>
      </w:r>
      <w:r>
        <w:rPr>
          <w:spacing w:val="-2"/>
          <w:sz w:val="24"/>
        </w:rPr>
        <w:t>Общества.</w:t>
      </w:r>
    </w:p>
    <w:p w14:paraId="24D39736" w14:textId="77777777" w:rsidR="00C1612E" w:rsidRDefault="0000321E">
      <w:pPr>
        <w:pStyle w:val="a5"/>
        <w:numPr>
          <w:ilvl w:val="2"/>
          <w:numId w:val="8"/>
        </w:numPr>
        <w:tabs>
          <w:tab w:val="left" w:pos="1561"/>
        </w:tabs>
        <w:ind w:right="136" w:firstLine="852"/>
        <w:rPr>
          <w:sz w:val="24"/>
        </w:rPr>
      </w:pPr>
      <w:r>
        <w:rPr>
          <w:sz w:val="24"/>
        </w:rPr>
        <w:t>Учредители (участники) Общества вправе заключить договор об осуществлении прав участников Общества, по которому они обязуются осуществлять определенным</w:t>
      </w:r>
      <w:r>
        <w:rPr>
          <w:spacing w:val="-6"/>
          <w:sz w:val="24"/>
        </w:rPr>
        <w:t xml:space="preserve"> </w:t>
      </w:r>
      <w:r>
        <w:rPr>
          <w:sz w:val="24"/>
        </w:rPr>
        <w:t>образом</w:t>
      </w:r>
      <w:r>
        <w:rPr>
          <w:spacing w:val="-6"/>
          <w:sz w:val="24"/>
        </w:rPr>
        <w:t xml:space="preserve"> </w:t>
      </w:r>
      <w:r>
        <w:rPr>
          <w:sz w:val="24"/>
        </w:rPr>
        <w:t>свои</w:t>
      </w:r>
      <w:r>
        <w:rPr>
          <w:spacing w:val="-4"/>
          <w:sz w:val="24"/>
        </w:rPr>
        <w:t xml:space="preserve"> </w:t>
      </w:r>
      <w:r>
        <w:rPr>
          <w:sz w:val="24"/>
        </w:rPr>
        <w:t>права</w:t>
      </w:r>
      <w:r>
        <w:rPr>
          <w:spacing w:val="-6"/>
          <w:sz w:val="24"/>
        </w:rPr>
        <w:t xml:space="preserve"> </w:t>
      </w:r>
      <w:r>
        <w:rPr>
          <w:sz w:val="24"/>
        </w:rPr>
        <w:t>и</w:t>
      </w:r>
      <w:r>
        <w:rPr>
          <w:spacing w:val="-4"/>
          <w:sz w:val="24"/>
        </w:rPr>
        <w:t xml:space="preserve"> </w:t>
      </w:r>
      <w:r>
        <w:rPr>
          <w:sz w:val="24"/>
        </w:rPr>
        <w:t>(или)</w:t>
      </w:r>
      <w:r>
        <w:rPr>
          <w:spacing w:val="-6"/>
          <w:sz w:val="24"/>
        </w:rPr>
        <w:t xml:space="preserve"> </w:t>
      </w:r>
      <w:r>
        <w:rPr>
          <w:sz w:val="24"/>
        </w:rPr>
        <w:t>воздерживаться</w:t>
      </w:r>
      <w:r>
        <w:rPr>
          <w:spacing w:val="-5"/>
          <w:sz w:val="24"/>
        </w:rPr>
        <w:t xml:space="preserve"> </w:t>
      </w:r>
      <w:r>
        <w:rPr>
          <w:sz w:val="24"/>
        </w:rPr>
        <w:t>от</w:t>
      </w:r>
      <w:r>
        <w:rPr>
          <w:spacing w:val="-4"/>
          <w:sz w:val="24"/>
        </w:rPr>
        <w:t xml:space="preserve"> </w:t>
      </w:r>
      <w:r>
        <w:rPr>
          <w:sz w:val="24"/>
        </w:rPr>
        <w:t>осуществления</w:t>
      </w:r>
      <w:r>
        <w:rPr>
          <w:spacing w:val="-5"/>
          <w:sz w:val="24"/>
        </w:rPr>
        <w:t xml:space="preserve"> </w:t>
      </w:r>
      <w:r>
        <w:rPr>
          <w:sz w:val="24"/>
        </w:rPr>
        <w:t>указанных</w:t>
      </w:r>
      <w:r>
        <w:rPr>
          <w:spacing w:val="-5"/>
          <w:sz w:val="24"/>
        </w:rPr>
        <w:t xml:space="preserve"> </w:t>
      </w:r>
      <w:r>
        <w:rPr>
          <w:sz w:val="24"/>
        </w:rPr>
        <w:t>прав, в том числе голосовать опреде</w:t>
      </w:r>
      <w:r>
        <w:rPr>
          <w:sz w:val="24"/>
        </w:rPr>
        <w:t>ленным образом на общем собрании участников Общества, согласовывать вариант голосования с другими участниками, продавать долю или часть доли по определенной данным договором цене и (или) при наступлении определенных условий либо воздерживаться от отчуждени</w:t>
      </w:r>
      <w:r>
        <w:rPr>
          <w:sz w:val="24"/>
        </w:rPr>
        <w:t>я доли или части доли до наступления определенных условий, а также осуществлять согласованно иные действия, связанные с управлением Обществом, с созданием, деятельностью, реорганизацией и ликвидацией Общества. Такой договор заключается в письменной форме п</w:t>
      </w:r>
      <w:r>
        <w:rPr>
          <w:sz w:val="24"/>
        </w:rPr>
        <w:t>утем составления одного документа, подписанного сторонами.</w:t>
      </w:r>
    </w:p>
    <w:p w14:paraId="645CCA82" w14:textId="77777777" w:rsidR="00C1612E" w:rsidRDefault="0000321E">
      <w:pPr>
        <w:pStyle w:val="a3"/>
        <w:ind w:right="137"/>
      </w:pPr>
      <w:r>
        <w:t>Участники Общества имеют также другие права, предусмотренные действующим законодательством и настоящим Уставом.</w:t>
      </w:r>
    </w:p>
    <w:p w14:paraId="56D1B98A" w14:textId="77777777" w:rsidR="00C1612E" w:rsidRDefault="0000321E">
      <w:pPr>
        <w:pStyle w:val="a3"/>
        <w:ind w:right="139"/>
      </w:pPr>
      <w:r>
        <w:t>Прекращение или ограничение дополнительных прав, предоставленных всем участникам</w:t>
      </w:r>
      <w:r>
        <w:rPr>
          <w:spacing w:val="12"/>
        </w:rPr>
        <w:t xml:space="preserve"> </w:t>
      </w:r>
      <w:r>
        <w:t>Обще</w:t>
      </w:r>
      <w:r>
        <w:t>ства,</w:t>
      </w:r>
      <w:r>
        <w:rPr>
          <w:spacing w:val="18"/>
        </w:rPr>
        <w:t xml:space="preserve"> </w:t>
      </w:r>
      <w:r>
        <w:t>осуществляется</w:t>
      </w:r>
      <w:r>
        <w:rPr>
          <w:spacing w:val="14"/>
        </w:rPr>
        <w:t xml:space="preserve"> </w:t>
      </w:r>
      <w:r>
        <w:t>по</w:t>
      </w:r>
      <w:r>
        <w:rPr>
          <w:spacing w:val="15"/>
        </w:rPr>
        <w:t xml:space="preserve"> </w:t>
      </w:r>
      <w:r>
        <w:t>решению</w:t>
      </w:r>
      <w:r>
        <w:rPr>
          <w:spacing w:val="16"/>
        </w:rPr>
        <w:t xml:space="preserve"> </w:t>
      </w:r>
      <w:r>
        <w:t>общего</w:t>
      </w:r>
      <w:r>
        <w:rPr>
          <w:spacing w:val="14"/>
        </w:rPr>
        <w:t xml:space="preserve"> </w:t>
      </w:r>
      <w:r>
        <w:t>собрания</w:t>
      </w:r>
      <w:r>
        <w:rPr>
          <w:spacing w:val="13"/>
        </w:rPr>
        <w:t xml:space="preserve"> </w:t>
      </w:r>
      <w:r>
        <w:t>участников</w:t>
      </w:r>
      <w:r>
        <w:rPr>
          <w:spacing w:val="15"/>
        </w:rPr>
        <w:t xml:space="preserve"> </w:t>
      </w:r>
      <w:r>
        <w:rPr>
          <w:spacing w:val="-2"/>
        </w:rPr>
        <w:t>Общества,</w:t>
      </w:r>
    </w:p>
    <w:p w14:paraId="46C7B494" w14:textId="77777777" w:rsidR="00C1612E" w:rsidRDefault="00C1612E">
      <w:pPr>
        <w:pStyle w:val="a3"/>
        <w:sectPr w:rsidR="00C1612E">
          <w:pgSz w:w="11910" w:h="16850"/>
          <w:pgMar w:top="1060" w:right="708" w:bottom="980" w:left="1417" w:header="0" w:footer="796" w:gutter="0"/>
          <w:cols w:space="720"/>
        </w:sectPr>
      </w:pPr>
    </w:p>
    <w:p w14:paraId="76677C9C" w14:textId="77777777" w:rsidR="00C1612E" w:rsidRDefault="0000321E">
      <w:pPr>
        <w:pStyle w:val="a3"/>
        <w:spacing w:before="71"/>
        <w:ind w:right="136" w:firstLine="0"/>
      </w:pPr>
      <w:r>
        <w:lastRenderedPageBreak/>
        <w:t>принятому всеми участниками Общества единогласно. Прекращение или ограничение дополнительных прав, предоставленных определенному участнику Общества, осуществляется</w:t>
      </w:r>
      <w:r>
        <w:rPr>
          <w:spacing w:val="-8"/>
        </w:rPr>
        <w:t xml:space="preserve"> </w:t>
      </w:r>
      <w:r>
        <w:t>по</w:t>
      </w:r>
      <w:r>
        <w:rPr>
          <w:spacing w:val="-8"/>
        </w:rPr>
        <w:t xml:space="preserve"> </w:t>
      </w:r>
      <w:r>
        <w:t>ре</w:t>
      </w:r>
      <w:r>
        <w:t>шению</w:t>
      </w:r>
      <w:r>
        <w:rPr>
          <w:spacing w:val="-8"/>
        </w:rPr>
        <w:t xml:space="preserve"> </w:t>
      </w:r>
      <w:r>
        <w:t>общего</w:t>
      </w:r>
      <w:r>
        <w:rPr>
          <w:spacing w:val="-8"/>
        </w:rPr>
        <w:t xml:space="preserve"> </w:t>
      </w:r>
      <w:r>
        <w:t>собрания</w:t>
      </w:r>
      <w:r>
        <w:rPr>
          <w:spacing w:val="-11"/>
        </w:rPr>
        <w:t xml:space="preserve"> </w:t>
      </w:r>
      <w:r>
        <w:t>участников</w:t>
      </w:r>
      <w:r>
        <w:rPr>
          <w:spacing w:val="-9"/>
        </w:rPr>
        <w:t xml:space="preserve"> </w:t>
      </w:r>
      <w:r>
        <w:t>Общества,</w:t>
      </w:r>
      <w:r>
        <w:rPr>
          <w:spacing w:val="-6"/>
        </w:rPr>
        <w:t xml:space="preserve"> </w:t>
      </w:r>
      <w:r>
        <w:t>принятому</w:t>
      </w:r>
      <w:r>
        <w:rPr>
          <w:spacing w:val="-8"/>
        </w:rPr>
        <w:t xml:space="preserve"> </w:t>
      </w:r>
      <w:r>
        <w:t>не</w:t>
      </w:r>
      <w:r>
        <w:rPr>
          <w:spacing w:val="-9"/>
        </w:rPr>
        <w:t xml:space="preserve"> </w:t>
      </w:r>
      <w:r>
        <w:t>менее</w:t>
      </w:r>
      <w:r>
        <w:rPr>
          <w:spacing w:val="-9"/>
        </w:rPr>
        <w:t xml:space="preserve"> </w:t>
      </w:r>
      <w:r>
        <w:t xml:space="preserve">чем 2/3 голосов от общего числа голосов участников Общества, при условии, </w:t>
      </w:r>
      <w:proofErr w:type="gramStart"/>
      <w:r>
        <w:t>что</w:t>
      </w:r>
      <w:proofErr w:type="gramEnd"/>
      <w:r>
        <w:t xml:space="preserve"> если участник Общества,</w:t>
      </w:r>
      <w:r>
        <w:rPr>
          <w:spacing w:val="-8"/>
        </w:rPr>
        <w:t xml:space="preserve"> </w:t>
      </w:r>
      <w:r>
        <w:t>которому</w:t>
      </w:r>
      <w:r>
        <w:rPr>
          <w:spacing w:val="-8"/>
        </w:rPr>
        <w:t xml:space="preserve"> </w:t>
      </w:r>
      <w:r>
        <w:t>принадлежат</w:t>
      </w:r>
      <w:r>
        <w:rPr>
          <w:spacing w:val="-8"/>
        </w:rPr>
        <w:t xml:space="preserve"> </w:t>
      </w:r>
      <w:r>
        <w:t>такие</w:t>
      </w:r>
      <w:r>
        <w:rPr>
          <w:spacing w:val="-9"/>
        </w:rPr>
        <w:t xml:space="preserve"> </w:t>
      </w:r>
      <w:r>
        <w:t>дополнительные</w:t>
      </w:r>
      <w:r>
        <w:rPr>
          <w:spacing w:val="-9"/>
        </w:rPr>
        <w:t xml:space="preserve"> </w:t>
      </w:r>
      <w:r>
        <w:t>права,</w:t>
      </w:r>
      <w:r>
        <w:rPr>
          <w:spacing w:val="-8"/>
        </w:rPr>
        <w:t xml:space="preserve"> </w:t>
      </w:r>
      <w:r>
        <w:t>голосовал</w:t>
      </w:r>
      <w:r>
        <w:rPr>
          <w:spacing w:val="-8"/>
        </w:rPr>
        <w:t xml:space="preserve"> </w:t>
      </w:r>
      <w:r>
        <w:t>за</w:t>
      </w:r>
      <w:r>
        <w:rPr>
          <w:spacing w:val="-9"/>
        </w:rPr>
        <w:t xml:space="preserve"> </w:t>
      </w:r>
      <w:r>
        <w:t>принятие</w:t>
      </w:r>
      <w:r>
        <w:rPr>
          <w:spacing w:val="-9"/>
        </w:rPr>
        <w:t xml:space="preserve"> </w:t>
      </w:r>
      <w:r>
        <w:t>такого решения или дал письменное согласие.</w:t>
      </w:r>
    </w:p>
    <w:p w14:paraId="7B246D9F" w14:textId="77777777" w:rsidR="00C1612E" w:rsidRDefault="0000321E">
      <w:pPr>
        <w:pStyle w:val="a3"/>
        <w:ind w:right="138"/>
      </w:pPr>
      <w:r>
        <w:t>Участник Общества, которому предоставлены дополнительные права, может отказаться от осуществления принадлежащих ему дополнительных прав, направив письменное уведомление об этом Обществу. С момента получения Общес</w:t>
      </w:r>
      <w:r>
        <w:t>твом указанного уведомления дополнительные права участника Общества прекращаются.</w:t>
      </w:r>
    </w:p>
    <w:p w14:paraId="3F8E5DD4" w14:textId="77777777" w:rsidR="00C1612E" w:rsidRDefault="0000321E">
      <w:pPr>
        <w:pStyle w:val="a5"/>
        <w:numPr>
          <w:ilvl w:val="1"/>
          <w:numId w:val="8"/>
        </w:numPr>
        <w:tabs>
          <w:tab w:val="left" w:pos="1479"/>
        </w:tabs>
        <w:ind w:left="1479" w:hanging="626"/>
        <w:rPr>
          <w:sz w:val="24"/>
        </w:rPr>
      </w:pPr>
      <w:r>
        <w:rPr>
          <w:sz w:val="24"/>
        </w:rPr>
        <w:t>Участники</w:t>
      </w:r>
      <w:r>
        <w:rPr>
          <w:spacing w:val="-2"/>
          <w:sz w:val="24"/>
        </w:rPr>
        <w:t xml:space="preserve"> </w:t>
      </w:r>
      <w:r>
        <w:rPr>
          <w:sz w:val="24"/>
        </w:rPr>
        <w:t>Общества</w:t>
      </w:r>
      <w:r>
        <w:rPr>
          <w:spacing w:val="-2"/>
          <w:sz w:val="24"/>
        </w:rPr>
        <w:t xml:space="preserve"> обязаны:</w:t>
      </w:r>
    </w:p>
    <w:p w14:paraId="53B26B9A" w14:textId="77777777" w:rsidR="00C1612E" w:rsidRDefault="0000321E">
      <w:pPr>
        <w:pStyle w:val="a5"/>
        <w:numPr>
          <w:ilvl w:val="2"/>
          <w:numId w:val="8"/>
        </w:numPr>
        <w:tabs>
          <w:tab w:val="left" w:pos="1561"/>
        </w:tabs>
        <w:ind w:right="137" w:firstLine="852"/>
        <w:rPr>
          <w:sz w:val="24"/>
        </w:rPr>
      </w:pPr>
      <w:r>
        <w:rPr>
          <w:sz w:val="24"/>
        </w:rPr>
        <w:t>Оплачивать доли в уставном капитале Общества в порядке, в размерах и в сроки,</w:t>
      </w:r>
      <w:r>
        <w:rPr>
          <w:spacing w:val="-9"/>
          <w:sz w:val="24"/>
        </w:rPr>
        <w:t xml:space="preserve"> </w:t>
      </w:r>
      <w:r>
        <w:rPr>
          <w:sz w:val="24"/>
        </w:rPr>
        <w:t>которые</w:t>
      </w:r>
      <w:r>
        <w:rPr>
          <w:spacing w:val="-10"/>
          <w:sz w:val="24"/>
        </w:rPr>
        <w:t xml:space="preserve"> </w:t>
      </w:r>
      <w:r>
        <w:rPr>
          <w:sz w:val="24"/>
        </w:rPr>
        <w:t>предусмотрены</w:t>
      </w:r>
      <w:r>
        <w:rPr>
          <w:spacing w:val="-10"/>
          <w:sz w:val="24"/>
        </w:rPr>
        <w:t xml:space="preserve"> </w:t>
      </w:r>
      <w:r>
        <w:rPr>
          <w:sz w:val="24"/>
        </w:rPr>
        <w:t>действующим</w:t>
      </w:r>
      <w:r>
        <w:rPr>
          <w:spacing w:val="-12"/>
          <w:sz w:val="24"/>
        </w:rPr>
        <w:t xml:space="preserve"> </w:t>
      </w:r>
      <w:r>
        <w:rPr>
          <w:sz w:val="24"/>
        </w:rPr>
        <w:t>законодательством</w:t>
      </w:r>
      <w:r>
        <w:rPr>
          <w:spacing w:val="-10"/>
          <w:sz w:val="24"/>
        </w:rPr>
        <w:t xml:space="preserve"> </w:t>
      </w:r>
      <w:r>
        <w:rPr>
          <w:sz w:val="24"/>
        </w:rPr>
        <w:t>и</w:t>
      </w:r>
      <w:r>
        <w:rPr>
          <w:spacing w:val="-8"/>
          <w:sz w:val="24"/>
        </w:rPr>
        <w:t xml:space="preserve"> </w:t>
      </w:r>
      <w:r>
        <w:rPr>
          <w:sz w:val="24"/>
        </w:rPr>
        <w:t>договором</w:t>
      </w:r>
      <w:r>
        <w:rPr>
          <w:spacing w:val="-10"/>
          <w:sz w:val="24"/>
        </w:rPr>
        <w:t xml:space="preserve"> </w:t>
      </w:r>
      <w:r>
        <w:rPr>
          <w:sz w:val="24"/>
        </w:rPr>
        <w:t>об</w:t>
      </w:r>
      <w:r>
        <w:rPr>
          <w:spacing w:val="-9"/>
          <w:sz w:val="24"/>
        </w:rPr>
        <w:t xml:space="preserve"> </w:t>
      </w:r>
      <w:r>
        <w:rPr>
          <w:sz w:val="24"/>
        </w:rPr>
        <w:t>у</w:t>
      </w:r>
      <w:r>
        <w:rPr>
          <w:sz w:val="24"/>
        </w:rPr>
        <w:t xml:space="preserve">чреждении </w:t>
      </w:r>
      <w:r>
        <w:rPr>
          <w:spacing w:val="-2"/>
          <w:sz w:val="24"/>
        </w:rPr>
        <w:t>Общества.</w:t>
      </w:r>
    </w:p>
    <w:p w14:paraId="7ED6C7C3" w14:textId="77777777" w:rsidR="00C1612E" w:rsidRDefault="0000321E">
      <w:pPr>
        <w:pStyle w:val="a5"/>
        <w:numPr>
          <w:ilvl w:val="2"/>
          <w:numId w:val="8"/>
        </w:numPr>
        <w:tabs>
          <w:tab w:val="left" w:pos="1561"/>
        </w:tabs>
        <w:ind w:left="1561" w:hanging="708"/>
        <w:rPr>
          <w:sz w:val="24"/>
        </w:rPr>
      </w:pPr>
      <w:r>
        <w:rPr>
          <w:sz w:val="24"/>
        </w:rPr>
        <w:t>Не</w:t>
      </w:r>
      <w:r>
        <w:rPr>
          <w:spacing w:val="-5"/>
          <w:sz w:val="24"/>
        </w:rPr>
        <w:t xml:space="preserve"> </w:t>
      </w:r>
      <w:r>
        <w:rPr>
          <w:sz w:val="24"/>
        </w:rPr>
        <w:t>разглашать</w:t>
      </w:r>
      <w:r>
        <w:rPr>
          <w:spacing w:val="-2"/>
          <w:sz w:val="24"/>
        </w:rPr>
        <w:t xml:space="preserve"> </w:t>
      </w:r>
      <w:r>
        <w:rPr>
          <w:sz w:val="24"/>
        </w:rPr>
        <w:t>конфиденциальную</w:t>
      </w:r>
      <w:r>
        <w:rPr>
          <w:spacing w:val="-4"/>
          <w:sz w:val="24"/>
        </w:rPr>
        <w:t xml:space="preserve"> </w:t>
      </w:r>
      <w:r>
        <w:rPr>
          <w:sz w:val="24"/>
        </w:rPr>
        <w:t>информацию</w:t>
      </w:r>
      <w:r>
        <w:rPr>
          <w:spacing w:val="-2"/>
          <w:sz w:val="24"/>
        </w:rPr>
        <w:t xml:space="preserve"> </w:t>
      </w:r>
      <w:r>
        <w:rPr>
          <w:sz w:val="24"/>
        </w:rPr>
        <w:t>о</w:t>
      </w:r>
      <w:r>
        <w:rPr>
          <w:spacing w:val="-2"/>
          <w:sz w:val="24"/>
        </w:rPr>
        <w:t xml:space="preserve"> </w:t>
      </w:r>
      <w:r>
        <w:rPr>
          <w:sz w:val="24"/>
        </w:rPr>
        <w:t>деятельности</w:t>
      </w:r>
      <w:r>
        <w:rPr>
          <w:spacing w:val="-1"/>
          <w:sz w:val="24"/>
        </w:rPr>
        <w:t xml:space="preserve"> </w:t>
      </w:r>
      <w:r>
        <w:rPr>
          <w:spacing w:val="-2"/>
          <w:sz w:val="24"/>
        </w:rPr>
        <w:t>Общества.</w:t>
      </w:r>
    </w:p>
    <w:p w14:paraId="10BA755C" w14:textId="77777777" w:rsidR="00C1612E" w:rsidRDefault="0000321E">
      <w:pPr>
        <w:pStyle w:val="a5"/>
        <w:numPr>
          <w:ilvl w:val="2"/>
          <w:numId w:val="8"/>
        </w:numPr>
        <w:tabs>
          <w:tab w:val="left" w:pos="1621"/>
        </w:tabs>
        <w:ind w:right="137" w:firstLine="852"/>
        <w:rPr>
          <w:sz w:val="24"/>
        </w:rPr>
      </w:pPr>
      <w:r>
        <w:rPr>
          <w:sz w:val="24"/>
        </w:rPr>
        <w:t xml:space="preserve">Соблюдать требования Устава Общества и Общего собрания участников </w:t>
      </w:r>
      <w:r>
        <w:rPr>
          <w:spacing w:val="-2"/>
          <w:sz w:val="24"/>
        </w:rPr>
        <w:t>Общества.</w:t>
      </w:r>
    </w:p>
    <w:p w14:paraId="5C350517" w14:textId="77777777" w:rsidR="00C1612E" w:rsidRDefault="0000321E">
      <w:pPr>
        <w:pStyle w:val="a5"/>
        <w:numPr>
          <w:ilvl w:val="2"/>
          <w:numId w:val="8"/>
        </w:numPr>
        <w:tabs>
          <w:tab w:val="left" w:pos="1561"/>
        </w:tabs>
        <w:ind w:right="140" w:firstLine="852"/>
        <w:rPr>
          <w:sz w:val="24"/>
        </w:rPr>
      </w:pPr>
      <w:r>
        <w:rPr>
          <w:sz w:val="24"/>
        </w:rPr>
        <w:t>Нести риск убытков, связанных с деятельностью Общества, в пределах стоимости принадлежащих им долей в уставном капитале Общества.</w:t>
      </w:r>
    </w:p>
    <w:p w14:paraId="791125CF" w14:textId="77777777" w:rsidR="00C1612E" w:rsidRDefault="0000321E">
      <w:pPr>
        <w:pStyle w:val="a5"/>
        <w:numPr>
          <w:ilvl w:val="2"/>
          <w:numId w:val="8"/>
        </w:numPr>
        <w:tabs>
          <w:tab w:val="left" w:pos="1621"/>
        </w:tabs>
        <w:ind w:left="1621"/>
        <w:rPr>
          <w:sz w:val="24"/>
        </w:rPr>
      </w:pPr>
      <w:r>
        <w:rPr>
          <w:sz w:val="24"/>
        </w:rPr>
        <w:t>Выполнять</w:t>
      </w:r>
      <w:r>
        <w:rPr>
          <w:spacing w:val="-1"/>
          <w:sz w:val="24"/>
        </w:rPr>
        <w:t xml:space="preserve"> </w:t>
      </w:r>
      <w:r>
        <w:rPr>
          <w:sz w:val="24"/>
        </w:rPr>
        <w:t>принятые</w:t>
      </w:r>
      <w:r>
        <w:rPr>
          <w:spacing w:val="-2"/>
          <w:sz w:val="24"/>
        </w:rPr>
        <w:t xml:space="preserve"> </w:t>
      </w:r>
      <w:r>
        <w:rPr>
          <w:sz w:val="24"/>
        </w:rPr>
        <w:t>на</w:t>
      </w:r>
      <w:r>
        <w:rPr>
          <w:spacing w:val="-2"/>
          <w:sz w:val="24"/>
        </w:rPr>
        <w:t xml:space="preserve"> </w:t>
      </w:r>
      <w:r>
        <w:rPr>
          <w:sz w:val="24"/>
        </w:rPr>
        <w:t>себя</w:t>
      </w:r>
      <w:r>
        <w:rPr>
          <w:spacing w:val="-1"/>
          <w:sz w:val="24"/>
        </w:rPr>
        <w:t xml:space="preserve"> </w:t>
      </w:r>
      <w:r>
        <w:rPr>
          <w:sz w:val="24"/>
        </w:rPr>
        <w:t>обязанности по</w:t>
      </w:r>
      <w:r>
        <w:rPr>
          <w:spacing w:val="-1"/>
          <w:sz w:val="24"/>
        </w:rPr>
        <w:t xml:space="preserve"> </w:t>
      </w:r>
      <w:r>
        <w:rPr>
          <w:sz w:val="24"/>
        </w:rPr>
        <w:t>отношению</w:t>
      </w:r>
      <w:r>
        <w:rPr>
          <w:spacing w:val="-1"/>
          <w:sz w:val="24"/>
        </w:rPr>
        <w:t xml:space="preserve"> </w:t>
      </w:r>
      <w:r>
        <w:rPr>
          <w:sz w:val="24"/>
        </w:rPr>
        <w:t xml:space="preserve">к </w:t>
      </w:r>
      <w:r>
        <w:rPr>
          <w:spacing w:val="-2"/>
          <w:sz w:val="24"/>
        </w:rPr>
        <w:t>Обществу.</w:t>
      </w:r>
    </w:p>
    <w:p w14:paraId="21E469F7" w14:textId="77777777" w:rsidR="00C1612E" w:rsidRDefault="0000321E">
      <w:pPr>
        <w:pStyle w:val="a5"/>
        <w:numPr>
          <w:ilvl w:val="2"/>
          <w:numId w:val="8"/>
        </w:numPr>
        <w:tabs>
          <w:tab w:val="left" w:pos="1621"/>
        </w:tabs>
        <w:ind w:left="1621"/>
        <w:rPr>
          <w:sz w:val="24"/>
        </w:rPr>
      </w:pPr>
      <w:r>
        <w:rPr>
          <w:sz w:val="24"/>
        </w:rPr>
        <w:t>Оказывать</w:t>
      </w:r>
      <w:r>
        <w:rPr>
          <w:spacing w:val="-4"/>
          <w:sz w:val="24"/>
        </w:rPr>
        <w:t xml:space="preserve"> </w:t>
      </w:r>
      <w:r>
        <w:rPr>
          <w:sz w:val="24"/>
        </w:rPr>
        <w:t>Обществу</w:t>
      </w:r>
      <w:r>
        <w:rPr>
          <w:spacing w:val="-2"/>
          <w:sz w:val="24"/>
        </w:rPr>
        <w:t xml:space="preserve"> </w:t>
      </w:r>
      <w:r>
        <w:rPr>
          <w:sz w:val="24"/>
        </w:rPr>
        <w:t>содействие</w:t>
      </w:r>
      <w:r>
        <w:rPr>
          <w:spacing w:val="-2"/>
          <w:sz w:val="24"/>
        </w:rPr>
        <w:t xml:space="preserve"> </w:t>
      </w:r>
      <w:r>
        <w:rPr>
          <w:sz w:val="24"/>
        </w:rPr>
        <w:t>в</w:t>
      </w:r>
      <w:r>
        <w:rPr>
          <w:spacing w:val="-3"/>
          <w:sz w:val="24"/>
        </w:rPr>
        <w:t xml:space="preserve"> </w:t>
      </w:r>
      <w:r>
        <w:rPr>
          <w:sz w:val="24"/>
        </w:rPr>
        <w:t>осуществлении</w:t>
      </w:r>
      <w:r>
        <w:rPr>
          <w:spacing w:val="-3"/>
          <w:sz w:val="24"/>
        </w:rPr>
        <w:t xml:space="preserve"> </w:t>
      </w:r>
      <w:r>
        <w:rPr>
          <w:sz w:val="24"/>
        </w:rPr>
        <w:t>им</w:t>
      </w:r>
      <w:r>
        <w:rPr>
          <w:spacing w:val="-3"/>
          <w:sz w:val="24"/>
        </w:rPr>
        <w:t xml:space="preserve"> </w:t>
      </w:r>
      <w:r>
        <w:rPr>
          <w:sz w:val="24"/>
        </w:rPr>
        <w:t xml:space="preserve">своей </w:t>
      </w:r>
      <w:r>
        <w:rPr>
          <w:spacing w:val="-2"/>
          <w:sz w:val="24"/>
        </w:rPr>
        <w:t>деятельности.</w:t>
      </w:r>
    </w:p>
    <w:p w14:paraId="52C1F4A2" w14:textId="77777777" w:rsidR="00C1612E" w:rsidRDefault="0000321E">
      <w:pPr>
        <w:pStyle w:val="a5"/>
        <w:numPr>
          <w:ilvl w:val="2"/>
          <w:numId w:val="8"/>
        </w:numPr>
        <w:tabs>
          <w:tab w:val="left" w:pos="1621"/>
        </w:tabs>
        <w:ind w:right="137" w:firstLine="852"/>
        <w:rPr>
          <w:sz w:val="24"/>
        </w:rPr>
      </w:pPr>
      <w:r>
        <w:rPr>
          <w:sz w:val="24"/>
        </w:rPr>
        <w:t>Своевременно информировать Общество об изменении сведений о своем имени или наименовании, месте жительства или месте нахождения, а также сведений о принадлежащих им долях в уставном капитале Общества.</w:t>
      </w:r>
    </w:p>
    <w:p w14:paraId="75D2C4C3" w14:textId="77777777" w:rsidR="00C1612E" w:rsidRDefault="0000321E">
      <w:pPr>
        <w:pStyle w:val="a5"/>
        <w:numPr>
          <w:ilvl w:val="2"/>
          <w:numId w:val="8"/>
        </w:numPr>
        <w:tabs>
          <w:tab w:val="left" w:pos="1561"/>
        </w:tabs>
        <w:ind w:right="139" w:firstLine="852"/>
        <w:rPr>
          <w:sz w:val="24"/>
        </w:rPr>
      </w:pPr>
      <w:r>
        <w:rPr>
          <w:sz w:val="24"/>
        </w:rPr>
        <w:t>Участники Общества несут и другие обязанн</w:t>
      </w:r>
      <w:r>
        <w:rPr>
          <w:sz w:val="24"/>
        </w:rPr>
        <w:t>ости, предусмотренные действующим законодательством.</w:t>
      </w:r>
    </w:p>
    <w:p w14:paraId="31D36BD8" w14:textId="77777777" w:rsidR="00C1612E" w:rsidRDefault="0000321E">
      <w:pPr>
        <w:pStyle w:val="a5"/>
        <w:numPr>
          <w:ilvl w:val="2"/>
          <w:numId w:val="8"/>
        </w:numPr>
        <w:tabs>
          <w:tab w:val="left" w:pos="1621"/>
        </w:tabs>
        <w:ind w:right="136" w:firstLine="852"/>
        <w:rPr>
          <w:sz w:val="24"/>
        </w:rPr>
      </w:pPr>
      <w:r>
        <w:rPr>
          <w:sz w:val="24"/>
        </w:rPr>
        <w:t>Иные обязанности, не предусмотренные действующим законодательством, могут быть возложены на всех участников Общества по решению общего собрания участников Общества, принятому всеми участниками Общества е</w:t>
      </w:r>
      <w:r>
        <w:rPr>
          <w:sz w:val="24"/>
        </w:rPr>
        <w:t>диногласно. Возложение дополнительных обязанностей на определенного участника Общества осуществляется по решению общего собрания участников Общества, принятому большинством не менее двух третей</w:t>
      </w:r>
      <w:r>
        <w:rPr>
          <w:spacing w:val="-15"/>
          <w:sz w:val="24"/>
        </w:rPr>
        <w:t xml:space="preserve"> </w:t>
      </w:r>
      <w:r>
        <w:rPr>
          <w:sz w:val="24"/>
        </w:rPr>
        <w:t>голосов</w:t>
      </w:r>
      <w:r>
        <w:rPr>
          <w:spacing w:val="-15"/>
          <w:sz w:val="24"/>
        </w:rPr>
        <w:t xml:space="preserve"> </w:t>
      </w:r>
      <w:r>
        <w:rPr>
          <w:sz w:val="24"/>
        </w:rPr>
        <w:t>от</w:t>
      </w:r>
      <w:r>
        <w:rPr>
          <w:spacing w:val="-15"/>
          <w:sz w:val="24"/>
        </w:rPr>
        <w:t xml:space="preserve"> </w:t>
      </w:r>
      <w:r>
        <w:rPr>
          <w:sz w:val="24"/>
        </w:rPr>
        <w:t>общего</w:t>
      </w:r>
      <w:r>
        <w:rPr>
          <w:spacing w:val="-15"/>
          <w:sz w:val="24"/>
        </w:rPr>
        <w:t xml:space="preserve"> </w:t>
      </w:r>
      <w:r>
        <w:rPr>
          <w:sz w:val="24"/>
        </w:rPr>
        <w:t>числа</w:t>
      </w:r>
      <w:r>
        <w:rPr>
          <w:spacing w:val="-15"/>
          <w:sz w:val="24"/>
        </w:rPr>
        <w:t xml:space="preserve"> </w:t>
      </w:r>
      <w:r>
        <w:rPr>
          <w:sz w:val="24"/>
        </w:rPr>
        <w:t>голосов</w:t>
      </w:r>
      <w:r>
        <w:rPr>
          <w:spacing w:val="-15"/>
          <w:sz w:val="24"/>
        </w:rPr>
        <w:t xml:space="preserve"> </w:t>
      </w:r>
      <w:r>
        <w:rPr>
          <w:sz w:val="24"/>
        </w:rPr>
        <w:t>участников</w:t>
      </w:r>
      <w:r>
        <w:rPr>
          <w:spacing w:val="-15"/>
          <w:sz w:val="24"/>
        </w:rPr>
        <w:t xml:space="preserve"> </w:t>
      </w:r>
      <w:r>
        <w:rPr>
          <w:sz w:val="24"/>
        </w:rPr>
        <w:t>Общества,</w:t>
      </w:r>
      <w:r>
        <w:rPr>
          <w:spacing w:val="-15"/>
          <w:sz w:val="24"/>
        </w:rPr>
        <w:t xml:space="preserve"> </w:t>
      </w:r>
      <w:r>
        <w:rPr>
          <w:sz w:val="24"/>
        </w:rPr>
        <w:t>при</w:t>
      </w:r>
      <w:r>
        <w:rPr>
          <w:spacing w:val="-15"/>
          <w:sz w:val="24"/>
        </w:rPr>
        <w:t xml:space="preserve"> </w:t>
      </w:r>
      <w:r>
        <w:rPr>
          <w:sz w:val="24"/>
        </w:rPr>
        <w:t>услов</w:t>
      </w:r>
      <w:r>
        <w:rPr>
          <w:sz w:val="24"/>
        </w:rPr>
        <w:t>ии,</w:t>
      </w:r>
      <w:r>
        <w:rPr>
          <w:spacing w:val="-15"/>
          <w:sz w:val="24"/>
        </w:rPr>
        <w:t xml:space="preserve"> </w:t>
      </w:r>
      <w:r>
        <w:rPr>
          <w:sz w:val="24"/>
        </w:rPr>
        <w:t>что</w:t>
      </w:r>
      <w:r>
        <w:rPr>
          <w:spacing w:val="-15"/>
          <w:sz w:val="24"/>
        </w:rPr>
        <w:t xml:space="preserve"> </w:t>
      </w:r>
      <w:r>
        <w:rPr>
          <w:sz w:val="24"/>
        </w:rPr>
        <w:t>если</w:t>
      </w:r>
      <w:r>
        <w:rPr>
          <w:spacing w:val="-15"/>
          <w:sz w:val="24"/>
        </w:rPr>
        <w:t xml:space="preserve"> </w:t>
      </w:r>
      <w:r>
        <w:rPr>
          <w:sz w:val="24"/>
        </w:rPr>
        <w:t>участник Общества, на которого возлагаются такие дополнительные обязанности, голосовал за принятие такого решения или дал письменное согласие.</w:t>
      </w:r>
    </w:p>
    <w:p w14:paraId="16DD12D1" w14:textId="77777777" w:rsidR="00C1612E" w:rsidRDefault="0000321E">
      <w:pPr>
        <w:pStyle w:val="a3"/>
        <w:spacing w:before="1"/>
        <w:ind w:right="134"/>
      </w:pPr>
      <w:r>
        <w:t>Дополнительные обязанности, возложенные на определенного участника Общества, в случае отчуждения его</w:t>
      </w:r>
      <w:r>
        <w:t xml:space="preserve"> доли или части доли к приобретателю доли или части доли не </w:t>
      </w:r>
      <w:r>
        <w:rPr>
          <w:spacing w:val="-2"/>
        </w:rPr>
        <w:t>переходят.</w:t>
      </w:r>
    </w:p>
    <w:p w14:paraId="3A278B22" w14:textId="77777777" w:rsidR="00C1612E" w:rsidRDefault="0000321E">
      <w:pPr>
        <w:pStyle w:val="a3"/>
        <w:ind w:right="139"/>
      </w:pPr>
      <w:r>
        <w:t>Дополнительные</w:t>
      </w:r>
      <w:r>
        <w:rPr>
          <w:spacing w:val="-3"/>
        </w:rPr>
        <w:t xml:space="preserve"> </w:t>
      </w:r>
      <w:r>
        <w:t>обязанности</w:t>
      </w:r>
      <w:r>
        <w:rPr>
          <w:spacing w:val="-1"/>
        </w:rPr>
        <w:t xml:space="preserve"> </w:t>
      </w:r>
      <w:r>
        <w:t>могут</w:t>
      </w:r>
      <w:r>
        <w:rPr>
          <w:spacing w:val="-1"/>
        </w:rPr>
        <w:t xml:space="preserve"> </w:t>
      </w:r>
      <w:r>
        <w:t>быть</w:t>
      </w:r>
      <w:r>
        <w:rPr>
          <w:spacing w:val="-1"/>
        </w:rPr>
        <w:t xml:space="preserve"> </w:t>
      </w:r>
      <w:r>
        <w:t>прекращены</w:t>
      </w:r>
      <w:r>
        <w:rPr>
          <w:spacing w:val="-3"/>
        </w:rPr>
        <w:t xml:space="preserve"> </w:t>
      </w:r>
      <w:r>
        <w:t>по</w:t>
      </w:r>
      <w:r>
        <w:rPr>
          <w:spacing w:val="-2"/>
        </w:rPr>
        <w:t xml:space="preserve"> </w:t>
      </w:r>
      <w:r>
        <w:t>решению</w:t>
      </w:r>
      <w:r>
        <w:rPr>
          <w:spacing w:val="-1"/>
        </w:rPr>
        <w:t xml:space="preserve"> </w:t>
      </w:r>
      <w:r>
        <w:t>общего</w:t>
      </w:r>
      <w:r>
        <w:rPr>
          <w:spacing w:val="-2"/>
        </w:rPr>
        <w:t xml:space="preserve"> </w:t>
      </w:r>
      <w:r>
        <w:t>собрания участников Общества, принятому всеми участниками Общества единогласно.</w:t>
      </w:r>
    </w:p>
    <w:p w14:paraId="1A115B77" w14:textId="77777777" w:rsidR="00C1612E" w:rsidRDefault="0000321E">
      <w:pPr>
        <w:pStyle w:val="1"/>
        <w:numPr>
          <w:ilvl w:val="0"/>
          <w:numId w:val="8"/>
        </w:numPr>
        <w:tabs>
          <w:tab w:val="left" w:pos="2153"/>
        </w:tabs>
        <w:ind w:left="2153" w:hanging="374"/>
        <w:jc w:val="left"/>
      </w:pPr>
      <w:r>
        <w:t>ВЕДЕНИЕ</w:t>
      </w:r>
      <w:r>
        <w:rPr>
          <w:spacing w:val="-3"/>
        </w:rPr>
        <w:t xml:space="preserve"> </w:t>
      </w:r>
      <w:r>
        <w:t>СПИСКА</w:t>
      </w:r>
      <w:r>
        <w:rPr>
          <w:spacing w:val="-4"/>
        </w:rPr>
        <w:t xml:space="preserve"> </w:t>
      </w:r>
      <w:r>
        <w:t>УЧАСТНИКОВ</w:t>
      </w:r>
      <w:r>
        <w:rPr>
          <w:spacing w:val="-2"/>
        </w:rPr>
        <w:t xml:space="preserve"> ОБЩЕСТВА</w:t>
      </w:r>
    </w:p>
    <w:p w14:paraId="26EE9BFB" w14:textId="77777777" w:rsidR="00C1612E" w:rsidRDefault="0000321E">
      <w:pPr>
        <w:pStyle w:val="a5"/>
        <w:numPr>
          <w:ilvl w:val="1"/>
          <w:numId w:val="8"/>
        </w:numPr>
        <w:tabs>
          <w:tab w:val="left" w:pos="1441"/>
        </w:tabs>
        <w:spacing w:before="240"/>
        <w:ind w:left="1" w:right="139" w:firstLine="852"/>
        <w:rPr>
          <w:sz w:val="24"/>
        </w:rPr>
      </w:pPr>
      <w:r>
        <w:rPr>
          <w:sz w:val="24"/>
        </w:rPr>
        <w:t xml:space="preserve">Общество ведет список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w:t>
      </w:r>
      <w:r>
        <w:rPr>
          <w:spacing w:val="-2"/>
          <w:sz w:val="24"/>
        </w:rPr>
        <w:t>Обществом.</w:t>
      </w:r>
    </w:p>
    <w:p w14:paraId="2AE2A50E" w14:textId="77777777" w:rsidR="00C1612E" w:rsidRDefault="0000321E">
      <w:pPr>
        <w:pStyle w:val="a5"/>
        <w:numPr>
          <w:ilvl w:val="1"/>
          <w:numId w:val="8"/>
        </w:numPr>
        <w:tabs>
          <w:tab w:val="left" w:pos="1419"/>
        </w:tabs>
        <w:ind w:left="1" w:right="138" w:firstLine="852"/>
        <w:rPr>
          <w:sz w:val="24"/>
        </w:rPr>
      </w:pPr>
      <w:r>
        <w:rPr>
          <w:sz w:val="24"/>
        </w:rPr>
        <w:t>Общество обеспечивает ведение и хранение списка участников Общества в соответствии с требованиями Федерального закона от 08.02.1998 № 14-ФЗ «Об обществах с ограниченной ответственностью» с момента государственной регистрации Общества.</w:t>
      </w:r>
    </w:p>
    <w:p w14:paraId="53E2DEC1" w14:textId="77777777" w:rsidR="00C1612E" w:rsidRDefault="0000321E">
      <w:pPr>
        <w:pStyle w:val="a5"/>
        <w:numPr>
          <w:ilvl w:val="1"/>
          <w:numId w:val="8"/>
        </w:numPr>
        <w:tabs>
          <w:tab w:val="left" w:pos="1441"/>
        </w:tabs>
        <w:ind w:left="1" w:right="138" w:firstLine="852"/>
        <w:rPr>
          <w:sz w:val="24"/>
        </w:rPr>
      </w:pPr>
      <w:r>
        <w:rPr>
          <w:sz w:val="24"/>
        </w:rPr>
        <w:t>Лицо, осуществляющее</w:t>
      </w:r>
      <w:r>
        <w:rPr>
          <w:sz w:val="24"/>
        </w:rPr>
        <w:t xml:space="preserve"> функции единоличного исполнительного органа Общества, обеспечивает соответствие</w:t>
      </w:r>
      <w:r>
        <w:rPr>
          <w:spacing w:val="-1"/>
          <w:sz w:val="24"/>
        </w:rPr>
        <w:t xml:space="preserve"> </w:t>
      </w:r>
      <w:r>
        <w:rPr>
          <w:sz w:val="24"/>
        </w:rPr>
        <w:t>сведений об участниках Общества</w:t>
      </w:r>
      <w:r>
        <w:rPr>
          <w:spacing w:val="-1"/>
          <w:sz w:val="24"/>
        </w:rPr>
        <w:t xml:space="preserve"> </w:t>
      </w:r>
      <w:r>
        <w:rPr>
          <w:sz w:val="24"/>
        </w:rPr>
        <w:t>и о принадлежащих им долях или частях долей в уставном капитале Общества, о долях или частях долей, принадлежащих</w:t>
      </w:r>
      <w:r>
        <w:rPr>
          <w:spacing w:val="52"/>
          <w:sz w:val="24"/>
        </w:rPr>
        <w:t xml:space="preserve"> </w:t>
      </w:r>
      <w:r>
        <w:rPr>
          <w:sz w:val="24"/>
        </w:rPr>
        <w:t>Обществу,</w:t>
      </w:r>
      <w:r>
        <w:rPr>
          <w:spacing w:val="55"/>
          <w:sz w:val="24"/>
        </w:rPr>
        <w:t xml:space="preserve"> </w:t>
      </w:r>
      <w:r>
        <w:rPr>
          <w:sz w:val="24"/>
        </w:rPr>
        <w:t>сведениям,</w:t>
      </w:r>
      <w:r>
        <w:rPr>
          <w:spacing w:val="55"/>
          <w:sz w:val="24"/>
        </w:rPr>
        <w:t xml:space="preserve"> </w:t>
      </w:r>
      <w:r>
        <w:rPr>
          <w:sz w:val="24"/>
        </w:rPr>
        <w:t>содержащ</w:t>
      </w:r>
      <w:r>
        <w:rPr>
          <w:sz w:val="24"/>
        </w:rPr>
        <w:t>имся</w:t>
      </w:r>
      <w:r>
        <w:rPr>
          <w:spacing w:val="55"/>
          <w:sz w:val="24"/>
        </w:rPr>
        <w:t xml:space="preserve"> </w:t>
      </w:r>
      <w:r>
        <w:rPr>
          <w:sz w:val="24"/>
        </w:rPr>
        <w:t>в</w:t>
      </w:r>
      <w:r>
        <w:rPr>
          <w:spacing w:val="55"/>
          <w:sz w:val="24"/>
        </w:rPr>
        <w:t xml:space="preserve"> </w:t>
      </w:r>
      <w:r>
        <w:rPr>
          <w:sz w:val="24"/>
        </w:rPr>
        <w:t>едином</w:t>
      </w:r>
      <w:r>
        <w:rPr>
          <w:spacing w:val="54"/>
          <w:sz w:val="24"/>
        </w:rPr>
        <w:t xml:space="preserve"> </w:t>
      </w:r>
      <w:r>
        <w:rPr>
          <w:sz w:val="24"/>
        </w:rPr>
        <w:t>государственном</w:t>
      </w:r>
      <w:r>
        <w:rPr>
          <w:spacing w:val="54"/>
          <w:sz w:val="24"/>
        </w:rPr>
        <w:t xml:space="preserve"> </w:t>
      </w:r>
      <w:r>
        <w:rPr>
          <w:spacing w:val="-2"/>
          <w:sz w:val="24"/>
        </w:rPr>
        <w:t>реестре</w:t>
      </w:r>
    </w:p>
    <w:p w14:paraId="418875B1" w14:textId="77777777" w:rsidR="00C1612E" w:rsidRDefault="00C1612E">
      <w:pPr>
        <w:pStyle w:val="a5"/>
        <w:rPr>
          <w:sz w:val="24"/>
        </w:rPr>
        <w:sectPr w:rsidR="00C1612E">
          <w:pgSz w:w="11910" w:h="16850"/>
          <w:pgMar w:top="1060" w:right="708" w:bottom="980" w:left="1417" w:header="0" w:footer="796" w:gutter="0"/>
          <w:cols w:space="720"/>
        </w:sectPr>
      </w:pPr>
    </w:p>
    <w:p w14:paraId="2B17F080" w14:textId="77777777" w:rsidR="00C1612E" w:rsidRDefault="0000321E">
      <w:pPr>
        <w:pStyle w:val="a3"/>
        <w:spacing w:before="71"/>
        <w:ind w:right="141" w:firstLine="0"/>
      </w:pPr>
      <w:r>
        <w:lastRenderedPageBreak/>
        <w:t>юридических лиц, и нотариально удостоверенным сделкам по переходу долей в уставном капитале Общества, о которых стало известно Обществу.</w:t>
      </w:r>
    </w:p>
    <w:p w14:paraId="5072393D" w14:textId="77777777" w:rsidR="00C1612E" w:rsidRDefault="0000321E">
      <w:pPr>
        <w:pStyle w:val="1"/>
        <w:numPr>
          <w:ilvl w:val="0"/>
          <w:numId w:val="8"/>
        </w:numPr>
        <w:tabs>
          <w:tab w:val="left" w:pos="2125"/>
        </w:tabs>
        <w:ind w:left="2125" w:hanging="374"/>
        <w:jc w:val="left"/>
      </w:pPr>
      <w:r>
        <w:t>ОБЩЕЕ</w:t>
      </w:r>
      <w:r>
        <w:rPr>
          <w:spacing w:val="-3"/>
        </w:rPr>
        <w:t xml:space="preserve"> </w:t>
      </w:r>
      <w:r>
        <w:t>СОБРАНИЕ</w:t>
      </w:r>
      <w:r>
        <w:rPr>
          <w:spacing w:val="-5"/>
        </w:rPr>
        <w:t xml:space="preserve"> </w:t>
      </w:r>
      <w:r>
        <w:t>УЧАСТНИКОВ</w:t>
      </w:r>
      <w:r>
        <w:rPr>
          <w:spacing w:val="-2"/>
        </w:rPr>
        <w:t xml:space="preserve"> ОБЩЕСТВА</w:t>
      </w:r>
    </w:p>
    <w:p w14:paraId="490AB1BA" w14:textId="77777777" w:rsidR="00C1612E" w:rsidRDefault="0000321E">
      <w:pPr>
        <w:pStyle w:val="a5"/>
        <w:numPr>
          <w:ilvl w:val="1"/>
          <w:numId w:val="8"/>
        </w:numPr>
        <w:tabs>
          <w:tab w:val="left" w:pos="1419"/>
        </w:tabs>
        <w:spacing w:before="240"/>
        <w:ind w:left="1" w:right="137" w:firstLine="852"/>
        <w:jc w:val="right"/>
        <w:rPr>
          <w:sz w:val="24"/>
        </w:rPr>
      </w:pPr>
      <w:r>
        <w:rPr>
          <w:sz w:val="24"/>
        </w:rPr>
        <w:t>Высшим органом управления Об</w:t>
      </w:r>
      <w:r>
        <w:rPr>
          <w:sz w:val="24"/>
        </w:rPr>
        <w:t>щества является Общее собрание участников Общества.</w:t>
      </w:r>
      <w:r>
        <w:rPr>
          <w:spacing w:val="-4"/>
          <w:sz w:val="24"/>
        </w:rPr>
        <w:t xml:space="preserve"> </w:t>
      </w:r>
      <w:r>
        <w:rPr>
          <w:sz w:val="24"/>
        </w:rPr>
        <w:t>Общее</w:t>
      </w:r>
      <w:r>
        <w:rPr>
          <w:spacing w:val="-5"/>
          <w:sz w:val="24"/>
        </w:rPr>
        <w:t xml:space="preserve"> </w:t>
      </w:r>
      <w:r>
        <w:rPr>
          <w:sz w:val="24"/>
        </w:rPr>
        <w:t>собрание</w:t>
      </w:r>
      <w:r>
        <w:rPr>
          <w:spacing w:val="-5"/>
          <w:sz w:val="24"/>
        </w:rPr>
        <w:t xml:space="preserve"> </w:t>
      </w:r>
      <w:r>
        <w:rPr>
          <w:sz w:val="24"/>
        </w:rPr>
        <w:t>участников</w:t>
      </w:r>
      <w:r>
        <w:rPr>
          <w:spacing w:val="-5"/>
          <w:sz w:val="24"/>
        </w:rPr>
        <w:t xml:space="preserve"> </w:t>
      </w:r>
      <w:r>
        <w:rPr>
          <w:sz w:val="24"/>
        </w:rPr>
        <w:t>Общества</w:t>
      </w:r>
      <w:r>
        <w:rPr>
          <w:spacing w:val="-5"/>
          <w:sz w:val="24"/>
        </w:rPr>
        <w:t xml:space="preserve"> </w:t>
      </w:r>
      <w:r>
        <w:rPr>
          <w:sz w:val="24"/>
        </w:rPr>
        <w:t>может</w:t>
      </w:r>
      <w:r>
        <w:rPr>
          <w:spacing w:val="-4"/>
          <w:sz w:val="24"/>
        </w:rPr>
        <w:t xml:space="preserve"> </w:t>
      </w:r>
      <w:r>
        <w:rPr>
          <w:sz w:val="24"/>
        </w:rPr>
        <w:t>быть</w:t>
      </w:r>
      <w:r>
        <w:rPr>
          <w:spacing w:val="-4"/>
          <w:sz w:val="24"/>
        </w:rPr>
        <w:t xml:space="preserve"> </w:t>
      </w:r>
      <w:r>
        <w:rPr>
          <w:sz w:val="24"/>
        </w:rPr>
        <w:t>очередным</w:t>
      </w:r>
      <w:r>
        <w:rPr>
          <w:spacing w:val="-5"/>
          <w:sz w:val="24"/>
        </w:rPr>
        <w:t xml:space="preserve"> </w:t>
      </w:r>
      <w:r>
        <w:rPr>
          <w:sz w:val="24"/>
        </w:rPr>
        <w:t>или</w:t>
      </w:r>
      <w:r>
        <w:rPr>
          <w:spacing w:val="-3"/>
          <w:sz w:val="24"/>
        </w:rPr>
        <w:t xml:space="preserve"> </w:t>
      </w:r>
      <w:r>
        <w:rPr>
          <w:sz w:val="24"/>
        </w:rPr>
        <w:t>внеочередным. Все участники Общества имеют право присутствовать на общем собрании участников Общества,</w:t>
      </w:r>
      <w:r>
        <w:rPr>
          <w:spacing w:val="52"/>
          <w:w w:val="150"/>
          <w:sz w:val="24"/>
        </w:rPr>
        <w:t xml:space="preserve"> </w:t>
      </w:r>
      <w:r>
        <w:rPr>
          <w:sz w:val="24"/>
        </w:rPr>
        <w:t>принимать</w:t>
      </w:r>
      <w:r>
        <w:rPr>
          <w:spacing w:val="53"/>
          <w:w w:val="150"/>
          <w:sz w:val="24"/>
        </w:rPr>
        <w:t xml:space="preserve"> </w:t>
      </w:r>
      <w:r>
        <w:rPr>
          <w:sz w:val="24"/>
        </w:rPr>
        <w:t>участие</w:t>
      </w:r>
      <w:r>
        <w:rPr>
          <w:spacing w:val="52"/>
          <w:w w:val="150"/>
          <w:sz w:val="24"/>
        </w:rPr>
        <w:t xml:space="preserve"> </w:t>
      </w:r>
      <w:r>
        <w:rPr>
          <w:sz w:val="24"/>
        </w:rPr>
        <w:t>в</w:t>
      </w:r>
      <w:r>
        <w:rPr>
          <w:spacing w:val="53"/>
          <w:w w:val="150"/>
          <w:sz w:val="24"/>
        </w:rPr>
        <w:t xml:space="preserve"> </w:t>
      </w:r>
      <w:r>
        <w:rPr>
          <w:sz w:val="24"/>
        </w:rPr>
        <w:t>обсуждении</w:t>
      </w:r>
      <w:r>
        <w:rPr>
          <w:spacing w:val="54"/>
          <w:w w:val="150"/>
          <w:sz w:val="24"/>
        </w:rPr>
        <w:t xml:space="preserve"> </w:t>
      </w:r>
      <w:r>
        <w:rPr>
          <w:sz w:val="24"/>
        </w:rPr>
        <w:t>вопросов</w:t>
      </w:r>
      <w:r>
        <w:rPr>
          <w:spacing w:val="52"/>
          <w:w w:val="150"/>
          <w:sz w:val="24"/>
        </w:rPr>
        <w:t xml:space="preserve"> </w:t>
      </w:r>
      <w:r>
        <w:rPr>
          <w:sz w:val="24"/>
        </w:rPr>
        <w:t>п</w:t>
      </w:r>
      <w:r>
        <w:rPr>
          <w:sz w:val="24"/>
        </w:rPr>
        <w:t>овестки</w:t>
      </w:r>
      <w:r>
        <w:rPr>
          <w:spacing w:val="50"/>
          <w:w w:val="150"/>
          <w:sz w:val="24"/>
        </w:rPr>
        <w:t xml:space="preserve"> </w:t>
      </w:r>
      <w:r>
        <w:rPr>
          <w:sz w:val="24"/>
        </w:rPr>
        <w:t>дня</w:t>
      </w:r>
      <w:r>
        <w:rPr>
          <w:spacing w:val="53"/>
          <w:w w:val="150"/>
          <w:sz w:val="24"/>
        </w:rPr>
        <w:t xml:space="preserve"> </w:t>
      </w:r>
      <w:r>
        <w:rPr>
          <w:sz w:val="24"/>
        </w:rPr>
        <w:t>и</w:t>
      </w:r>
      <w:r>
        <w:rPr>
          <w:spacing w:val="54"/>
          <w:w w:val="150"/>
          <w:sz w:val="24"/>
        </w:rPr>
        <w:t xml:space="preserve"> </w:t>
      </w:r>
      <w:r>
        <w:rPr>
          <w:sz w:val="24"/>
        </w:rPr>
        <w:t>голосовать</w:t>
      </w:r>
      <w:r>
        <w:rPr>
          <w:spacing w:val="53"/>
          <w:w w:val="150"/>
          <w:sz w:val="24"/>
        </w:rPr>
        <w:t xml:space="preserve"> </w:t>
      </w:r>
      <w:r>
        <w:rPr>
          <w:spacing w:val="-5"/>
          <w:sz w:val="24"/>
        </w:rPr>
        <w:t>при</w:t>
      </w:r>
    </w:p>
    <w:p w14:paraId="3A50FADF" w14:textId="77777777" w:rsidR="00C1612E" w:rsidRDefault="0000321E">
      <w:pPr>
        <w:pStyle w:val="a3"/>
        <w:ind w:firstLine="0"/>
      </w:pPr>
      <w:r>
        <w:t>принятии</w:t>
      </w:r>
      <w:r>
        <w:rPr>
          <w:spacing w:val="-1"/>
        </w:rPr>
        <w:t xml:space="preserve"> </w:t>
      </w:r>
      <w:r>
        <w:rPr>
          <w:spacing w:val="-2"/>
        </w:rPr>
        <w:t>решений.</w:t>
      </w:r>
    </w:p>
    <w:p w14:paraId="4FB50FBB" w14:textId="77777777" w:rsidR="00C1612E" w:rsidRDefault="0000321E">
      <w:pPr>
        <w:pStyle w:val="a5"/>
        <w:numPr>
          <w:ilvl w:val="1"/>
          <w:numId w:val="8"/>
        </w:numPr>
        <w:tabs>
          <w:tab w:val="left" w:pos="1479"/>
        </w:tabs>
        <w:ind w:left="1" w:right="139" w:firstLine="852"/>
        <w:rPr>
          <w:sz w:val="24"/>
        </w:rPr>
      </w:pPr>
      <w:r>
        <w:rPr>
          <w:sz w:val="24"/>
        </w:rPr>
        <w:t>Каждый участник Общества имеет на общем собрании участников Общества число голосов, пропорциональное его доле в уставном капитале Общества. В случае если участник не полностью оплатил свою долю, то число голосов на общем собрании равно оплаченной доле.</w:t>
      </w:r>
    </w:p>
    <w:p w14:paraId="70296727" w14:textId="77777777" w:rsidR="00C1612E" w:rsidRDefault="0000321E">
      <w:pPr>
        <w:pStyle w:val="a5"/>
        <w:numPr>
          <w:ilvl w:val="1"/>
          <w:numId w:val="8"/>
        </w:numPr>
        <w:tabs>
          <w:tab w:val="left" w:pos="1479"/>
        </w:tabs>
        <w:ind w:left="1479" w:hanging="626"/>
        <w:rPr>
          <w:sz w:val="24"/>
        </w:rPr>
      </w:pPr>
      <w:r>
        <w:rPr>
          <w:sz w:val="24"/>
        </w:rPr>
        <w:t>К</w:t>
      </w:r>
      <w:r>
        <w:rPr>
          <w:spacing w:val="-3"/>
          <w:sz w:val="24"/>
        </w:rPr>
        <w:t xml:space="preserve"> </w:t>
      </w:r>
      <w:r>
        <w:rPr>
          <w:sz w:val="24"/>
        </w:rPr>
        <w:t>компетенции</w:t>
      </w:r>
      <w:r>
        <w:rPr>
          <w:spacing w:val="-1"/>
          <w:sz w:val="24"/>
        </w:rPr>
        <w:t xml:space="preserve"> </w:t>
      </w:r>
      <w:r>
        <w:rPr>
          <w:sz w:val="24"/>
        </w:rPr>
        <w:t>общего</w:t>
      </w:r>
      <w:r>
        <w:rPr>
          <w:spacing w:val="-3"/>
          <w:sz w:val="24"/>
        </w:rPr>
        <w:t xml:space="preserve"> </w:t>
      </w:r>
      <w:r>
        <w:rPr>
          <w:sz w:val="24"/>
        </w:rPr>
        <w:t>собрания</w:t>
      </w:r>
      <w:r>
        <w:rPr>
          <w:spacing w:val="-1"/>
          <w:sz w:val="24"/>
        </w:rPr>
        <w:t xml:space="preserve"> </w:t>
      </w:r>
      <w:r>
        <w:rPr>
          <w:sz w:val="24"/>
        </w:rPr>
        <w:t>относятся</w:t>
      </w:r>
      <w:r>
        <w:rPr>
          <w:spacing w:val="-1"/>
          <w:sz w:val="24"/>
        </w:rPr>
        <w:t xml:space="preserve"> </w:t>
      </w:r>
      <w:r>
        <w:rPr>
          <w:sz w:val="24"/>
        </w:rPr>
        <w:t>следующие</w:t>
      </w:r>
      <w:r>
        <w:rPr>
          <w:spacing w:val="-2"/>
          <w:sz w:val="24"/>
        </w:rPr>
        <w:t xml:space="preserve"> вопросы:</w:t>
      </w:r>
    </w:p>
    <w:p w14:paraId="7F67246C" w14:textId="77777777" w:rsidR="00C1612E" w:rsidRDefault="0000321E">
      <w:pPr>
        <w:pStyle w:val="a5"/>
        <w:numPr>
          <w:ilvl w:val="2"/>
          <w:numId w:val="8"/>
        </w:numPr>
        <w:tabs>
          <w:tab w:val="left" w:pos="1561"/>
        </w:tabs>
        <w:ind w:right="136" w:firstLine="852"/>
        <w:rPr>
          <w:sz w:val="24"/>
        </w:rPr>
      </w:pPr>
      <w:r>
        <w:rPr>
          <w:sz w:val="24"/>
        </w:rPr>
        <w:t>определение</w:t>
      </w:r>
      <w:r>
        <w:rPr>
          <w:spacing w:val="-13"/>
          <w:sz w:val="24"/>
        </w:rPr>
        <w:t xml:space="preserve"> </w:t>
      </w:r>
      <w:r>
        <w:rPr>
          <w:sz w:val="24"/>
        </w:rPr>
        <w:t>основных</w:t>
      </w:r>
      <w:r>
        <w:rPr>
          <w:spacing w:val="-14"/>
          <w:sz w:val="24"/>
        </w:rPr>
        <w:t xml:space="preserve"> </w:t>
      </w:r>
      <w:r>
        <w:rPr>
          <w:sz w:val="24"/>
        </w:rPr>
        <w:t>направлений</w:t>
      </w:r>
      <w:r>
        <w:rPr>
          <w:spacing w:val="-13"/>
          <w:sz w:val="24"/>
        </w:rPr>
        <w:t xml:space="preserve"> </w:t>
      </w:r>
      <w:r>
        <w:rPr>
          <w:sz w:val="24"/>
        </w:rPr>
        <w:t>деятельности</w:t>
      </w:r>
      <w:r>
        <w:rPr>
          <w:spacing w:val="-11"/>
          <w:sz w:val="24"/>
        </w:rPr>
        <w:t xml:space="preserve"> </w:t>
      </w:r>
      <w:r>
        <w:rPr>
          <w:sz w:val="24"/>
        </w:rPr>
        <w:t>Общества,</w:t>
      </w:r>
      <w:r>
        <w:rPr>
          <w:spacing w:val="-12"/>
          <w:sz w:val="24"/>
        </w:rPr>
        <w:t xml:space="preserve"> </w:t>
      </w:r>
      <w:r>
        <w:rPr>
          <w:sz w:val="24"/>
        </w:rPr>
        <w:t>а</w:t>
      </w:r>
      <w:r>
        <w:rPr>
          <w:spacing w:val="-13"/>
          <w:sz w:val="24"/>
        </w:rPr>
        <w:t xml:space="preserve"> </w:t>
      </w:r>
      <w:r>
        <w:rPr>
          <w:sz w:val="24"/>
        </w:rPr>
        <w:t>также</w:t>
      </w:r>
      <w:r>
        <w:rPr>
          <w:spacing w:val="-13"/>
          <w:sz w:val="24"/>
        </w:rPr>
        <w:t xml:space="preserve"> </w:t>
      </w:r>
      <w:r>
        <w:rPr>
          <w:sz w:val="24"/>
        </w:rPr>
        <w:t>принятие решения об участии в ассоциациях и других объединениях коммерческих организаций;</w:t>
      </w:r>
    </w:p>
    <w:p w14:paraId="32ED3ABF" w14:textId="77777777" w:rsidR="00C1612E" w:rsidRDefault="0000321E">
      <w:pPr>
        <w:pStyle w:val="a5"/>
        <w:numPr>
          <w:ilvl w:val="2"/>
          <w:numId w:val="8"/>
        </w:numPr>
        <w:tabs>
          <w:tab w:val="left" w:pos="1561"/>
        </w:tabs>
        <w:ind w:right="140" w:firstLine="852"/>
        <w:rPr>
          <w:sz w:val="24"/>
        </w:rPr>
      </w:pPr>
      <w:r>
        <w:rPr>
          <w:sz w:val="24"/>
        </w:rPr>
        <w:t>изменение Устава Общества, в том числе измене</w:t>
      </w:r>
      <w:r>
        <w:rPr>
          <w:sz w:val="24"/>
        </w:rPr>
        <w:t>ние размера уставного капитала Общества;</w:t>
      </w:r>
    </w:p>
    <w:p w14:paraId="51F3806F" w14:textId="77777777" w:rsidR="00C1612E" w:rsidRDefault="0000321E">
      <w:pPr>
        <w:pStyle w:val="a5"/>
        <w:numPr>
          <w:ilvl w:val="2"/>
          <w:numId w:val="8"/>
        </w:numPr>
        <w:tabs>
          <w:tab w:val="left" w:pos="1561"/>
        </w:tabs>
        <w:ind w:right="136" w:firstLine="852"/>
        <w:rPr>
          <w:sz w:val="24"/>
        </w:rPr>
      </w:pPr>
      <w:r>
        <w:rPr>
          <w:sz w:val="24"/>
        </w:rPr>
        <w:t>образование исполнительных органов Общества и досрочное прекращение их полномочий, а также принятие решения о передаче полномочий единоличного исполнительного органа Общества управляющему, утверждение такого управля</w:t>
      </w:r>
      <w:r>
        <w:rPr>
          <w:sz w:val="24"/>
        </w:rPr>
        <w:t>ющего и условий договора с ним;</w:t>
      </w:r>
    </w:p>
    <w:p w14:paraId="0593145E" w14:textId="77777777" w:rsidR="00C1612E" w:rsidRDefault="0000321E">
      <w:pPr>
        <w:pStyle w:val="a5"/>
        <w:numPr>
          <w:ilvl w:val="2"/>
          <w:numId w:val="8"/>
        </w:numPr>
        <w:tabs>
          <w:tab w:val="left" w:pos="1561"/>
        </w:tabs>
        <w:ind w:left="1561" w:hanging="708"/>
        <w:rPr>
          <w:sz w:val="24"/>
        </w:rPr>
      </w:pPr>
      <w:r>
        <w:rPr>
          <w:sz w:val="24"/>
        </w:rPr>
        <w:t>утверждение</w:t>
      </w:r>
      <w:r>
        <w:rPr>
          <w:spacing w:val="-5"/>
          <w:sz w:val="24"/>
        </w:rPr>
        <w:t xml:space="preserve"> </w:t>
      </w:r>
      <w:r>
        <w:rPr>
          <w:sz w:val="24"/>
        </w:rPr>
        <w:t>годовых</w:t>
      </w:r>
      <w:r>
        <w:rPr>
          <w:spacing w:val="-2"/>
          <w:sz w:val="24"/>
        </w:rPr>
        <w:t xml:space="preserve"> </w:t>
      </w:r>
      <w:r>
        <w:rPr>
          <w:sz w:val="24"/>
        </w:rPr>
        <w:t>отчетов</w:t>
      </w:r>
      <w:r>
        <w:rPr>
          <w:spacing w:val="-3"/>
          <w:sz w:val="24"/>
        </w:rPr>
        <w:t xml:space="preserve"> </w:t>
      </w:r>
      <w:r>
        <w:rPr>
          <w:sz w:val="24"/>
        </w:rPr>
        <w:t>и</w:t>
      </w:r>
      <w:r>
        <w:rPr>
          <w:spacing w:val="-1"/>
          <w:sz w:val="24"/>
        </w:rPr>
        <w:t xml:space="preserve"> </w:t>
      </w:r>
      <w:r>
        <w:rPr>
          <w:sz w:val="24"/>
        </w:rPr>
        <w:t>годовых</w:t>
      </w:r>
      <w:r>
        <w:rPr>
          <w:spacing w:val="-2"/>
          <w:sz w:val="24"/>
        </w:rPr>
        <w:t xml:space="preserve"> </w:t>
      </w:r>
      <w:r>
        <w:rPr>
          <w:sz w:val="24"/>
        </w:rPr>
        <w:t>бухгалтерских</w:t>
      </w:r>
      <w:r>
        <w:rPr>
          <w:spacing w:val="-2"/>
          <w:sz w:val="24"/>
        </w:rPr>
        <w:t xml:space="preserve"> балансов;</w:t>
      </w:r>
    </w:p>
    <w:p w14:paraId="76811F28" w14:textId="77777777" w:rsidR="00C1612E" w:rsidRDefault="0000321E">
      <w:pPr>
        <w:pStyle w:val="a5"/>
        <w:numPr>
          <w:ilvl w:val="2"/>
          <w:numId w:val="8"/>
        </w:numPr>
        <w:tabs>
          <w:tab w:val="left" w:pos="1561"/>
        </w:tabs>
        <w:ind w:right="137" w:firstLine="852"/>
        <w:rPr>
          <w:sz w:val="24"/>
        </w:rPr>
      </w:pPr>
      <w:r>
        <w:rPr>
          <w:color w:val="000000"/>
          <w:sz w:val="24"/>
          <w:highlight w:val="yellow"/>
        </w:rPr>
        <w:t>утверждение годового бюджета на цели научно-исследовательской, опытно</w:t>
      </w:r>
      <w:r>
        <w:rPr>
          <w:color w:val="000000"/>
          <w:sz w:val="24"/>
        </w:rPr>
        <w:t xml:space="preserve"> </w:t>
      </w:r>
      <w:r>
        <w:rPr>
          <w:color w:val="000000"/>
          <w:sz w:val="24"/>
          <w:highlight w:val="yellow"/>
        </w:rPr>
        <w:t xml:space="preserve">конструкторской деятельности и коммерциализации (R&amp;D бюджет) по представлению </w:t>
      </w:r>
      <w:del w:id="8" w:author="Maria Tulupeeva" w:date="2025-09-08T16:06:00Z">
        <w:r w:rsidDel="005B1FA8">
          <w:rPr>
            <w:color w:val="000000"/>
            <w:sz w:val="24"/>
            <w:highlight w:val="yellow"/>
          </w:rPr>
          <w:delText>с</w:delText>
        </w:r>
        <w:r w:rsidDel="005B1FA8">
          <w:rPr>
            <w:color w:val="000000"/>
            <w:sz w:val="24"/>
          </w:rPr>
          <w:delText xml:space="preserve"> </w:delText>
        </w:r>
        <w:r w:rsidDel="00FC552E">
          <w:rPr>
            <w:color w:val="000000"/>
            <w:sz w:val="24"/>
            <w:highlight w:val="yellow"/>
          </w:rPr>
          <w:delText xml:space="preserve">Научно-Техническим </w:delText>
        </w:r>
      </w:del>
      <w:ins w:id="9" w:author="Maria Tulupeeva" w:date="2025-09-08T16:06:00Z">
        <w:r w:rsidR="00FC552E">
          <w:rPr>
            <w:color w:val="000000"/>
            <w:sz w:val="24"/>
            <w:highlight w:val="yellow"/>
            <w:lang w:val="en-US"/>
          </w:rPr>
          <w:t>C</w:t>
        </w:r>
      </w:ins>
      <w:del w:id="10" w:author="Maria Tulupeeva" w:date="2025-09-08T16:06:00Z">
        <w:r w:rsidDel="00FC552E">
          <w:rPr>
            <w:color w:val="000000"/>
            <w:sz w:val="24"/>
            <w:highlight w:val="yellow"/>
          </w:rPr>
          <w:delText>с</w:delText>
        </w:r>
      </w:del>
      <w:proofErr w:type="spellStart"/>
      <w:r>
        <w:rPr>
          <w:color w:val="000000"/>
          <w:sz w:val="24"/>
          <w:highlight w:val="yellow"/>
        </w:rPr>
        <w:t>овет</w:t>
      </w:r>
      <w:ins w:id="11" w:author="Maria Tulupeeva" w:date="2025-09-08T16:06:00Z">
        <w:r w:rsidR="005B1FA8">
          <w:rPr>
            <w:color w:val="000000"/>
            <w:sz w:val="24"/>
            <w:highlight w:val="yellow"/>
          </w:rPr>
          <w:t>а</w:t>
        </w:r>
      </w:ins>
      <w:proofErr w:type="spellEnd"/>
      <w:del w:id="12" w:author="Maria Tulupeeva" w:date="2025-09-08T16:06:00Z">
        <w:r w:rsidDel="005B1FA8">
          <w:rPr>
            <w:color w:val="000000"/>
            <w:sz w:val="24"/>
            <w:highlight w:val="yellow"/>
          </w:rPr>
          <w:delText>ом</w:delText>
        </w:r>
      </w:del>
      <w:ins w:id="13" w:author="Maria Tulupeeva" w:date="2025-09-08T16:06:00Z">
        <w:r w:rsidR="00FC552E" w:rsidRPr="00FC552E">
          <w:rPr>
            <w:color w:val="000000"/>
            <w:sz w:val="24"/>
            <w:highlight w:val="yellow"/>
            <w:rPrChange w:id="14" w:author="Maria Tulupeeva" w:date="2025-09-08T16:06:00Z">
              <w:rPr>
                <w:color w:val="000000"/>
                <w:sz w:val="24"/>
                <w:highlight w:val="yellow"/>
                <w:lang w:val="en-US"/>
              </w:rPr>
            </w:rPrChange>
          </w:rPr>
          <w:t xml:space="preserve"> </w:t>
        </w:r>
        <w:r w:rsidR="00FC552E">
          <w:rPr>
            <w:color w:val="000000"/>
            <w:sz w:val="24"/>
            <w:highlight w:val="yellow"/>
          </w:rPr>
          <w:t>директоров</w:t>
        </w:r>
      </w:ins>
      <w:r>
        <w:rPr>
          <w:color w:val="000000"/>
          <w:sz w:val="24"/>
          <w:highlight w:val="yellow"/>
        </w:rPr>
        <w:t>.</w:t>
      </w:r>
    </w:p>
    <w:p w14:paraId="52952689" w14:textId="77777777" w:rsidR="00C1612E" w:rsidRDefault="0000321E">
      <w:pPr>
        <w:pStyle w:val="a5"/>
        <w:numPr>
          <w:ilvl w:val="2"/>
          <w:numId w:val="8"/>
        </w:numPr>
        <w:tabs>
          <w:tab w:val="left" w:pos="1561"/>
        </w:tabs>
        <w:ind w:right="138" w:firstLine="852"/>
        <w:rPr>
          <w:sz w:val="24"/>
        </w:rPr>
      </w:pPr>
      <w:r>
        <w:rPr>
          <w:sz w:val="24"/>
        </w:rPr>
        <w:t>Согласование сделок, связанных с распоряжением активами, созданными или приобретенными в рамках Стратегических решений</w:t>
      </w:r>
    </w:p>
    <w:p w14:paraId="3EF429EA" w14:textId="77777777" w:rsidR="00C1612E" w:rsidRDefault="0000321E">
      <w:pPr>
        <w:pStyle w:val="a5"/>
        <w:numPr>
          <w:ilvl w:val="2"/>
          <w:numId w:val="8"/>
        </w:numPr>
        <w:tabs>
          <w:tab w:val="left" w:pos="1561"/>
        </w:tabs>
        <w:ind w:right="141" w:firstLine="852"/>
        <w:rPr>
          <w:sz w:val="24"/>
        </w:rPr>
      </w:pPr>
      <w:r>
        <w:rPr>
          <w:sz w:val="24"/>
        </w:rPr>
        <w:t>принятие решения о распределении чистой прибыли Общества между участниками Общества;</w:t>
      </w:r>
    </w:p>
    <w:p w14:paraId="37F8CF2C" w14:textId="77777777" w:rsidR="00C1612E" w:rsidRDefault="0000321E">
      <w:pPr>
        <w:pStyle w:val="a5"/>
        <w:numPr>
          <w:ilvl w:val="2"/>
          <w:numId w:val="8"/>
        </w:numPr>
        <w:tabs>
          <w:tab w:val="left" w:pos="1561"/>
        </w:tabs>
        <w:spacing w:before="1"/>
        <w:ind w:right="137" w:firstLine="852"/>
        <w:rPr>
          <w:sz w:val="24"/>
        </w:rPr>
      </w:pPr>
      <w:r>
        <w:rPr>
          <w:sz w:val="24"/>
        </w:rPr>
        <w:t>утверждение (принятие) д</w:t>
      </w:r>
      <w:r>
        <w:rPr>
          <w:sz w:val="24"/>
        </w:rPr>
        <w:t>окументов, регулирующих внутреннюю деятельность Общества (внутренних документов Общества);</w:t>
      </w:r>
    </w:p>
    <w:p w14:paraId="5F30AAAB" w14:textId="77777777" w:rsidR="00C1612E" w:rsidRDefault="0000321E">
      <w:pPr>
        <w:pStyle w:val="a5"/>
        <w:numPr>
          <w:ilvl w:val="2"/>
          <w:numId w:val="8"/>
        </w:numPr>
        <w:tabs>
          <w:tab w:val="left" w:pos="1561"/>
        </w:tabs>
        <w:ind w:right="136" w:firstLine="852"/>
        <w:rPr>
          <w:sz w:val="24"/>
        </w:rPr>
      </w:pPr>
      <w:r>
        <w:rPr>
          <w:sz w:val="24"/>
        </w:rPr>
        <w:t>принятие решения о размещении Обществом облигаций и иных эмиссионных ценных бумаг;</w:t>
      </w:r>
    </w:p>
    <w:p w14:paraId="69103A3C" w14:textId="77777777" w:rsidR="00C1612E" w:rsidRDefault="0000321E">
      <w:pPr>
        <w:pStyle w:val="a5"/>
        <w:numPr>
          <w:ilvl w:val="2"/>
          <w:numId w:val="8"/>
        </w:numPr>
        <w:tabs>
          <w:tab w:val="left" w:pos="1561"/>
        </w:tabs>
        <w:ind w:right="139" w:firstLine="852"/>
        <w:rPr>
          <w:sz w:val="24"/>
        </w:rPr>
      </w:pPr>
      <w:r>
        <w:rPr>
          <w:sz w:val="24"/>
        </w:rPr>
        <w:t>назначение аудиторской проверки, утверждение аудитора и определение размера оплаты его услуг;</w:t>
      </w:r>
    </w:p>
    <w:p w14:paraId="2E970104" w14:textId="77777777" w:rsidR="00C1612E" w:rsidRDefault="0000321E">
      <w:pPr>
        <w:pStyle w:val="a5"/>
        <w:numPr>
          <w:ilvl w:val="2"/>
          <w:numId w:val="8"/>
        </w:numPr>
        <w:tabs>
          <w:tab w:val="left" w:pos="1621"/>
        </w:tabs>
        <w:ind w:left="1621"/>
        <w:rPr>
          <w:sz w:val="24"/>
        </w:rPr>
      </w:pPr>
      <w:r>
        <w:rPr>
          <w:sz w:val="24"/>
        </w:rPr>
        <w:t>принятие</w:t>
      </w:r>
      <w:r>
        <w:rPr>
          <w:spacing w:val="-4"/>
          <w:sz w:val="24"/>
        </w:rPr>
        <w:t xml:space="preserve"> </w:t>
      </w:r>
      <w:r>
        <w:rPr>
          <w:sz w:val="24"/>
        </w:rPr>
        <w:t>решения</w:t>
      </w:r>
      <w:r>
        <w:rPr>
          <w:spacing w:val="-1"/>
          <w:sz w:val="24"/>
        </w:rPr>
        <w:t xml:space="preserve"> </w:t>
      </w:r>
      <w:r>
        <w:rPr>
          <w:sz w:val="24"/>
        </w:rPr>
        <w:t>о</w:t>
      </w:r>
      <w:r>
        <w:rPr>
          <w:spacing w:val="-1"/>
          <w:sz w:val="24"/>
        </w:rPr>
        <w:t xml:space="preserve"> </w:t>
      </w:r>
      <w:r>
        <w:rPr>
          <w:sz w:val="24"/>
        </w:rPr>
        <w:t>реорганизации</w:t>
      </w:r>
      <w:r>
        <w:rPr>
          <w:spacing w:val="-3"/>
          <w:sz w:val="24"/>
        </w:rPr>
        <w:t xml:space="preserve"> </w:t>
      </w:r>
      <w:r>
        <w:rPr>
          <w:sz w:val="24"/>
        </w:rPr>
        <w:t xml:space="preserve">или ликвидации </w:t>
      </w:r>
      <w:r>
        <w:rPr>
          <w:spacing w:val="-2"/>
          <w:sz w:val="24"/>
        </w:rPr>
        <w:t>Общества;</w:t>
      </w:r>
    </w:p>
    <w:p w14:paraId="720EBB89" w14:textId="77777777" w:rsidR="00C1612E" w:rsidRDefault="0000321E">
      <w:pPr>
        <w:pStyle w:val="a5"/>
        <w:numPr>
          <w:ilvl w:val="2"/>
          <w:numId w:val="8"/>
        </w:numPr>
        <w:tabs>
          <w:tab w:val="left" w:pos="1621"/>
        </w:tabs>
        <w:ind w:right="136" w:firstLine="852"/>
        <w:rPr>
          <w:sz w:val="24"/>
        </w:rPr>
      </w:pPr>
      <w:r>
        <w:rPr>
          <w:sz w:val="24"/>
        </w:rPr>
        <w:t xml:space="preserve">назначение ликвидационной комиссии и утверждение ликвидационных </w:t>
      </w:r>
      <w:r>
        <w:rPr>
          <w:spacing w:val="-2"/>
          <w:sz w:val="24"/>
        </w:rPr>
        <w:t>балансов;</w:t>
      </w:r>
    </w:p>
    <w:p w14:paraId="3A3D62BE" w14:textId="77777777" w:rsidR="00C1612E" w:rsidRDefault="0000321E">
      <w:pPr>
        <w:pStyle w:val="a5"/>
        <w:numPr>
          <w:ilvl w:val="2"/>
          <w:numId w:val="8"/>
        </w:numPr>
        <w:tabs>
          <w:tab w:val="left" w:pos="1561"/>
        </w:tabs>
        <w:ind w:right="141" w:firstLine="852"/>
        <w:rPr>
          <w:sz w:val="24"/>
        </w:rPr>
      </w:pPr>
      <w:r>
        <w:rPr>
          <w:sz w:val="24"/>
        </w:rPr>
        <w:t xml:space="preserve">решение вопросов об одобрении </w:t>
      </w:r>
      <w:r>
        <w:rPr>
          <w:sz w:val="24"/>
        </w:rPr>
        <w:t xml:space="preserve">сделок, в совершении которых имеется </w:t>
      </w:r>
      <w:r>
        <w:rPr>
          <w:spacing w:val="-2"/>
          <w:sz w:val="24"/>
        </w:rPr>
        <w:t>заинтересованность;</w:t>
      </w:r>
    </w:p>
    <w:p w14:paraId="6001E31F" w14:textId="77777777" w:rsidR="00C1612E" w:rsidRDefault="0000321E">
      <w:pPr>
        <w:pStyle w:val="a5"/>
        <w:numPr>
          <w:ilvl w:val="2"/>
          <w:numId w:val="8"/>
        </w:numPr>
        <w:tabs>
          <w:tab w:val="left" w:pos="1561"/>
        </w:tabs>
        <w:ind w:left="1561" w:hanging="708"/>
        <w:rPr>
          <w:sz w:val="24"/>
        </w:rPr>
      </w:pPr>
      <w:r>
        <w:rPr>
          <w:sz w:val="24"/>
        </w:rPr>
        <w:t>решение</w:t>
      </w:r>
      <w:r>
        <w:rPr>
          <w:spacing w:val="-2"/>
          <w:sz w:val="24"/>
        </w:rPr>
        <w:t xml:space="preserve"> </w:t>
      </w:r>
      <w:r>
        <w:rPr>
          <w:sz w:val="24"/>
        </w:rPr>
        <w:t>вопросов</w:t>
      </w:r>
      <w:r>
        <w:rPr>
          <w:spacing w:val="-2"/>
          <w:sz w:val="24"/>
        </w:rPr>
        <w:t xml:space="preserve"> </w:t>
      </w:r>
      <w:r>
        <w:rPr>
          <w:sz w:val="24"/>
        </w:rPr>
        <w:t>об</w:t>
      </w:r>
      <w:r>
        <w:rPr>
          <w:spacing w:val="-1"/>
          <w:sz w:val="24"/>
        </w:rPr>
        <w:t xml:space="preserve"> </w:t>
      </w:r>
      <w:r>
        <w:rPr>
          <w:sz w:val="24"/>
        </w:rPr>
        <w:t>одобрении</w:t>
      </w:r>
      <w:r>
        <w:rPr>
          <w:spacing w:val="-3"/>
          <w:sz w:val="24"/>
        </w:rPr>
        <w:t xml:space="preserve"> </w:t>
      </w:r>
      <w:r>
        <w:rPr>
          <w:sz w:val="24"/>
        </w:rPr>
        <w:t>крупных</w:t>
      </w:r>
      <w:r>
        <w:rPr>
          <w:spacing w:val="-1"/>
          <w:sz w:val="24"/>
        </w:rPr>
        <w:t xml:space="preserve"> </w:t>
      </w:r>
      <w:r>
        <w:rPr>
          <w:spacing w:val="-2"/>
          <w:sz w:val="24"/>
        </w:rPr>
        <w:t>сделок;</w:t>
      </w:r>
    </w:p>
    <w:p w14:paraId="4372FCC5" w14:textId="77777777" w:rsidR="00C1612E" w:rsidRDefault="0000321E">
      <w:pPr>
        <w:pStyle w:val="a5"/>
        <w:numPr>
          <w:ilvl w:val="2"/>
          <w:numId w:val="8"/>
        </w:numPr>
        <w:tabs>
          <w:tab w:val="left" w:pos="1561"/>
        </w:tabs>
        <w:ind w:right="138" w:firstLine="852"/>
        <w:rPr>
          <w:sz w:val="24"/>
        </w:rPr>
      </w:pPr>
      <w:commentRangeStart w:id="15"/>
      <w:r>
        <w:rPr>
          <w:sz w:val="24"/>
        </w:rPr>
        <w:t>принятие решения о приеме на работу, условиях трудового договора (контракта) и об увольнении Генерального Директора Общества, Главного бухгалтера Обществ</w:t>
      </w:r>
      <w:r>
        <w:rPr>
          <w:sz w:val="24"/>
        </w:rPr>
        <w:t xml:space="preserve">а, заместителей Генерального директора и всех приравненных к ним должностных </w:t>
      </w:r>
      <w:r>
        <w:rPr>
          <w:spacing w:val="-4"/>
          <w:sz w:val="24"/>
        </w:rPr>
        <w:t>лиц;</w:t>
      </w:r>
      <w:commentRangeEnd w:id="15"/>
      <w:r w:rsidR="005B1FA8">
        <w:rPr>
          <w:rStyle w:val="a6"/>
        </w:rPr>
        <w:commentReference w:id="15"/>
      </w:r>
    </w:p>
    <w:p w14:paraId="2D57E99C" w14:textId="77777777" w:rsidR="00C1612E" w:rsidRDefault="0000321E">
      <w:pPr>
        <w:pStyle w:val="a5"/>
        <w:numPr>
          <w:ilvl w:val="2"/>
          <w:numId w:val="8"/>
        </w:numPr>
        <w:tabs>
          <w:tab w:val="left" w:pos="1561"/>
        </w:tabs>
        <w:ind w:right="138" w:firstLine="852"/>
        <w:rPr>
          <w:color w:val="FF0000"/>
          <w:sz w:val="24"/>
        </w:rPr>
      </w:pPr>
      <w:r>
        <w:rPr>
          <w:color w:val="FF0000"/>
          <w:sz w:val="24"/>
        </w:rPr>
        <w:t xml:space="preserve">Образование </w:t>
      </w:r>
      <w:bookmarkStart w:id="16" w:name="_Hlk208240190"/>
      <w:commentRangeStart w:id="17"/>
      <w:r>
        <w:rPr>
          <w:color w:val="FF0000"/>
          <w:sz w:val="24"/>
        </w:rPr>
        <w:t>Научно-Технического Совет</w:t>
      </w:r>
      <w:commentRangeEnd w:id="17"/>
      <w:r w:rsidR="005B1FA8">
        <w:rPr>
          <w:rStyle w:val="a6"/>
        </w:rPr>
        <w:commentReference w:id="17"/>
      </w:r>
      <w:r>
        <w:rPr>
          <w:color w:val="FF0000"/>
          <w:sz w:val="24"/>
        </w:rPr>
        <w:t>а</w:t>
      </w:r>
      <w:bookmarkEnd w:id="16"/>
      <w:r>
        <w:rPr>
          <w:color w:val="FF0000"/>
          <w:sz w:val="24"/>
        </w:rPr>
        <w:t>, назначение и досрочное прекращение</w:t>
      </w:r>
      <w:r>
        <w:rPr>
          <w:color w:val="FF0000"/>
          <w:spacing w:val="-4"/>
          <w:sz w:val="24"/>
        </w:rPr>
        <w:t xml:space="preserve"> </w:t>
      </w:r>
      <w:r>
        <w:rPr>
          <w:color w:val="FF0000"/>
          <w:sz w:val="24"/>
        </w:rPr>
        <w:t>полномочий</w:t>
      </w:r>
      <w:r>
        <w:rPr>
          <w:color w:val="FF0000"/>
          <w:spacing w:val="-2"/>
          <w:sz w:val="24"/>
        </w:rPr>
        <w:t xml:space="preserve"> </w:t>
      </w:r>
      <w:r>
        <w:rPr>
          <w:color w:val="FF0000"/>
          <w:sz w:val="24"/>
        </w:rPr>
        <w:t>Председателя</w:t>
      </w:r>
      <w:r>
        <w:rPr>
          <w:color w:val="FF0000"/>
          <w:spacing w:val="-3"/>
          <w:sz w:val="24"/>
        </w:rPr>
        <w:t xml:space="preserve"> </w:t>
      </w:r>
      <w:r>
        <w:rPr>
          <w:color w:val="FF0000"/>
          <w:sz w:val="24"/>
        </w:rPr>
        <w:t>и</w:t>
      </w:r>
      <w:r>
        <w:rPr>
          <w:color w:val="FF0000"/>
          <w:spacing w:val="-2"/>
          <w:sz w:val="24"/>
        </w:rPr>
        <w:t xml:space="preserve"> </w:t>
      </w:r>
      <w:r>
        <w:rPr>
          <w:color w:val="FF0000"/>
          <w:sz w:val="24"/>
        </w:rPr>
        <w:t>членов</w:t>
      </w:r>
      <w:r>
        <w:rPr>
          <w:color w:val="FF0000"/>
          <w:spacing w:val="-4"/>
          <w:sz w:val="24"/>
        </w:rPr>
        <w:t xml:space="preserve"> </w:t>
      </w:r>
      <w:r>
        <w:rPr>
          <w:color w:val="FF0000"/>
          <w:sz w:val="24"/>
        </w:rPr>
        <w:t>Научно-Технического</w:t>
      </w:r>
      <w:r>
        <w:rPr>
          <w:color w:val="FF0000"/>
          <w:spacing w:val="-3"/>
          <w:sz w:val="24"/>
        </w:rPr>
        <w:t xml:space="preserve"> </w:t>
      </w:r>
      <w:r>
        <w:rPr>
          <w:color w:val="FF0000"/>
          <w:sz w:val="24"/>
        </w:rPr>
        <w:t>Совета</w:t>
      </w:r>
      <w:r>
        <w:rPr>
          <w:color w:val="FF0000"/>
          <w:spacing w:val="-4"/>
          <w:sz w:val="24"/>
        </w:rPr>
        <w:t xml:space="preserve"> </w:t>
      </w:r>
      <w:r>
        <w:rPr>
          <w:color w:val="FF0000"/>
          <w:sz w:val="24"/>
        </w:rPr>
        <w:t>определяется большинством не менее четы</w:t>
      </w:r>
      <w:r>
        <w:rPr>
          <w:color w:val="FF0000"/>
          <w:sz w:val="24"/>
        </w:rPr>
        <w:t>рех пятых голосов Общества.</w:t>
      </w:r>
    </w:p>
    <w:p w14:paraId="20A9C98F" w14:textId="77777777" w:rsidR="00C1612E" w:rsidRDefault="0000321E">
      <w:pPr>
        <w:pStyle w:val="a3"/>
        <w:ind w:right="139"/>
      </w:pPr>
      <w:r>
        <w:rPr>
          <w:color w:val="FF0000"/>
        </w:rPr>
        <w:t>Изменение состава НТС, включая назначение Председателя, осуществляется решением</w:t>
      </w:r>
      <w:r>
        <w:rPr>
          <w:color w:val="FF0000"/>
          <w:spacing w:val="-9"/>
        </w:rPr>
        <w:t xml:space="preserve"> </w:t>
      </w:r>
      <w:r>
        <w:rPr>
          <w:color w:val="FF0000"/>
        </w:rPr>
        <w:t>Общего</w:t>
      </w:r>
      <w:r>
        <w:rPr>
          <w:color w:val="FF0000"/>
          <w:spacing w:val="-6"/>
        </w:rPr>
        <w:t xml:space="preserve"> </w:t>
      </w:r>
      <w:r>
        <w:rPr>
          <w:color w:val="FF0000"/>
        </w:rPr>
        <w:t>собрания</w:t>
      </w:r>
      <w:r>
        <w:rPr>
          <w:color w:val="FF0000"/>
          <w:spacing w:val="-8"/>
        </w:rPr>
        <w:t xml:space="preserve"> </w:t>
      </w:r>
      <w:r>
        <w:rPr>
          <w:color w:val="FF0000"/>
        </w:rPr>
        <w:t>участников</w:t>
      </w:r>
      <w:r>
        <w:rPr>
          <w:color w:val="FF0000"/>
          <w:spacing w:val="-9"/>
        </w:rPr>
        <w:t xml:space="preserve"> </w:t>
      </w:r>
      <w:r>
        <w:rPr>
          <w:color w:val="FF0000"/>
        </w:rPr>
        <w:t>Общества,</w:t>
      </w:r>
      <w:r>
        <w:rPr>
          <w:color w:val="FF0000"/>
          <w:spacing w:val="-8"/>
        </w:rPr>
        <w:t xml:space="preserve"> </w:t>
      </w:r>
      <w:r>
        <w:rPr>
          <w:color w:val="FF0000"/>
        </w:rPr>
        <w:t>принимаемым</w:t>
      </w:r>
      <w:r>
        <w:rPr>
          <w:color w:val="FF0000"/>
          <w:spacing w:val="-9"/>
        </w:rPr>
        <w:t xml:space="preserve"> </w:t>
      </w:r>
      <w:r>
        <w:rPr>
          <w:color w:val="FF0000"/>
        </w:rPr>
        <w:t>большинством</w:t>
      </w:r>
      <w:r>
        <w:rPr>
          <w:color w:val="FF0000"/>
          <w:spacing w:val="-9"/>
        </w:rPr>
        <w:t xml:space="preserve"> </w:t>
      </w:r>
      <w:r>
        <w:rPr>
          <w:color w:val="FF0000"/>
        </w:rPr>
        <w:t>не</w:t>
      </w:r>
      <w:r>
        <w:rPr>
          <w:color w:val="FF0000"/>
          <w:spacing w:val="-9"/>
        </w:rPr>
        <w:t xml:space="preserve"> </w:t>
      </w:r>
      <w:r>
        <w:rPr>
          <w:color w:val="FF0000"/>
        </w:rPr>
        <w:t>менее</w:t>
      </w:r>
      <w:r>
        <w:rPr>
          <w:color w:val="FF0000"/>
          <w:spacing w:val="-9"/>
        </w:rPr>
        <w:t xml:space="preserve"> </w:t>
      </w:r>
      <w:r>
        <w:rPr>
          <w:color w:val="FF0000"/>
        </w:rPr>
        <w:t>2/3 голосов от общего числа голосов участников Общества.</w:t>
      </w:r>
    </w:p>
    <w:p w14:paraId="2CA63C28" w14:textId="77777777" w:rsidR="00C1612E" w:rsidRDefault="00C1612E">
      <w:pPr>
        <w:pStyle w:val="a3"/>
        <w:sectPr w:rsidR="00C1612E">
          <w:pgSz w:w="11910" w:h="16850"/>
          <w:pgMar w:top="1060" w:right="708" w:bottom="980" w:left="1417" w:header="0" w:footer="796" w:gutter="0"/>
          <w:cols w:space="720"/>
        </w:sectPr>
      </w:pPr>
    </w:p>
    <w:p w14:paraId="005E8FC5" w14:textId="77777777" w:rsidR="00C1612E" w:rsidRDefault="0000321E">
      <w:pPr>
        <w:pStyle w:val="a5"/>
        <w:numPr>
          <w:ilvl w:val="2"/>
          <w:numId w:val="8"/>
        </w:numPr>
        <w:tabs>
          <w:tab w:val="left" w:pos="1561"/>
        </w:tabs>
        <w:spacing w:before="71"/>
        <w:ind w:right="134" w:firstLine="852"/>
        <w:rPr>
          <w:sz w:val="24"/>
        </w:rPr>
      </w:pPr>
      <w:r>
        <w:rPr>
          <w:sz w:val="24"/>
        </w:rPr>
        <w:lastRenderedPageBreak/>
        <w:t>Утверждение инвестиционного плана (плана капитальных вложений) на следующий финансовый год;</w:t>
      </w:r>
    </w:p>
    <w:p w14:paraId="46BE25C0" w14:textId="77777777" w:rsidR="00C1612E" w:rsidRDefault="0000321E">
      <w:pPr>
        <w:pStyle w:val="a5"/>
        <w:numPr>
          <w:ilvl w:val="2"/>
          <w:numId w:val="8"/>
        </w:numPr>
        <w:tabs>
          <w:tab w:val="left" w:pos="1561"/>
        </w:tabs>
        <w:ind w:left="1561" w:hanging="708"/>
        <w:rPr>
          <w:sz w:val="24"/>
        </w:rPr>
      </w:pPr>
      <w:r>
        <w:rPr>
          <w:sz w:val="24"/>
        </w:rPr>
        <w:t>Решение</w:t>
      </w:r>
      <w:r>
        <w:rPr>
          <w:spacing w:val="-5"/>
          <w:sz w:val="24"/>
        </w:rPr>
        <w:t xml:space="preserve"> </w:t>
      </w:r>
      <w:r>
        <w:rPr>
          <w:sz w:val="24"/>
        </w:rPr>
        <w:t>иных</w:t>
      </w:r>
      <w:r>
        <w:rPr>
          <w:spacing w:val="-2"/>
          <w:sz w:val="24"/>
        </w:rPr>
        <w:t xml:space="preserve"> </w:t>
      </w:r>
      <w:r>
        <w:rPr>
          <w:sz w:val="24"/>
        </w:rPr>
        <w:t>вопросов,</w:t>
      </w:r>
      <w:r>
        <w:rPr>
          <w:spacing w:val="-2"/>
          <w:sz w:val="24"/>
        </w:rPr>
        <w:t xml:space="preserve"> </w:t>
      </w:r>
      <w:r>
        <w:rPr>
          <w:sz w:val="24"/>
        </w:rPr>
        <w:t>предусмотренных</w:t>
      </w:r>
      <w:r>
        <w:rPr>
          <w:spacing w:val="-3"/>
          <w:sz w:val="24"/>
        </w:rPr>
        <w:t xml:space="preserve"> </w:t>
      </w:r>
      <w:r>
        <w:rPr>
          <w:sz w:val="24"/>
        </w:rPr>
        <w:t>действующим</w:t>
      </w:r>
      <w:r>
        <w:rPr>
          <w:spacing w:val="-2"/>
          <w:sz w:val="24"/>
        </w:rPr>
        <w:t xml:space="preserve"> законодательством.</w:t>
      </w:r>
    </w:p>
    <w:p w14:paraId="07BAFE89" w14:textId="77777777" w:rsidR="00C1612E" w:rsidRDefault="0000321E">
      <w:pPr>
        <w:pStyle w:val="a5"/>
        <w:numPr>
          <w:ilvl w:val="1"/>
          <w:numId w:val="8"/>
        </w:numPr>
        <w:tabs>
          <w:tab w:val="left" w:pos="1419"/>
        </w:tabs>
        <w:ind w:left="1419" w:hanging="566"/>
        <w:rPr>
          <w:sz w:val="24"/>
        </w:rPr>
      </w:pPr>
      <w:r>
        <w:rPr>
          <w:sz w:val="24"/>
        </w:rPr>
        <w:t>Решение</w:t>
      </w:r>
      <w:r>
        <w:rPr>
          <w:spacing w:val="-16"/>
          <w:sz w:val="24"/>
        </w:rPr>
        <w:t xml:space="preserve"> </w:t>
      </w:r>
      <w:r>
        <w:rPr>
          <w:sz w:val="24"/>
        </w:rPr>
        <w:t>по</w:t>
      </w:r>
      <w:r>
        <w:rPr>
          <w:spacing w:val="-12"/>
          <w:sz w:val="24"/>
        </w:rPr>
        <w:t xml:space="preserve"> </w:t>
      </w:r>
      <w:r>
        <w:rPr>
          <w:sz w:val="24"/>
        </w:rPr>
        <w:t>вопросам,</w:t>
      </w:r>
      <w:r>
        <w:rPr>
          <w:spacing w:val="-12"/>
          <w:sz w:val="24"/>
        </w:rPr>
        <w:t xml:space="preserve"> </w:t>
      </w:r>
      <w:r>
        <w:rPr>
          <w:sz w:val="24"/>
        </w:rPr>
        <w:t>указанным</w:t>
      </w:r>
      <w:r>
        <w:rPr>
          <w:spacing w:val="-13"/>
          <w:sz w:val="24"/>
        </w:rPr>
        <w:t xml:space="preserve"> </w:t>
      </w:r>
      <w:r>
        <w:rPr>
          <w:sz w:val="24"/>
        </w:rPr>
        <w:t>в</w:t>
      </w:r>
      <w:r>
        <w:rPr>
          <w:spacing w:val="-13"/>
          <w:sz w:val="24"/>
        </w:rPr>
        <w:t xml:space="preserve"> </w:t>
      </w:r>
      <w:r>
        <w:rPr>
          <w:sz w:val="24"/>
        </w:rPr>
        <w:t>подпунктах</w:t>
      </w:r>
      <w:r>
        <w:rPr>
          <w:spacing w:val="-12"/>
          <w:sz w:val="24"/>
        </w:rPr>
        <w:t xml:space="preserve"> </w:t>
      </w:r>
      <w:r>
        <w:rPr>
          <w:sz w:val="24"/>
        </w:rPr>
        <w:t>5,</w:t>
      </w:r>
      <w:r>
        <w:rPr>
          <w:spacing w:val="-12"/>
          <w:sz w:val="24"/>
        </w:rPr>
        <w:t xml:space="preserve"> </w:t>
      </w:r>
      <w:r>
        <w:rPr>
          <w:sz w:val="24"/>
        </w:rPr>
        <w:t>6,</w:t>
      </w:r>
      <w:r>
        <w:rPr>
          <w:spacing w:val="-12"/>
          <w:sz w:val="24"/>
        </w:rPr>
        <w:t xml:space="preserve"> </w:t>
      </w:r>
      <w:r>
        <w:rPr>
          <w:sz w:val="24"/>
        </w:rPr>
        <w:t>9,</w:t>
      </w:r>
      <w:r>
        <w:rPr>
          <w:spacing w:val="-12"/>
          <w:sz w:val="24"/>
        </w:rPr>
        <w:t xml:space="preserve"> </w:t>
      </w:r>
      <w:r>
        <w:rPr>
          <w:sz w:val="24"/>
        </w:rPr>
        <w:t>13,</w:t>
      </w:r>
      <w:r>
        <w:rPr>
          <w:spacing w:val="-12"/>
          <w:sz w:val="24"/>
        </w:rPr>
        <w:t xml:space="preserve"> </w:t>
      </w:r>
      <w:r>
        <w:rPr>
          <w:sz w:val="24"/>
        </w:rPr>
        <w:t>14</w:t>
      </w:r>
      <w:r>
        <w:rPr>
          <w:spacing w:val="-10"/>
          <w:sz w:val="24"/>
        </w:rPr>
        <w:t xml:space="preserve"> </w:t>
      </w:r>
      <w:r>
        <w:rPr>
          <w:sz w:val="24"/>
        </w:rPr>
        <w:t>настоящего</w:t>
      </w:r>
      <w:r>
        <w:rPr>
          <w:spacing w:val="-12"/>
          <w:sz w:val="24"/>
        </w:rPr>
        <w:t xml:space="preserve"> </w:t>
      </w:r>
      <w:r>
        <w:rPr>
          <w:spacing w:val="-2"/>
          <w:sz w:val="24"/>
        </w:rPr>
        <w:t>Устава:</w:t>
      </w:r>
    </w:p>
    <w:p w14:paraId="2BC39015" w14:textId="77777777" w:rsidR="00C1612E" w:rsidRDefault="0000321E">
      <w:pPr>
        <w:pStyle w:val="a5"/>
        <w:numPr>
          <w:ilvl w:val="2"/>
          <w:numId w:val="8"/>
        </w:numPr>
        <w:tabs>
          <w:tab w:val="left" w:pos="1561"/>
        </w:tabs>
        <w:ind w:right="137" w:firstLine="852"/>
        <w:rPr>
          <w:sz w:val="24"/>
        </w:rPr>
      </w:pPr>
      <w:commentRangeStart w:id="18"/>
      <w:r>
        <w:rPr>
          <w:sz w:val="24"/>
        </w:rPr>
        <w:t>Об</w:t>
      </w:r>
      <w:r>
        <w:rPr>
          <w:spacing w:val="-15"/>
          <w:sz w:val="24"/>
        </w:rPr>
        <w:t xml:space="preserve"> </w:t>
      </w:r>
      <w:r>
        <w:rPr>
          <w:sz w:val="24"/>
        </w:rPr>
        <w:t>утверждении</w:t>
      </w:r>
      <w:r>
        <w:rPr>
          <w:spacing w:val="-15"/>
          <w:sz w:val="24"/>
        </w:rPr>
        <w:t xml:space="preserve"> </w:t>
      </w:r>
      <w:r>
        <w:rPr>
          <w:sz w:val="24"/>
        </w:rPr>
        <w:t>годового</w:t>
      </w:r>
      <w:r>
        <w:rPr>
          <w:spacing w:val="-15"/>
          <w:sz w:val="24"/>
        </w:rPr>
        <w:t xml:space="preserve"> </w:t>
      </w:r>
      <w:r>
        <w:rPr>
          <w:sz w:val="24"/>
        </w:rPr>
        <w:t>бюджета</w:t>
      </w:r>
      <w:r>
        <w:rPr>
          <w:spacing w:val="-15"/>
          <w:sz w:val="24"/>
        </w:rPr>
        <w:t xml:space="preserve"> </w:t>
      </w:r>
      <w:r>
        <w:rPr>
          <w:sz w:val="24"/>
        </w:rPr>
        <w:t>на</w:t>
      </w:r>
      <w:r>
        <w:rPr>
          <w:spacing w:val="-15"/>
          <w:sz w:val="24"/>
        </w:rPr>
        <w:t xml:space="preserve"> </w:t>
      </w:r>
      <w:r>
        <w:rPr>
          <w:sz w:val="24"/>
        </w:rPr>
        <w:t>цели</w:t>
      </w:r>
      <w:r>
        <w:rPr>
          <w:spacing w:val="-15"/>
          <w:sz w:val="24"/>
        </w:rPr>
        <w:t xml:space="preserve"> </w:t>
      </w:r>
      <w:r>
        <w:rPr>
          <w:sz w:val="24"/>
        </w:rPr>
        <w:t>научно-исследовательской,</w:t>
      </w:r>
      <w:r>
        <w:rPr>
          <w:spacing w:val="-15"/>
          <w:sz w:val="24"/>
        </w:rPr>
        <w:t xml:space="preserve"> </w:t>
      </w:r>
      <w:r>
        <w:rPr>
          <w:sz w:val="24"/>
        </w:rPr>
        <w:t xml:space="preserve">опытно конструкторской деятельности и коммерциализации (R&amp;D бюджет) принимаются </w:t>
      </w:r>
      <w:r w:rsidRPr="005B1FA8">
        <w:rPr>
          <w:sz w:val="24"/>
          <w:highlight w:val="cyan"/>
          <w:rPrChange w:id="19" w:author="Maria Tulupeeva" w:date="2025-09-08T16:14:00Z">
            <w:rPr>
              <w:sz w:val="24"/>
            </w:rPr>
          </w:rPrChange>
        </w:rPr>
        <w:t>членами Научно-техническим Советом</w:t>
      </w:r>
      <w:r>
        <w:rPr>
          <w:sz w:val="24"/>
        </w:rPr>
        <w:t xml:space="preserve"> и могут быть аннулированы только при количестве отрицательных голосов не менее ¾ голосов от общего числа голосов Участников Общества;</w:t>
      </w:r>
    </w:p>
    <w:p w14:paraId="087B45F5" w14:textId="77777777" w:rsidR="00C1612E" w:rsidRDefault="0000321E">
      <w:pPr>
        <w:pStyle w:val="a5"/>
        <w:numPr>
          <w:ilvl w:val="2"/>
          <w:numId w:val="8"/>
        </w:numPr>
        <w:tabs>
          <w:tab w:val="left" w:pos="1561"/>
        </w:tabs>
        <w:ind w:right="139" w:firstLine="852"/>
        <w:rPr>
          <w:sz w:val="24"/>
        </w:rPr>
      </w:pPr>
      <w:r>
        <w:rPr>
          <w:sz w:val="24"/>
        </w:rPr>
        <w:t>О привл</w:t>
      </w:r>
      <w:r>
        <w:rPr>
          <w:sz w:val="24"/>
        </w:rPr>
        <w:t xml:space="preserve">ечении финансирования, составляющего сумму до </w:t>
      </w:r>
      <w:commentRangeStart w:id="20"/>
      <w:r>
        <w:rPr>
          <w:sz w:val="24"/>
        </w:rPr>
        <w:t xml:space="preserve">100 </w:t>
      </w:r>
      <w:commentRangeEnd w:id="20"/>
      <w:r w:rsidR="005B1FA8">
        <w:rPr>
          <w:rStyle w:val="a6"/>
        </w:rPr>
        <w:commentReference w:id="20"/>
      </w:r>
      <w:r>
        <w:rPr>
          <w:sz w:val="24"/>
        </w:rPr>
        <w:t>тысяч рублей, и о любых сделках, направленных на получение указанного финансирования – принимаются простым большинством голосов от общего числа голосов Участников Общества, либо самостоятельно членами Научн</w:t>
      </w:r>
      <w:r>
        <w:rPr>
          <w:sz w:val="24"/>
        </w:rPr>
        <w:t>о-технического Совета в том числе с участием Председателя Научно-технического Совета;</w:t>
      </w:r>
      <w:commentRangeEnd w:id="18"/>
      <w:r w:rsidR="005B1FA8">
        <w:rPr>
          <w:rStyle w:val="a6"/>
        </w:rPr>
        <w:commentReference w:id="18"/>
      </w:r>
    </w:p>
    <w:p w14:paraId="7C3770B0" w14:textId="77777777" w:rsidR="00C1612E" w:rsidRDefault="0000321E">
      <w:pPr>
        <w:pStyle w:val="a5"/>
        <w:numPr>
          <w:ilvl w:val="2"/>
          <w:numId w:val="8"/>
        </w:numPr>
        <w:tabs>
          <w:tab w:val="left" w:pos="1561"/>
        </w:tabs>
        <w:ind w:left="1561" w:hanging="708"/>
        <w:rPr>
          <w:sz w:val="24"/>
        </w:rPr>
      </w:pPr>
      <w:r>
        <w:rPr>
          <w:sz w:val="24"/>
        </w:rPr>
        <w:t>О</w:t>
      </w:r>
      <w:r>
        <w:rPr>
          <w:spacing w:val="-17"/>
          <w:sz w:val="24"/>
        </w:rPr>
        <w:t xml:space="preserve"> </w:t>
      </w:r>
      <w:r>
        <w:rPr>
          <w:sz w:val="24"/>
        </w:rPr>
        <w:t>привлечении</w:t>
      </w:r>
      <w:r>
        <w:rPr>
          <w:spacing w:val="-13"/>
          <w:sz w:val="24"/>
        </w:rPr>
        <w:t xml:space="preserve"> </w:t>
      </w:r>
      <w:r>
        <w:rPr>
          <w:sz w:val="24"/>
        </w:rPr>
        <w:t>финансирования,</w:t>
      </w:r>
      <w:r>
        <w:rPr>
          <w:spacing w:val="-13"/>
          <w:sz w:val="24"/>
        </w:rPr>
        <w:t xml:space="preserve"> </w:t>
      </w:r>
      <w:r>
        <w:rPr>
          <w:sz w:val="24"/>
        </w:rPr>
        <w:t>составляющего</w:t>
      </w:r>
      <w:r>
        <w:rPr>
          <w:spacing w:val="-14"/>
          <w:sz w:val="24"/>
        </w:rPr>
        <w:t xml:space="preserve"> </w:t>
      </w:r>
      <w:r>
        <w:rPr>
          <w:sz w:val="24"/>
        </w:rPr>
        <w:t>сумму</w:t>
      </w:r>
      <w:r>
        <w:rPr>
          <w:spacing w:val="-13"/>
          <w:sz w:val="24"/>
        </w:rPr>
        <w:t xml:space="preserve"> </w:t>
      </w:r>
      <w:r>
        <w:rPr>
          <w:sz w:val="24"/>
        </w:rPr>
        <w:t>от</w:t>
      </w:r>
      <w:r>
        <w:rPr>
          <w:spacing w:val="-14"/>
          <w:sz w:val="24"/>
        </w:rPr>
        <w:t xml:space="preserve"> </w:t>
      </w:r>
      <w:r>
        <w:rPr>
          <w:sz w:val="24"/>
        </w:rPr>
        <w:t>100</w:t>
      </w:r>
      <w:r>
        <w:rPr>
          <w:spacing w:val="-13"/>
          <w:sz w:val="24"/>
        </w:rPr>
        <w:t xml:space="preserve"> </w:t>
      </w:r>
      <w:r>
        <w:rPr>
          <w:sz w:val="24"/>
        </w:rPr>
        <w:t>тысяч</w:t>
      </w:r>
      <w:r>
        <w:rPr>
          <w:spacing w:val="-15"/>
          <w:sz w:val="24"/>
        </w:rPr>
        <w:t xml:space="preserve"> </w:t>
      </w:r>
      <w:r>
        <w:rPr>
          <w:sz w:val="24"/>
        </w:rPr>
        <w:t>рублей</w:t>
      </w:r>
      <w:r>
        <w:rPr>
          <w:spacing w:val="-12"/>
          <w:sz w:val="24"/>
        </w:rPr>
        <w:t xml:space="preserve"> </w:t>
      </w:r>
      <w:r>
        <w:rPr>
          <w:spacing w:val="-5"/>
          <w:sz w:val="24"/>
        </w:rPr>
        <w:t>до</w:t>
      </w:r>
    </w:p>
    <w:p w14:paraId="75EB01FA" w14:textId="77777777" w:rsidR="00C1612E" w:rsidRDefault="0000321E">
      <w:pPr>
        <w:pStyle w:val="a3"/>
        <w:ind w:right="137" w:firstLine="0"/>
      </w:pPr>
      <w:r>
        <w:t>6 миллионов рублей, и о любых сделках, направленных на получение указанного финансирования – прин</w:t>
      </w:r>
      <w:r>
        <w:t xml:space="preserve">имаются </w:t>
      </w:r>
      <w:commentRangeStart w:id="21"/>
      <w:r>
        <w:t>простым большинством голосов от общего числа голосов Участников Общества, либо самостоятельно членами Научно-технического Совета в том числе с участием Председателя Научно-технического Совета</w:t>
      </w:r>
      <w:commentRangeEnd w:id="21"/>
      <w:r w:rsidR="005B1FA8">
        <w:rPr>
          <w:rStyle w:val="a6"/>
        </w:rPr>
        <w:commentReference w:id="21"/>
      </w:r>
      <w:r>
        <w:t>;</w:t>
      </w:r>
    </w:p>
    <w:p w14:paraId="53B7BF57" w14:textId="77777777" w:rsidR="00C1612E" w:rsidRDefault="0000321E">
      <w:pPr>
        <w:pStyle w:val="a5"/>
        <w:numPr>
          <w:ilvl w:val="2"/>
          <w:numId w:val="8"/>
        </w:numPr>
        <w:tabs>
          <w:tab w:val="left" w:pos="1561"/>
        </w:tabs>
        <w:ind w:right="136" w:firstLine="852"/>
        <w:rPr>
          <w:sz w:val="24"/>
        </w:rPr>
      </w:pPr>
      <w:r>
        <w:rPr>
          <w:sz w:val="24"/>
        </w:rPr>
        <w:t>О привлечении финансирования, составляющего сумму более</w:t>
      </w:r>
      <w:r>
        <w:rPr>
          <w:sz w:val="24"/>
        </w:rPr>
        <w:t xml:space="preserve"> 6 миллионов рублей, и о любых сделках, направленных на получение указанного финансирования – принимаются большинством не менее 3/4 голосов от общего числа голосов Участников </w:t>
      </w:r>
      <w:r>
        <w:rPr>
          <w:spacing w:val="-2"/>
          <w:sz w:val="24"/>
        </w:rPr>
        <w:t>Общества;</w:t>
      </w:r>
    </w:p>
    <w:p w14:paraId="4B345F9F" w14:textId="77777777" w:rsidR="00C1612E" w:rsidRDefault="0000321E">
      <w:pPr>
        <w:pStyle w:val="a3"/>
        <w:ind w:right="136"/>
      </w:pPr>
      <w:r>
        <w:t xml:space="preserve">Остальные решения принимаются </w:t>
      </w:r>
      <w:ins w:id="22" w:author="Maria Tulupeeva" w:date="2025-09-08T16:17:00Z">
        <w:r w:rsidR="008F78BE">
          <w:t xml:space="preserve">простым </w:t>
        </w:r>
      </w:ins>
      <w:r>
        <w:t>большинством голосов от общего числа голо</w:t>
      </w:r>
      <w:r>
        <w:t xml:space="preserve">сов Участников, если необходимость большего числа голосов для принятия таких решений не предусмотрена </w:t>
      </w:r>
      <w:commentRangeStart w:id="23"/>
      <w:r>
        <w:t>Федеральным законом</w:t>
      </w:r>
      <w:commentRangeEnd w:id="23"/>
      <w:r w:rsidR="008F78BE">
        <w:rPr>
          <w:rStyle w:val="a6"/>
        </w:rPr>
        <w:commentReference w:id="23"/>
      </w:r>
      <w:r>
        <w:t xml:space="preserve"> или уставом общества или</w:t>
      </w:r>
      <w:del w:id="24" w:author="Maria Tulupeeva" w:date="2025-09-08T16:18:00Z">
        <w:r w:rsidDel="008F78BE">
          <w:delText xml:space="preserve"> если не предусмотрен</w:delText>
        </w:r>
      </w:del>
      <w:del w:id="25" w:author="Maria Tulupeeva" w:date="2025-09-08T16:17:00Z">
        <w:r w:rsidDel="008F78BE">
          <w:delText>а</w:delText>
        </w:r>
      </w:del>
      <w:del w:id="26" w:author="Maria Tulupeeva" w:date="2025-09-08T16:18:00Z">
        <w:r w:rsidDel="008F78BE">
          <w:delText xml:space="preserve"> альтернативный вариант принятия решений</w:delText>
        </w:r>
      </w:del>
      <w:r>
        <w:t>.</w:t>
      </w:r>
      <w:del w:id="27" w:author="Maria Tulupeeva" w:date="2025-09-08T16:18:00Z">
        <w:r w:rsidDel="008F78BE">
          <w:delText xml:space="preserve"> В качестве такого альтернативного решения може</w:delText>
        </w:r>
        <w:r w:rsidDel="008F78BE">
          <w:delText>т выступать Научно-технический совет</w:delText>
        </w:r>
      </w:del>
      <w:r>
        <w:t>.</w:t>
      </w:r>
    </w:p>
    <w:p w14:paraId="334529A2" w14:textId="77777777" w:rsidR="00C1612E" w:rsidRDefault="0000321E">
      <w:pPr>
        <w:pStyle w:val="a5"/>
        <w:numPr>
          <w:ilvl w:val="1"/>
          <w:numId w:val="8"/>
        </w:numPr>
        <w:tabs>
          <w:tab w:val="left" w:pos="1419"/>
        </w:tabs>
        <w:ind w:left="1" w:right="138" w:firstLine="852"/>
        <w:rPr>
          <w:sz w:val="24"/>
        </w:rPr>
      </w:pPr>
      <w:r>
        <w:rPr>
          <w:sz w:val="24"/>
        </w:rPr>
        <w:t>Годовое</w:t>
      </w:r>
      <w:r>
        <w:rPr>
          <w:spacing w:val="-7"/>
          <w:sz w:val="24"/>
        </w:rPr>
        <w:t xml:space="preserve"> </w:t>
      </w:r>
      <w:r>
        <w:rPr>
          <w:sz w:val="24"/>
        </w:rPr>
        <w:t>(очередное)</w:t>
      </w:r>
      <w:r>
        <w:rPr>
          <w:spacing w:val="-7"/>
          <w:sz w:val="24"/>
        </w:rPr>
        <w:t xml:space="preserve"> </w:t>
      </w:r>
      <w:r>
        <w:rPr>
          <w:sz w:val="24"/>
        </w:rPr>
        <w:t>Общее</w:t>
      </w:r>
      <w:r>
        <w:rPr>
          <w:spacing w:val="-7"/>
          <w:sz w:val="24"/>
        </w:rPr>
        <w:t xml:space="preserve"> </w:t>
      </w:r>
      <w:r>
        <w:rPr>
          <w:sz w:val="24"/>
        </w:rPr>
        <w:t>собрание</w:t>
      </w:r>
      <w:r>
        <w:rPr>
          <w:spacing w:val="-7"/>
          <w:sz w:val="24"/>
        </w:rPr>
        <w:t xml:space="preserve"> </w:t>
      </w:r>
      <w:r>
        <w:rPr>
          <w:sz w:val="24"/>
        </w:rPr>
        <w:t>проводится</w:t>
      </w:r>
      <w:r>
        <w:rPr>
          <w:spacing w:val="-6"/>
          <w:sz w:val="24"/>
        </w:rPr>
        <w:t xml:space="preserve"> </w:t>
      </w:r>
      <w:r>
        <w:rPr>
          <w:sz w:val="24"/>
        </w:rPr>
        <w:t>не</w:t>
      </w:r>
      <w:r>
        <w:rPr>
          <w:spacing w:val="-7"/>
          <w:sz w:val="24"/>
        </w:rPr>
        <w:t xml:space="preserve"> </w:t>
      </w:r>
      <w:r>
        <w:rPr>
          <w:sz w:val="24"/>
        </w:rPr>
        <w:t>ранее</w:t>
      </w:r>
      <w:r>
        <w:rPr>
          <w:spacing w:val="-7"/>
          <w:sz w:val="24"/>
        </w:rPr>
        <w:t xml:space="preserve"> </w:t>
      </w:r>
      <w:r>
        <w:rPr>
          <w:sz w:val="24"/>
        </w:rPr>
        <w:t>чем</w:t>
      </w:r>
      <w:r>
        <w:rPr>
          <w:spacing w:val="-4"/>
          <w:sz w:val="24"/>
        </w:rPr>
        <w:t xml:space="preserve"> </w:t>
      </w:r>
      <w:r>
        <w:rPr>
          <w:sz w:val="24"/>
        </w:rPr>
        <w:t>через</w:t>
      </w:r>
      <w:r>
        <w:rPr>
          <w:spacing w:val="-2"/>
          <w:sz w:val="24"/>
        </w:rPr>
        <w:t xml:space="preserve"> </w:t>
      </w:r>
      <w:r>
        <w:rPr>
          <w:sz w:val="24"/>
        </w:rPr>
        <w:t>два</w:t>
      </w:r>
      <w:r>
        <w:rPr>
          <w:spacing w:val="-7"/>
          <w:sz w:val="24"/>
        </w:rPr>
        <w:t xml:space="preserve"> </w:t>
      </w:r>
      <w:r>
        <w:rPr>
          <w:sz w:val="24"/>
        </w:rPr>
        <w:t>месяца и не</w:t>
      </w:r>
      <w:r>
        <w:rPr>
          <w:spacing w:val="-1"/>
          <w:sz w:val="24"/>
        </w:rPr>
        <w:t xml:space="preserve"> </w:t>
      </w:r>
      <w:r>
        <w:rPr>
          <w:sz w:val="24"/>
        </w:rPr>
        <w:t>позднее</w:t>
      </w:r>
      <w:r>
        <w:rPr>
          <w:spacing w:val="-1"/>
          <w:sz w:val="24"/>
        </w:rPr>
        <w:t xml:space="preserve"> </w:t>
      </w:r>
      <w:r>
        <w:rPr>
          <w:sz w:val="24"/>
        </w:rPr>
        <w:t>чем</w:t>
      </w:r>
      <w:r>
        <w:rPr>
          <w:spacing w:val="-1"/>
          <w:sz w:val="24"/>
        </w:rPr>
        <w:t xml:space="preserve"> </w:t>
      </w:r>
      <w:r>
        <w:rPr>
          <w:sz w:val="24"/>
        </w:rPr>
        <w:t>через четыре месяца после</w:t>
      </w:r>
      <w:r>
        <w:rPr>
          <w:spacing w:val="-1"/>
          <w:sz w:val="24"/>
        </w:rPr>
        <w:t xml:space="preserve"> </w:t>
      </w:r>
      <w:r>
        <w:rPr>
          <w:sz w:val="24"/>
        </w:rPr>
        <w:t>окончания финансового года</w:t>
      </w:r>
      <w:r>
        <w:rPr>
          <w:spacing w:val="-1"/>
          <w:sz w:val="24"/>
        </w:rPr>
        <w:t xml:space="preserve"> </w:t>
      </w:r>
      <w:r>
        <w:rPr>
          <w:sz w:val="24"/>
        </w:rPr>
        <w:t>Общества. Годовое Общее собрание участников рассматривает и утверждает г</w:t>
      </w:r>
      <w:r>
        <w:rPr>
          <w:sz w:val="24"/>
        </w:rPr>
        <w:t>одовой отчет и баланс Общества, планы и отчеты, распределяет прибыль, рассматривает другие вопросы, отнесенные к компетенции Общего собрания участников.</w:t>
      </w:r>
    </w:p>
    <w:p w14:paraId="7F5B01A4" w14:textId="77777777" w:rsidR="00C1612E" w:rsidRDefault="0000321E">
      <w:pPr>
        <w:pStyle w:val="a5"/>
        <w:numPr>
          <w:ilvl w:val="1"/>
          <w:numId w:val="8"/>
        </w:numPr>
        <w:tabs>
          <w:tab w:val="left" w:pos="1419"/>
        </w:tabs>
        <w:spacing w:before="1"/>
        <w:ind w:left="1" w:right="139" w:firstLine="852"/>
        <w:rPr>
          <w:sz w:val="24"/>
        </w:rPr>
      </w:pPr>
      <w:r>
        <w:rPr>
          <w:color w:val="000000"/>
          <w:sz w:val="24"/>
          <w:highlight w:val="yellow"/>
        </w:rPr>
        <w:t>Решения Общего собрания участников, затрагивающие стратегические</w:t>
      </w:r>
      <w:r>
        <w:rPr>
          <w:color w:val="000000"/>
          <w:sz w:val="24"/>
        </w:rPr>
        <w:t xml:space="preserve"> </w:t>
      </w:r>
      <w:r>
        <w:rPr>
          <w:color w:val="000000"/>
          <w:sz w:val="24"/>
          <w:highlight w:val="yellow"/>
        </w:rPr>
        <w:t>направления (</w:t>
      </w:r>
      <w:commentRangeStart w:id="28"/>
      <w:r>
        <w:rPr>
          <w:color w:val="000000"/>
          <w:sz w:val="24"/>
          <w:highlight w:val="yellow"/>
        </w:rPr>
        <w:t>см. п. 8.6</w:t>
      </w:r>
      <w:commentRangeEnd w:id="28"/>
      <w:r w:rsidR="005B1FA8">
        <w:rPr>
          <w:rStyle w:val="a6"/>
        </w:rPr>
        <w:commentReference w:id="28"/>
      </w:r>
      <w:r>
        <w:rPr>
          <w:color w:val="000000"/>
          <w:sz w:val="24"/>
          <w:highlight w:val="yellow"/>
        </w:rPr>
        <w:t>), вступают в силу только при наличии согласия Научно-технического</w:t>
      </w:r>
      <w:r>
        <w:rPr>
          <w:color w:val="000000"/>
          <w:sz w:val="24"/>
        </w:rPr>
        <w:t xml:space="preserve"> </w:t>
      </w:r>
      <w:r>
        <w:rPr>
          <w:color w:val="000000"/>
          <w:sz w:val="24"/>
          <w:highlight w:val="yellow"/>
        </w:rPr>
        <w:t>совета, оформленного в протоколе.</w:t>
      </w:r>
    </w:p>
    <w:p w14:paraId="615AEFF4" w14:textId="77777777" w:rsidR="00C1612E" w:rsidRDefault="0000321E">
      <w:pPr>
        <w:pStyle w:val="a5"/>
        <w:numPr>
          <w:ilvl w:val="1"/>
          <w:numId w:val="8"/>
        </w:numPr>
        <w:tabs>
          <w:tab w:val="left" w:pos="1419"/>
        </w:tabs>
        <w:ind w:left="1" w:right="138" w:firstLine="852"/>
        <w:rPr>
          <w:sz w:val="24"/>
        </w:rPr>
      </w:pPr>
      <w:r>
        <w:rPr>
          <w:sz w:val="24"/>
        </w:rPr>
        <w:t>Внеочередное Общее собрание участников созывается Единоличным исполнительным органом по его инициативе или по письменному требованию</w:t>
      </w:r>
      <w:r>
        <w:rPr>
          <w:sz w:val="24"/>
        </w:rPr>
        <w:t xml:space="preserve"> аудитора Общества, а также участника (участников) Общества, владеющего в совокупности не менее 10 % уставного капитала Общества на дату предъявления требования. В таком требовании должны быть сформулированы вопросы, подлежащие внесению в повестку дня Обще</w:t>
      </w:r>
      <w:r>
        <w:rPr>
          <w:sz w:val="24"/>
        </w:rPr>
        <w:t>го собрания участников с указанием мотивов их внесения.</w:t>
      </w:r>
    </w:p>
    <w:p w14:paraId="78B45BBF" w14:textId="77777777" w:rsidR="00C1612E" w:rsidRDefault="0000321E">
      <w:pPr>
        <w:pStyle w:val="1"/>
        <w:numPr>
          <w:ilvl w:val="0"/>
          <w:numId w:val="8"/>
        </w:numPr>
        <w:tabs>
          <w:tab w:val="left" w:pos="3356"/>
        </w:tabs>
        <w:ind w:left="3356" w:hanging="374"/>
        <w:jc w:val="left"/>
      </w:pPr>
      <w:commentRangeStart w:id="29"/>
      <w:r>
        <w:t>УПРАВЛЕНИЕ</w:t>
      </w:r>
      <w:r>
        <w:rPr>
          <w:spacing w:val="-4"/>
        </w:rPr>
        <w:t xml:space="preserve"> </w:t>
      </w:r>
      <w:r>
        <w:rPr>
          <w:spacing w:val="-2"/>
        </w:rPr>
        <w:t>ОБЩЕСТВА</w:t>
      </w:r>
    </w:p>
    <w:p w14:paraId="3A30B51C" w14:textId="77777777" w:rsidR="00C1612E" w:rsidRDefault="0000321E">
      <w:pPr>
        <w:pStyle w:val="a5"/>
        <w:numPr>
          <w:ilvl w:val="1"/>
          <w:numId w:val="8"/>
        </w:numPr>
        <w:tabs>
          <w:tab w:val="left" w:pos="1419"/>
        </w:tabs>
        <w:spacing w:before="240"/>
        <w:ind w:left="1" w:right="135" w:firstLine="852"/>
        <w:rPr>
          <w:sz w:val="24"/>
        </w:rPr>
      </w:pPr>
      <w:r>
        <w:rPr>
          <w:sz w:val="24"/>
        </w:rPr>
        <w:t>Единоличный</w:t>
      </w:r>
      <w:r>
        <w:rPr>
          <w:spacing w:val="-6"/>
          <w:sz w:val="24"/>
        </w:rPr>
        <w:t xml:space="preserve"> </w:t>
      </w:r>
      <w:r>
        <w:rPr>
          <w:sz w:val="24"/>
        </w:rPr>
        <w:t>исполнительный</w:t>
      </w:r>
      <w:r>
        <w:rPr>
          <w:spacing w:val="-6"/>
          <w:sz w:val="24"/>
        </w:rPr>
        <w:t xml:space="preserve"> </w:t>
      </w:r>
      <w:r>
        <w:rPr>
          <w:sz w:val="24"/>
        </w:rPr>
        <w:t>орган</w:t>
      </w:r>
      <w:r>
        <w:rPr>
          <w:spacing w:val="-6"/>
          <w:sz w:val="24"/>
        </w:rPr>
        <w:t xml:space="preserve"> </w:t>
      </w:r>
      <w:r>
        <w:rPr>
          <w:sz w:val="24"/>
        </w:rPr>
        <w:t>избирается</w:t>
      </w:r>
      <w:r>
        <w:rPr>
          <w:spacing w:val="-7"/>
          <w:sz w:val="24"/>
        </w:rPr>
        <w:t xml:space="preserve"> </w:t>
      </w:r>
      <w:r>
        <w:rPr>
          <w:sz w:val="24"/>
        </w:rPr>
        <w:t>Общим</w:t>
      </w:r>
      <w:r>
        <w:rPr>
          <w:spacing w:val="-8"/>
          <w:sz w:val="24"/>
        </w:rPr>
        <w:t xml:space="preserve"> </w:t>
      </w:r>
      <w:r>
        <w:rPr>
          <w:sz w:val="24"/>
        </w:rPr>
        <w:t>собранием</w:t>
      </w:r>
      <w:r>
        <w:rPr>
          <w:spacing w:val="-8"/>
          <w:sz w:val="24"/>
        </w:rPr>
        <w:t xml:space="preserve"> </w:t>
      </w:r>
      <w:r>
        <w:rPr>
          <w:sz w:val="24"/>
        </w:rPr>
        <w:t>участников Общества</w:t>
      </w:r>
      <w:r>
        <w:rPr>
          <w:spacing w:val="-14"/>
          <w:sz w:val="24"/>
        </w:rPr>
        <w:t xml:space="preserve"> </w:t>
      </w:r>
      <w:r>
        <w:rPr>
          <w:sz w:val="24"/>
        </w:rPr>
        <w:t>сроком</w:t>
      </w:r>
      <w:r>
        <w:rPr>
          <w:spacing w:val="-14"/>
          <w:sz w:val="24"/>
        </w:rPr>
        <w:t xml:space="preserve"> </w:t>
      </w:r>
      <w:r>
        <w:rPr>
          <w:sz w:val="24"/>
        </w:rPr>
        <w:t>на</w:t>
      </w:r>
      <w:r>
        <w:rPr>
          <w:spacing w:val="-14"/>
          <w:sz w:val="24"/>
        </w:rPr>
        <w:t xml:space="preserve"> </w:t>
      </w:r>
      <w:r>
        <w:rPr>
          <w:sz w:val="24"/>
        </w:rPr>
        <w:t>5</w:t>
      </w:r>
      <w:r>
        <w:rPr>
          <w:spacing w:val="-13"/>
          <w:sz w:val="24"/>
        </w:rPr>
        <w:t xml:space="preserve"> </w:t>
      </w:r>
      <w:r>
        <w:rPr>
          <w:sz w:val="24"/>
        </w:rPr>
        <w:t>лет.</w:t>
      </w:r>
      <w:r>
        <w:rPr>
          <w:spacing w:val="-13"/>
          <w:sz w:val="24"/>
        </w:rPr>
        <w:t xml:space="preserve"> </w:t>
      </w:r>
      <w:r>
        <w:rPr>
          <w:sz w:val="24"/>
        </w:rPr>
        <w:t>Единоличный</w:t>
      </w:r>
      <w:r>
        <w:rPr>
          <w:spacing w:val="-14"/>
          <w:sz w:val="24"/>
        </w:rPr>
        <w:t xml:space="preserve"> </w:t>
      </w:r>
      <w:r>
        <w:rPr>
          <w:sz w:val="24"/>
        </w:rPr>
        <w:t>исполнительный</w:t>
      </w:r>
      <w:r>
        <w:rPr>
          <w:spacing w:val="-12"/>
          <w:sz w:val="24"/>
        </w:rPr>
        <w:t xml:space="preserve"> </w:t>
      </w:r>
      <w:r>
        <w:rPr>
          <w:sz w:val="24"/>
        </w:rPr>
        <w:t>орган</w:t>
      </w:r>
      <w:r>
        <w:rPr>
          <w:spacing w:val="-14"/>
          <w:sz w:val="24"/>
        </w:rPr>
        <w:t xml:space="preserve"> </w:t>
      </w:r>
      <w:r>
        <w:rPr>
          <w:sz w:val="24"/>
        </w:rPr>
        <w:t>Общества</w:t>
      </w:r>
      <w:r>
        <w:rPr>
          <w:spacing w:val="-14"/>
          <w:sz w:val="24"/>
        </w:rPr>
        <w:t xml:space="preserve"> </w:t>
      </w:r>
      <w:r>
        <w:rPr>
          <w:sz w:val="24"/>
        </w:rPr>
        <w:t>может</w:t>
      </w:r>
      <w:r>
        <w:rPr>
          <w:spacing w:val="-12"/>
          <w:sz w:val="24"/>
        </w:rPr>
        <w:t xml:space="preserve"> </w:t>
      </w:r>
      <w:r>
        <w:rPr>
          <w:sz w:val="24"/>
        </w:rPr>
        <w:t>быть</w:t>
      </w:r>
      <w:r>
        <w:rPr>
          <w:spacing w:val="-12"/>
          <w:sz w:val="24"/>
        </w:rPr>
        <w:t xml:space="preserve"> </w:t>
      </w:r>
      <w:r>
        <w:rPr>
          <w:sz w:val="24"/>
        </w:rPr>
        <w:t>избран также и не из числа его участников.</w:t>
      </w:r>
    </w:p>
    <w:p w14:paraId="79A0BD6C" w14:textId="77777777" w:rsidR="00C1612E" w:rsidRDefault="0000321E">
      <w:pPr>
        <w:pStyle w:val="a5"/>
        <w:numPr>
          <w:ilvl w:val="1"/>
          <w:numId w:val="8"/>
        </w:numPr>
        <w:tabs>
          <w:tab w:val="left" w:pos="1419"/>
        </w:tabs>
        <w:ind w:left="1" w:right="136" w:firstLine="852"/>
        <w:rPr>
          <w:sz w:val="24"/>
        </w:rPr>
      </w:pPr>
      <w:r>
        <w:rPr>
          <w:sz w:val="24"/>
        </w:rPr>
        <w:t>По решению Общего собрания участников срок полномочий единоличного исполнительного органа может быть продлен.</w:t>
      </w:r>
    </w:p>
    <w:p w14:paraId="268FD8AA" w14:textId="77777777" w:rsidR="00C1612E" w:rsidRDefault="0000321E">
      <w:pPr>
        <w:pStyle w:val="a5"/>
        <w:numPr>
          <w:ilvl w:val="1"/>
          <w:numId w:val="8"/>
        </w:numPr>
        <w:tabs>
          <w:tab w:val="left" w:pos="1419"/>
        </w:tabs>
        <w:ind w:left="1" w:right="137" w:firstLine="852"/>
        <w:rPr>
          <w:sz w:val="24"/>
        </w:rPr>
      </w:pPr>
      <w:r>
        <w:rPr>
          <w:sz w:val="24"/>
        </w:rPr>
        <w:t>Договор</w:t>
      </w:r>
      <w:r>
        <w:rPr>
          <w:spacing w:val="-15"/>
          <w:sz w:val="24"/>
        </w:rPr>
        <w:t xml:space="preserve"> </w:t>
      </w:r>
      <w:r>
        <w:rPr>
          <w:sz w:val="24"/>
        </w:rPr>
        <w:t>между</w:t>
      </w:r>
      <w:r>
        <w:rPr>
          <w:spacing w:val="-15"/>
          <w:sz w:val="24"/>
        </w:rPr>
        <w:t xml:space="preserve"> </w:t>
      </w:r>
      <w:r>
        <w:rPr>
          <w:sz w:val="24"/>
        </w:rPr>
        <w:t>Обществом</w:t>
      </w:r>
      <w:r>
        <w:rPr>
          <w:spacing w:val="-15"/>
          <w:sz w:val="24"/>
        </w:rPr>
        <w:t xml:space="preserve"> </w:t>
      </w:r>
      <w:r>
        <w:rPr>
          <w:sz w:val="24"/>
        </w:rPr>
        <w:t>и</w:t>
      </w:r>
      <w:r>
        <w:rPr>
          <w:spacing w:val="-15"/>
          <w:sz w:val="24"/>
        </w:rPr>
        <w:t xml:space="preserve"> </w:t>
      </w:r>
      <w:r>
        <w:rPr>
          <w:sz w:val="24"/>
        </w:rPr>
        <w:t>Единоличным</w:t>
      </w:r>
      <w:r>
        <w:rPr>
          <w:spacing w:val="-15"/>
          <w:sz w:val="24"/>
        </w:rPr>
        <w:t xml:space="preserve"> </w:t>
      </w:r>
      <w:r>
        <w:rPr>
          <w:sz w:val="24"/>
        </w:rPr>
        <w:t>исполнительным</w:t>
      </w:r>
      <w:r>
        <w:rPr>
          <w:spacing w:val="-15"/>
          <w:sz w:val="24"/>
        </w:rPr>
        <w:t xml:space="preserve"> </w:t>
      </w:r>
      <w:r>
        <w:rPr>
          <w:sz w:val="24"/>
        </w:rPr>
        <w:t>органом</w:t>
      </w:r>
      <w:r>
        <w:rPr>
          <w:spacing w:val="-15"/>
          <w:sz w:val="24"/>
        </w:rPr>
        <w:t xml:space="preserve"> </w:t>
      </w:r>
      <w:r>
        <w:rPr>
          <w:sz w:val="24"/>
        </w:rPr>
        <w:t>Общества подписывается от имени Общества л</w:t>
      </w:r>
      <w:r>
        <w:rPr>
          <w:sz w:val="24"/>
        </w:rPr>
        <w:t>ицом, председательствующим на общем собрании участников Общества, на котором назначен Единоличный исполнительный орган, или участником Общества, уполномоченным решением Общего собрания участников Общества.</w:t>
      </w:r>
    </w:p>
    <w:p w14:paraId="7777B21E" w14:textId="77777777" w:rsidR="00C1612E" w:rsidRDefault="00C1612E">
      <w:pPr>
        <w:pStyle w:val="a5"/>
        <w:rPr>
          <w:sz w:val="24"/>
        </w:rPr>
        <w:sectPr w:rsidR="00C1612E">
          <w:pgSz w:w="11910" w:h="16850"/>
          <w:pgMar w:top="1060" w:right="708" w:bottom="980" w:left="1417" w:header="0" w:footer="796" w:gutter="0"/>
          <w:cols w:space="720"/>
        </w:sectPr>
      </w:pPr>
    </w:p>
    <w:p w14:paraId="45F92A3A" w14:textId="77777777" w:rsidR="00C1612E" w:rsidRDefault="0000321E">
      <w:pPr>
        <w:pStyle w:val="a5"/>
        <w:numPr>
          <w:ilvl w:val="1"/>
          <w:numId w:val="8"/>
        </w:numPr>
        <w:tabs>
          <w:tab w:val="left" w:pos="1479"/>
        </w:tabs>
        <w:spacing w:before="71"/>
        <w:ind w:left="1479" w:hanging="626"/>
        <w:rPr>
          <w:sz w:val="24"/>
        </w:rPr>
      </w:pPr>
      <w:r>
        <w:rPr>
          <w:sz w:val="24"/>
        </w:rPr>
        <w:lastRenderedPageBreak/>
        <w:t>Единоличный</w:t>
      </w:r>
      <w:r>
        <w:rPr>
          <w:spacing w:val="-8"/>
          <w:sz w:val="24"/>
        </w:rPr>
        <w:t xml:space="preserve"> </w:t>
      </w:r>
      <w:r>
        <w:rPr>
          <w:sz w:val="24"/>
        </w:rPr>
        <w:t>исполнительный</w:t>
      </w:r>
      <w:r>
        <w:rPr>
          <w:spacing w:val="-2"/>
          <w:sz w:val="24"/>
        </w:rPr>
        <w:t xml:space="preserve"> </w:t>
      </w:r>
      <w:r>
        <w:rPr>
          <w:sz w:val="24"/>
        </w:rPr>
        <w:t>орган</w:t>
      </w:r>
      <w:r>
        <w:rPr>
          <w:spacing w:val="-2"/>
          <w:sz w:val="24"/>
        </w:rPr>
        <w:t xml:space="preserve"> </w:t>
      </w:r>
      <w:r>
        <w:rPr>
          <w:sz w:val="24"/>
        </w:rPr>
        <w:t>Общества</w:t>
      </w:r>
      <w:r>
        <w:rPr>
          <w:spacing w:val="-4"/>
          <w:sz w:val="24"/>
        </w:rPr>
        <w:t xml:space="preserve"> </w:t>
      </w:r>
      <w:r>
        <w:rPr>
          <w:sz w:val="24"/>
        </w:rPr>
        <w:t>имеет</w:t>
      </w:r>
      <w:r>
        <w:rPr>
          <w:spacing w:val="-3"/>
          <w:sz w:val="24"/>
        </w:rPr>
        <w:t xml:space="preserve"> </w:t>
      </w:r>
      <w:r>
        <w:rPr>
          <w:spacing w:val="-2"/>
          <w:sz w:val="24"/>
        </w:rPr>
        <w:t>право:</w:t>
      </w:r>
    </w:p>
    <w:p w14:paraId="02D5BA55" w14:textId="77777777" w:rsidR="00C1612E" w:rsidRDefault="0000321E">
      <w:pPr>
        <w:pStyle w:val="a5"/>
        <w:numPr>
          <w:ilvl w:val="2"/>
          <w:numId w:val="8"/>
        </w:numPr>
        <w:tabs>
          <w:tab w:val="left" w:pos="1561"/>
        </w:tabs>
        <w:ind w:right="141" w:firstLine="852"/>
        <w:rPr>
          <w:sz w:val="24"/>
        </w:rPr>
      </w:pPr>
      <w:r>
        <w:rPr>
          <w:sz w:val="24"/>
        </w:rPr>
        <w:t>без доверенности действовать от имени Общества, в том числе представлять его интересы и совершать сделки;</w:t>
      </w:r>
    </w:p>
    <w:p w14:paraId="5C59F863" w14:textId="77777777" w:rsidR="00C1612E" w:rsidRDefault="0000321E">
      <w:pPr>
        <w:pStyle w:val="a5"/>
        <w:numPr>
          <w:ilvl w:val="2"/>
          <w:numId w:val="8"/>
        </w:numPr>
        <w:tabs>
          <w:tab w:val="left" w:pos="1561"/>
        </w:tabs>
        <w:ind w:right="142" w:firstLine="852"/>
        <w:rPr>
          <w:sz w:val="24"/>
        </w:rPr>
      </w:pPr>
      <w:r>
        <w:rPr>
          <w:sz w:val="24"/>
        </w:rPr>
        <w:t>выдавать доверенности</w:t>
      </w:r>
      <w:r>
        <w:rPr>
          <w:spacing w:val="-2"/>
          <w:sz w:val="24"/>
        </w:rPr>
        <w:t xml:space="preserve"> </w:t>
      </w:r>
      <w:r>
        <w:rPr>
          <w:sz w:val="24"/>
        </w:rPr>
        <w:t>на</w:t>
      </w:r>
      <w:r>
        <w:rPr>
          <w:spacing w:val="-2"/>
          <w:sz w:val="24"/>
        </w:rPr>
        <w:t xml:space="preserve"> </w:t>
      </w:r>
      <w:r>
        <w:rPr>
          <w:sz w:val="24"/>
        </w:rPr>
        <w:t>право</w:t>
      </w:r>
      <w:r>
        <w:rPr>
          <w:spacing w:val="-1"/>
          <w:sz w:val="24"/>
        </w:rPr>
        <w:t xml:space="preserve"> </w:t>
      </w:r>
      <w:r>
        <w:rPr>
          <w:sz w:val="24"/>
        </w:rPr>
        <w:t>представительства</w:t>
      </w:r>
      <w:r>
        <w:rPr>
          <w:spacing w:val="-2"/>
          <w:sz w:val="24"/>
        </w:rPr>
        <w:t xml:space="preserve"> </w:t>
      </w:r>
      <w:r>
        <w:rPr>
          <w:sz w:val="24"/>
        </w:rPr>
        <w:t>от имени Общества,</w:t>
      </w:r>
      <w:r>
        <w:rPr>
          <w:spacing w:val="-1"/>
          <w:sz w:val="24"/>
        </w:rPr>
        <w:t xml:space="preserve"> </w:t>
      </w:r>
      <w:r>
        <w:rPr>
          <w:sz w:val="24"/>
        </w:rPr>
        <w:t>в</w:t>
      </w:r>
      <w:r>
        <w:rPr>
          <w:spacing w:val="-2"/>
          <w:sz w:val="24"/>
        </w:rPr>
        <w:t xml:space="preserve"> </w:t>
      </w:r>
      <w:r>
        <w:rPr>
          <w:sz w:val="24"/>
        </w:rPr>
        <w:t>том числе доверенности с правом передоверия;</w:t>
      </w:r>
    </w:p>
    <w:p w14:paraId="029ADFF0" w14:textId="77777777" w:rsidR="00C1612E" w:rsidRDefault="0000321E">
      <w:pPr>
        <w:pStyle w:val="a5"/>
        <w:numPr>
          <w:ilvl w:val="2"/>
          <w:numId w:val="8"/>
        </w:numPr>
        <w:tabs>
          <w:tab w:val="left" w:pos="1561"/>
        </w:tabs>
        <w:ind w:right="140" w:firstLine="852"/>
        <w:rPr>
          <w:sz w:val="24"/>
        </w:rPr>
      </w:pPr>
      <w:r>
        <w:rPr>
          <w:sz w:val="24"/>
        </w:rPr>
        <w:t>издавать приказы о назначении на должности работников Общества, об их переводе и увольнении, применять меры поощрения и налагать дисциплинарные взыскания;</w:t>
      </w:r>
    </w:p>
    <w:p w14:paraId="0A8DA8DF" w14:textId="77777777" w:rsidR="00C1612E" w:rsidRDefault="0000321E">
      <w:pPr>
        <w:pStyle w:val="a5"/>
        <w:numPr>
          <w:ilvl w:val="2"/>
          <w:numId w:val="8"/>
        </w:numPr>
        <w:tabs>
          <w:tab w:val="left" w:pos="1561"/>
        </w:tabs>
        <w:ind w:left="1561" w:hanging="708"/>
        <w:rPr>
          <w:sz w:val="24"/>
        </w:rPr>
      </w:pPr>
      <w:r>
        <w:rPr>
          <w:sz w:val="24"/>
        </w:rPr>
        <w:t>обеспечивать</w:t>
      </w:r>
      <w:r>
        <w:rPr>
          <w:spacing w:val="-3"/>
          <w:sz w:val="24"/>
        </w:rPr>
        <w:t xml:space="preserve"> </w:t>
      </w:r>
      <w:r>
        <w:rPr>
          <w:sz w:val="24"/>
        </w:rPr>
        <w:t>выполнение</w:t>
      </w:r>
      <w:r>
        <w:rPr>
          <w:spacing w:val="-2"/>
          <w:sz w:val="24"/>
        </w:rPr>
        <w:t xml:space="preserve"> </w:t>
      </w:r>
      <w:r>
        <w:rPr>
          <w:sz w:val="24"/>
        </w:rPr>
        <w:t>решений Общего</w:t>
      </w:r>
      <w:r>
        <w:rPr>
          <w:spacing w:val="-1"/>
          <w:sz w:val="24"/>
        </w:rPr>
        <w:t xml:space="preserve"> </w:t>
      </w:r>
      <w:r>
        <w:rPr>
          <w:sz w:val="24"/>
        </w:rPr>
        <w:t>собрания</w:t>
      </w:r>
      <w:r>
        <w:rPr>
          <w:spacing w:val="-1"/>
          <w:sz w:val="24"/>
        </w:rPr>
        <w:t xml:space="preserve"> </w:t>
      </w:r>
      <w:r>
        <w:rPr>
          <w:spacing w:val="-2"/>
          <w:sz w:val="24"/>
        </w:rPr>
        <w:t>участников;</w:t>
      </w:r>
    </w:p>
    <w:p w14:paraId="77942CB5" w14:textId="77777777" w:rsidR="00C1612E" w:rsidRDefault="0000321E">
      <w:pPr>
        <w:pStyle w:val="a5"/>
        <w:numPr>
          <w:ilvl w:val="2"/>
          <w:numId w:val="8"/>
        </w:numPr>
        <w:tabs>
          <w:tab w:val="left" w:pos="1561"/>
        </w:tabs>
        <w:ind w:right="137" w:firstLine="852"/>
        <w:rPr>
          <w:sz w:val="24"/>
        </w:rPr>
      </w:pPr>
      <w:r>
        <w:rPr>
          <w:sz w:val="24"/>
        </w:rPr>
        <w:t>утверждать штатное расписание и правила в</w:t>
      </w:r>
      <w:r>
        <w:rPr>
          <w:sz w:val="24"/>
        </w:rPr>
        <w:t>нутреннего распорядка, должностные инструкции;</w:t>
      </w:r>
    </w:p>
    <w:p w14:paraId="0A840758" w14:textId="77777777" w:rsidR="00C1612E" w:rsidRDefault="0000321E">
      <w:pPr>
        <w:pStyle w:val="a5"/>
        <w:numPr>
          <w:ilvl w:val="2"/>
          <w:numId w:val="8"/>
        </w:numPr>
        <w:tabs>
          <w:tab w:val="left" w:pos="1561"/>
        </w:tabs>
        <w:ind w:right="140" w:firstLine="852"/>
        <w:rPr>
          <w:sz w:val="24"/>
        </w:rPr>
      </w:pPr>
      <w:r>
        <w:rPr>
          <w:sz w:val="24"/>
        </w:rPr>
        <w:t>осуществлять иные полномочия, не отнесенные настоящим Уставом к компетенции Общего собрания участников Общества.</w:t>
      </w:r>
    </w:p>
    <w:p w14:paraId="061A7F62" w14:textId="77777777" w:rsidR="00C1612E" w:rsidRDefault="0000321E">
      <w:pPr>
        <w:pStyle w:val="a5"/>
        <w:numPr>
          <w:ilvl w:val="1"/>
          <w:numId w:val="8"/>
        </w:numPr>
        <w:tabs>
          <w:tab w:val="left" w:pos="1419"/>
        </w:tabs>
        <w:ind w:left="1" w:right="136" w:firstLine="852"/>
        <w:rPr>
          <w:sz w:val="24"/>
        </w:rPr>
      </w:pPr>
      <w:r>
        <w:rPr>
          <w:sz w:val="24"/>
        </w:rPr>
        <w:t>Порядок деятельности Единоличного исполнительного органа и принятия им решений устанавливается У</w:t>
      </w:r>
      <w:r>
        <w:rPr>
          <w:sz w:val="24"/>
        </w:rPr>
        <w:t>ставом Общества, внутренними документами Общества, а также договором, заключенным между Обществом и Единоличным исполнительным органом.</w:t>
      </w:r>
    </w:p>
    <w:p w14:paraId="41957FDC" w14:textId="77777777" w:rsidR="00C1612E" w:rsidRDefault="0000321E">
      <w:pPr>
        <w:pStyle w:val="1"/>
        <w:numPr>
          <w:ilvl w:val="0"/>
          <w:numId w:val="8"/>
        </w:numPr>
        <w:tabs>
          <w:tab w:val="left" w:pos="2557"/>
        </w:tabs>
        <w:ind w:left="2557" w:hanging="434"/>
        <w:jc w:val="left"/>
      </w:pPr>
      <w:r>
        <w:t>ГЕНЕРАЛЬНЫЙ</w:t>
      </w:r>
      <w:r>
        <w:rPr>
          <w:spacing w:val="-5"/>
        </w:rPr>
        <w:t xml:space="preserve"> </w:t>
      </w:r>
      <w:r>
        <w:t>ДИРЕКТОР</w:t>
      </w:r>
      <w:r>
        <w:rPr>
          <w:spacing w:val="-3"/>
        </w:rPr>
        <w:t xml:space="preserve"> </w:t>
      </w:r>
      <w:r>
        <w:rPr>
          <w:spacing w:val="-2"/>
        </w:rPr>
        <w:t>ОБЩЕСТВА</w:t>
      </w:r>
    </w:p>
    <w:p w14:paraId="1F56E9AD" w14:textId="77777777" w:rsidR="00C1612E" w:rsidRDefault="0000321E">
      <w:pPr>
        <w:pStyle w:val="a3"/>
        <w:spacing w:before="240"/>
        <w:ind w:firstLine="0"/>
        <w:jc w:val="left"/>
      </w:pPr>
      <w:commentRangeStart w:id="30"/>
      <w:r>
        <w:rPr>
          <w:color w:val="000000"/>
          <w:highlight w:val="yellow"/>
        </w:rPr>
        <w:t>Генеральный</w:t>
      </w:r>
      <w:r>
        <w:rPr>
          <w:color w:val="000000"/>
          <w:spacing w:val="-4"/>
          <w:highlight w:val="yellow"/>
        </w:rPr>
        <w:t xml:space="preserve"> </w:t>
      </w:r>
      <w:commentRangeEnd w:id="30"/>
      <w:r w:rsidR="005B1FA8">
        <w:rPr>
          <w:rStyle w:val="a6"/>
        </w:rPr>
        <w:commentReference w:id="30"/>
      </w:r>
      <w:r>
        <w:rPr>
          <w:color w:val="000000"/>
          <w:highlight w:val="yellow"/>
        </w:rPr>
        <w:t>директор</w:t>
      </w:r>
      <w:r>
        <w:rPr>
          <w:color w:val="000000"/>
          <w:spacing w:val="-8"/>
          <w:highlight w:val="yellow"/>
        </w:rPr>
        <w:t xml:space="preserve"> </w:t>
      </w:r>
      <w:r>
        <w:rPr>
          <w:color w:val="000000"/>
          <w:highlight w:val="yellow"/>
        </w:rPr>
        <w:t>является</w:t>
      </w:r>
      <w:r>
        <w:rPr>
          <w:color w:val="000000"/>
          <w:spacing w:val="-5"/>
          <w:highlight w:val="yellow"/>
        </w:rPr>
        <w:t xml:space="preserve"> </w:t>
      </w:r>
      <w:r>
        <w:rPr>
          <w:color w:val="000000"/>
          <w:highlight w:val="yellow"/>
        </w:rPr>
        <w:t>единоличным</w:t>
      </w:r>
      <w:r>
        <w:rPr>
          <w:color w:val="000000"/>
          <w:spacing w:val="-6"/>
          <w:highlight w:val="yellow"/>
        </w:rPr>
        <w:t xml:space="preserve"> </w:t>
      </w:r>
      <w:r>
        <w:rPr>
          <w:color w:val="000000"/>
          <w:highlight w:val="yellow"/>
        </w:rPr>
        <w:t>исполнительным</w:t>
      </w:r>
      <w:r>
        <w:rPr>
          <w:color w:val="000000"/>
          <w:spacing w:val="-6"/>
          <w:highlight w:val="yellow"/>
        </w:rPr>
        <w:t xml:space="preserve"> </w:t>
      </w:r>
      <w:r>
        <w:rPr>
          <w:color w:val="000000"/>
          <w:highlight w:val="yellow"/>
        </w:rPr>
        <w:t>органом</w:t>
      </w:r>
      <w:r>
        <w:rPr>
          <w:color w:val="000000"/>
          <w:spacing w:val="-6"/>
          <w:highlight w:val="yellow"/>
        </w:rPr>
        <w:t xml:space="preserve"> </w:t>
      </w:r>
      <w:r>
        <w:rPr>
          <w:color w:val="000000"/>
          <w:highlight w:val="yellow"/>
        </w:rPr>
        <w:t>Общества</w:t>
      </w:r>
      <w:r>
        <w:rPr>
          <w:color w:val="000000"/>
          <w:spacing w:val="-6"/>
          <w:highlight w:val="yellow"/>
        </w:rPr>
        <w:t xml:space="preserve"> </w:t>
      </w:r>
      <w:r>
        <w:rPr>
          <w:color w:val="000000"/>
          <w:highlight w:val="yellow"/>
        </w:rPr>
        <w:t>и</w:t>
      </w:r>
      <w:r>
        <w:rPr>
          <w:color w:val="000000"/>
        </w:rPr>
        <w:t xml:space="preserve"> </w:t>
      </w:r>
      <w:r>
        <w:rPr>
          <w:color w:val="000000"/>
          <w:highlight w:val="yellow"/>
        </w:rPr>
        <w:t>осуществляет т</w:t>
      </w:r>
      <w:r>
        <w:rPr>
          <w:color w:val="000000"/>
          <w:highlight w:val="yellow"/>
        </w:rPr>
        <w:t>екущее руководство его деятельностью.</w:t>
      </w:r>
    </w:p>
    <w:p w14:paraId="644F41A6" w14:textId="77777777" w:rsidR="00C1612E" w:rsidRDefault="00C1612E">
      <w:pPr>
        <w:pStyle w:val="a3"/>
        <w:ind w:left="0" w:firstLine="0"/>
        <w:jc w:val="left"/>
      </w:pPr>
    </w:p>
    <w:p w14:paraId="4F967929" w14:textId="77777777" w:rsidR="00C1612E" w:rsidRDefault="0000321E">
      <w:pPr>
        <w:pStyle w:val="a3"/>
        <w:ind w:right="226" w:firstLine="0"/>
        <w:jc w:val="left"/>
      </w:pPr>
      <w:r>
        <w:rPr>
          <w:color w:val="000000"/>
          <w:highlight w:val="yellow"/>
        </w:rPr>
        <w:t>На</w:t>
      </w:r>
      <w:r>
        <w:rPr>
          <w:color w:val="000000"/>
          <w:spacing w:val="-5"/>
          <w:highlight w:val="yellow"/>
        </w:rPr>
        <w:t xml:space="preserve"> </w:t>
      </w:r>
      <w:r>
        <w:rPr>
          <w:color w:val="000000"/>
          <w:highlight w:val="yellow"/>
        </w:rPr>
        <w:t>должность</w:t>
      </w:r>
      <w:r>
        <w:rPr>
          <w:color w:val="000000"/>
          <w:spacing w:val="-5"/>
          <w:highlight w:val="yellow"/>
        </w:rPr>
        <w:t xml:space="preserve"> </w:t>
      </w:r>
      <w:r>
        <w:rPr>
          <w:color w:val="000000"/>
          <w:highlight w:val="yellow"/>
        </w:rPr>
        <w:t>Генерального</w:t>
      </w:r>
      <w:r>
        <w:rPr>
          <w:color w:val="000000"/>
          <w:spacing w:val="-5"/>
          <w:highlight w:val="yellow"/>
        </w:rPr>
        <w:t xml:space="preserve"> </w:t>
      </w:r>
      <w:r>
        <w:rPr>
          <w:color w:val="000000"/>
          <w:highlight w:val="yellow"/>
        </w:rPr>
        <w:t>директора</w:t>
      </w:r>
      <w:r>
        <w:rPr>
          <w:color w:val="000000"/>
          <w:spacing w:val="-5"/>
          <w:highlight w:val="yellow"/>
        </w:rPr>
        <w:t xml:space="preserve"> </w:t>
      </w:r>
      <w:r>
        <w:rPr>
          <w:color w:val="000000"/>
          <w:highlight w:val="yellow"/>
        </w:rPr>
        <w:t>назначается</w:t>
      </w:r>
      <w:r>
        <w:rPr>
          <w:color w:val="000000"/>
          <w:spacing w:val="-5"/>
          <w:highlight w:val="yellow"/>
        </w:rPr>
        <w:t xml:space="preserve"> </w:t>
      </w:r>
      <w:commentRangeStart w:id="31"/>
      <w:r>
        <w:rPr>
          <w:color w:val="000000"/>
          <w:highlight w:val="yellow"/>
        </w:rPr>
        <w:t>Чеканов</w:t>
      </w:r>
      <w:r>
        <w:rPr>
          <w:color w:val="000000"/>
          <w:spacing w:val="-5"/>
          <w:highlight w:val="yellow"/>
        </w:rPr>
        <w:t xml:space="preserve"> </w:t>
      </w:r>
      <w:r>
        <w:rPr>
          <w:color w:val="000000"/>
          <w:highlight w:val="yellow"/>
        </w:rPr>
        <w:t>Александр</w:t>
      </w:r>
      <w:r>
        <w:rPr>
          <w:color w:val="000000"/>
          <w:spacing w:val="-5"/>
          <w:highlight w:val="yellow"/>
        </w:rPr>
        <w:t xml:space="preserve"> </w:t>
      </w:r>
      <w:r>
        <w:rPr>
          <w:color w:val="000000"/>
          <w:highlight w:val="yellow"/>
        </w:rPr>
        <w:t>Валентинович</w:t>
      </w:r>
      <w:r>
        <w:rPr>
          <w:color w:val="000000"/>
        </w:rPr>
        <w:t xml:space="preserve"> </w:t>
      </w:r>
      <w:commentRangeEnd w:id="31"/>
      <w:r w:rsidR="005B1FA8">
        <w:rPr>
          <w:rStyle w:val="a6"/>
        </w:rPr>
        <w:commentReference w:id="31"/>
      </w:r>
      <w:r>
        <w:rPr>
          <w:color w:val="000000"/>
          <w:highlight w:val="yellow"/>
        </w:rPr>
        <w:t>сроком на 1 год по решению Общего собрания участников.</w:t>
      </w:r>
    </w:p>
    <w:p w14:paraId="5AB2FD66" w14:textId="77777777" w:rsidR="00C1612E" w:rsidRDefault="00C1612E">
      <w:pPr>
        <w:pStyle w:val="a3"/>
        <w:ind w:left="0" w:firstLine="0"/>
        <w:jc w:val="left"/>
      </w:pPr>
    </w:p>
    <w:p w14:paraId="1FB0144A" w14:textId="77777777" w:rsidR="00C1612E" w:rsidRDefault="0000321E">
      <w:pPr>
        <w:pStyle w:val="a3"/>
        <w:ind w:left="1590" w:firstLine="0"/>
        <w:jc w:val="left"/>
      </w:pPr>
      <w:r>
        <w:rPr>
          <w:color w:val="000000"/>
          <w:highlight w:val="yellow"/>
        </w:rPr>
        <w:t>Генеральный</w:t>
      </w:r>
      <w:r>
        <w:rPr>
          <w:color w:val="000000"/>
          <w:spacing w:val="-1"/>
          <w:highlight w:val="yellow"/>
        </w:rPr>
        <w:t xml:space="preserve"> </w:t>
      </w:r>
      <w:r>
        <w:rPr>
          <w:color w:val="000000"/>
          <w:spacing w:val="-2"/>
          <w:highlight w:val="yellow"/>
        </w:rPr>
        <w:t>директор:</w:t>
      </w:r>
    </w:p>
    <w:p w14:paraId="41071361" w14:textId="77777777" w:rsidR="00C1612E" w:rsidRDefault="0000321E">
      <w:pPr>
        <w:pStyle w:val="a5"/>
        <w:numPr>
          <w:ilvl w:val="1"/>
          <w:numId w:val="8"/>
        </w:numPr>
        <w:tabs>
          <w:tab w:val="left" w:pos="1441"/>
        </w:tabs>
        <w:ind w:left="1441" w:hanging="730"/>
        <w:rPr>
          <w:sz w:val="24"/>
        </w:rPr>
      </w:pPr>
      <w:r>
        <w:rPr>
          <w:color w:val="000000"/>
          <w:sz w:val="24"/>
          <w:highlight w:val="yellow"/>
        </w:rPr>
        <w:t>действует</w:t>
      </w:r>
      <w:r>
        <w:rPr>
          <w:color w:val="000000"/>
          <w:spacing w:val="-3"/>
          <w:sz w:val="24"/>
          <w:highlight w:val="yellow"/>
        </w:rPr>
        <w:t xml:space="preserve"> </w:t>
      </w:r>
      <w:r>
        <w:rPr>
          <w:color w:val="000000"/>
          <w:sz w:val="24"/>
          <w:highlight w:val="yellow"/>
        </w:rPr>
        <w:t>от</w:t>
      </w:r>
      <w:r>
        <w:rPr>
          <w:color w:val="000000"/>
          <w:spacing w:val="-2"/>
          <w:sz w:val="24"/>
          <w:highlight w:val="yellow"/>
        </w:rPr>
        <w:t xml:space="preserve"> </w:t>
      </w:r>
      <w:r>
        <w:rPr>
          <w:color w:val="000000"/>
          <w:sz w:val="24"/>
          <w:highlight w:val="yellow"/>
        </w:rPr>
        <w:t>имени</w:t>
      </w:r>
      <w:r>
        <w:rPr>
          <w:color w:val="000000"/>
          <w:spacing w:val="-2"/>
          <w:sz w:val="24"/>
          <w:highlight w:val="yellow"/>
        </w:rPr>
        <w:t xml:space="preserve"> </w:t>
      </w:r>
      <w:r>
        <w:rPr>
          <w:color w:val="000000"/>
          <w:sz w:val="24"/>
          <w:highlight w:val="yellow"/>
        </w:rPr>
        <w:t>Общества</w:t>
      </w:r>
      <w:r>
        <w:rPr>
          <w:color w:val="000000"/>
          <w:spacing w:val="-3"/>
          <w:sz w:val="24"/>
          <w:highlight w:val="yellow"/>
        </w:rPr>
        <w:t xml:space="preserve"> </w:t>
      </w:r>
      <w:r>
        <w:rPr>
          <w:color w:val="000000"/>
          <w:sz w:val="24"/>
          <w:highlight w:val="yellow"/>
        </w:rPr>
        <w:t>без</w:t>
      </w:r>
      <w:r>
        <w:rPr>
          <w:color w:val="000000"/>
          <w:spacing w:val="-1"/>
          <w:sz w:val="24"/>
          <w:highlight w:val="yellow"/>
        </w:rPr>
        <w:t xml:space="preserve"> </w:t>
      </w:r>
      <w:r>
        <w:rPr>
          <w:color w:val="000000"/>
          <w:spacing w:val="-2"/>
          <w:sz w:val="24"/>
          <w:highlight w:val="yellow"/>
        </w:rPr>
        <w:t>доверенности;</w:t>
      </w:r>
    </w:p>
    <w:p w14:paraId="477F486E" w14:textId="77777777" w:rsidR="00C1612E" w:rsidRDefault="0000321E">
      <w:pPr>
        <w:pStyle w:val="a5"/>
        <w:numPr>
          <w:ilvl w:val="1"/>
          <w:numId w:val="8"/>
        </w:numPr>
        <w:tabs>
          <w:tab w:val="left" w:pos="1143"/>
          <w:tab w:val="left" w:pos="1441"/>
        </w:tabs>
        <w:ind w:left="1143" w:right="1026" w:hanging="432"/>
        <w:rPr>
          <w:sz w:val="24"/>
        </w:rPr>
      </w:pPr>
      <w:r>
        <w:rPr>
          <w:color w:val="000000"/>
          <w:sz w:val="24"/>
          <w:highlight w:val="yellow"/>
        </w:rPr>
        <w:t>заключает сделки, издает приказы, распоряжения и иные обязательные</w:t>
      </w:r>
      <w:r>
        <w:rPr>
          <w:color w:val="000000"/>
          <w:sz w:val="24"/>
        </w:rPr>
        <w:t xml:space="preserve"> </w:t>
      </w:r>
      <w:r>
        <w:rPr>
          <w:color w:val="000000"/>
          <w:spacing w:val="-2"/>
          <w:sz w:val="24"/>
          <w:highlight w:val="yellow"/>
        </w:rPr>
        <w:t>документы;</w:t>
      </w:r>
    </w:p>
    <w:p w14:paraId="790A75C8" w14:textId="77777777" w:rsidR="00C1612E" w:rsidRDefault="0000321E">
      <w:pPr>
        <w:pStyle w:val="a5"/>
        <w:numPr>
          <w:ilvl w:val="1"/>
          <w:numId w:val="8"/>
        </w:numPr>
        <w:tabs>
          <w:tab w:val="left" w:pos="1143"/>
          <w:tab w:val="left" w:pos="1441"/>
        </w:tabs>
        <w:ind w:left="1143" w:right="755" w:hanging="432"/>
        <w:rPr>
          <w:sz w:val="24"/>
        </w:rPr>
      </w:pPr>
      <w:r>
        <w:rPr>
          <w:color w:val="000000"/>
          <w:sz w:val="24"/>
          <w:highlight w:val="yellow"/>
        </w:rPr>
        <w:t>организует выполнение решений Общего собрания участников и Научно-</w:t>
      </w:r>
      <w:r>
        <w:rPr>
          <w:color w:val="000000"/>
          <w:sz w:val="24"/>
        </w:rPr>
        <w:t xml:space="preserve"> </w:t>
      </w:r>
      <w:r>
        <w:rPr>
          <w:color w:val="000000"/>
          <w:sz w:val="24"/>
          <w:highlight w:val="yellow"/>
        </w:rPr>
        <w:t>технического совета (НТС);</w:t>
      </w:r>
    </w:p>
    <w:p w14:paraId="215560FC" w14:textId="77777777" w:rsidR="00C1612E" w:rsidRDefault="0000321E">
      <w:pPr>
        <w:pStyle w:val="a5"/>
        <w:numPr>
          <w:ilvl w:val="1"/>
          <w:numId w:val="8"/>
        </w:numPr>
        <w:tabs>
          <w:tab w:val="left" w:pos="1441"/>
        </w:tabs>
        <w:ind w:left="1441" w:hanging="730"/>
        <w:rPr>
          <w:sz w:val="24"/>
        </w:rPr>
      </w:pPr>
      <w:r>
        <w:rPr>
          <w:color w:val="000000"/>
          <w:sz w:val="24"/>
          <w:highlight w:val="yellow"/>
        </w:rPr>
        <w:t>подотчетен</w:t>
      </w:r>
      <w:r>
        <w:rPr>
          <w:color w:val="000000"/>
          <w:spacing w:val="-4"/>
          <w:sz w:val="24"/>
          <w:highlight w:val="yellow"/>
        </w:rPr>
        <w:t xml:space="preserve"> </w:t>
      </w:r>
      <w:r>
        <w:rPr>
          <w:color w:val="000000"/>
          <w:sz w:val="24"/>
          <w:highlight w:val="yellow"/>
        </w:rPr>
        <w:t>НТС</w:t>
      </w:r>
      <w:r>
        <w:rPr>
          <w:color w:val="000000"/>
          <w:spacing w:val="-2"/>
          <w:sz w:val="24"/>
          <w:highlight w:val="yellow"/>
        </w:rPr>
        <w:t xml:space="preserve"> </w:t>
      </w:r>
      <w:r>
        <w:rPr>
          <w:color w:val="000000"/>
          <w:sz w:val="24"/>
          <w:highlight w:val="yellow"/>
        </w:rPr>
        <w:t>в</w:t>
      </w:r>
      <w:r>
        <w:rPr>
          <w:color w:val="000000"/>
          <w:spacing w:val="-3"/>
          <w:sz w:val="24"/>
          <w:highlight w:val="yellow"/>
        </w:rPr>
        <w:t xml:space="preserve"> </w:t>
      </w:r>
      <w:r>
        <w:rPr>
          <w:color w:val="000000"/>
          <w:sz w:val="24"/>
          <w:highlight w:val="yellow"/>
        </w:rPr>
        <w:t>части</w:t>
      </w:r>
      <w:r>
        <w:rPr>
          <w:color w:val="000000"/>
          <w:spacing w:val="-2"/>
          <w:sz w:val="24"/>
          <w:highlight w:val="yellow"/>
        </w:rPr>
        <w:t xml:space="preserve"> </w:t>
      </w:r>
      <w:r>
        <w:rPr>
          <w:color w:val="000000"/>
          <w:sz w:val="24"/>
          <w:highlight w:val="yellow"/>
        </w:rPr>
        <w:t>исполнения</w:t>
      </w:r>
      <w:r>
        <w:rPr>
          <w:color w:val="000000"/>
          <w:spacing w:val="-2"/>
          <w:sz w:val="24"/>
          <w:highlight w:val="yellow"/>
        </w:rPr>
        <w:t xml:space="preserve"> </w:t>
      </w:r>
      <w:r>
        <w:rPr>
          <w:color w:val="000000"/>
          <w:sz w:val="24"/>
          <w:highlight w:val="yellow"/>
        </w:rPr>
        <w:t>стратегических</w:t>
      </w:r>
      <w:r>
        <w:rPr>
          <w:color w:val="000000"/>
          <w:spacing w:val="-2"/>
          <w:sz w:val="24"/>
          <w:highlight w:val="yellow"/>
        </w:rPr>
        <w:t xml:space="preserve"> решений;</w:t>
      </w:r>
    </w:p>
    <w:p w14:paraId="6376699A" w14:textId="77777777" w:rsidR="00C1612E" w:rsidRDefault="0000321E">
      <w:pPr>
        <w:pStyle w:val="a5"/>
        <w:numPr>
          <w:ilvl w:val="1"/>
          <w:numId w:val="8"/>
        </w:numPr>
        <w:tabs>
          <w:tab w:val="left" w:pos="1143"/>
          <w:tab w:val="left" w:pos="1441"/>
        </w:tabs>
        <w:spacing w:before="1"/>
        <w:ind w:left="1143" w:right="1149" w:hanging="432"/>
        <w:rPr>
          <w:sz w:val="24"/>
        </w:rPr>
      </w:pPr>
      <w:r>
        <w:rPr>
          <w:color w:val="000000"/>
          <w:sz w:val="24"/>
          <w:highlight w:val="yellow"/>
        </w:rPr>
        <w:t>обязан ежеквартально предс</w:t>
      </w:r>
      <w:r>
        <w:rPr>
          <w:color w:val="000000"/>
          <w:sz w:val="24"/>
          <w:highlight w:val="yellow"/>
        </w:rPr>
        <w:t>тавлять в НТС отчет по реализации R&amp;D,</w:t>
      </w:r>
      <w:r>
        <w:rPr>
          <w:color w:val="000000"/>
          <w:sz w:val="24"/>
        </w:rPr>
        <w:t xml:space="preserve"> </w:t>
      </w:r>
      <w:r>
        <w:rPr>
          <w:color w:val="000000"/>
          <w:sz w:val="24"/>
          <w:highlight w:val="yellow"/>
        </w:rPr>
        <w:t>исполнению бюджета и ключевым договорам;</w:t>
      </w:r>
    </w:p>
    <w:p w14:paraId="50BE32C7" w14:textId="77777777" w:rsidR="00C1612E" w:rsidRDefault="0000321E">
      <w:pPr>
        <w:pStyle w:val="a5"/>
        <w:numPr>
          <w:ilvl w:val="1"/>
          <w:numId w:val="8"/>
        </w:numPr>
        <w:tabs>
          <w:tab w:val="left" w:pos="1143"/>
          <w:tab w:val="left" w:pos="1441"/>
        </w:tabs>
        <w:ind w:left="1143" w:right="579" w:hanging="432"/>
        <w:rPr>
          <w:sz w:val="24"/>
        </w:rPr>
      </w:pPr>
      <w:r>
        <w:rPr>
          <w:color w:val="000000"/>
          <w:sz w:val="24"/>
          <w:highlight w:val="yellow"/>
        </w:rPr>
        <w:t>не вправе без письменного согласия НТС заключать договоры и принимать</w:t>
      </w:r>
      <w:r>
        <w:rPr>
          <w:color w:val="000000"/>
          <w:sz w:val="24"/>
        </w:rPr>
        <w:t xml:space="preserve"> </w:t>
      </w:r>
      <w:r>
        <w:rPr>
          <w:color w:val="000000"/>
          <w:sz w:val="24"/>
          <w:highlight w:val="yellow"/>
        </w:rPr>
        <w:t>обязательства, превышающие 50 000 рублей;</w:t>
      </w:r>
    </w:p>
    <w:p w14:paraId="2BAEE379" w14:textId="77777777" w:rsidR="00C1612E" w:rsidRDefault="0000321E">
      <w:pPr>
        <w:pStyle w:val="a5"/>
        <w:numPr>
          <w:ilvl w:val="1"/>
          <w:numId w:val="8"/>
        </w:numPr>
        <w:tabs>
          <w:tab w:val="left" w:pos="1143"/>
          <w:tab w:val="left" w:pos="1441"/>
        </w:tabs>
        <w:ind w:left="1143" w:right="604" w:hanging="432"/>
        <w:rPr>
          <w:sz w:val="24"/>
        </w:rPr>
      </w:pPr>
      <w:r>
        <w:rPr>
          <w:color w:val="000000"/>
          <w:sz w:val="24"/>
          <w:highlight w:val="yellow"/>
        </w:rPr>
        <w:t>несет персональную ответственность за нарушения положений настоящего</w:t>
      </w:r>
      <w:r>
        <w:rPr>
          <w:color w:val="000000"/>
          <w:sz w:val="24"/>
        </w:rPr>
        <w:t xml:space="preserve"> </w:t>
      </w:r>
      <w:r>
        <w:rPr>
          <w:color w:val="000000"/>
          <w:sz w:val="24"/>
          <w:highlight w:val="yellow"/>
        </w:rPr>
        <w:t>Устава и решений НТС.</w:t>
      </w:r>
    </w:p>
    <w:p w14:paraId="6F595100" w14:textId="77777777" w:rsidR="00C1612E" w:rsidRDefault="0000321E">
      <w:pPr>
        <w:pStyle w:val="a3"/>
        <w:ind w:firstLine="0"/>
        <w:jc w:val="left"/>
      </w:pPr>
      <w:r>
        <w:rPr>
          <w:color w:val="000000"/>
          <w:highlight w:val="yellow"/>
        </w:rPr>
        <w:t>Полномочия</w:t>
      </w:r>
      <w:r>
        <w:rPr>
          <w:color w:val="000000"/>
          <w:spacing w:val="-4"/>
          <w:highlight w:val="yellow"/>
        </w:rPr>
        <w:t xml:space="preserve"> </w:t>
      </w:r>
      <w:r>
        <w:rPr>
          <w:color w:val="000000"/>
          <w:highlight w:val="yellow"/>
        </w:rPr>
        <w:t>Генерального</w:t>
      </w:r>
      <w:r>
        <w:rPr>
          <w:color w:val="000000"/>
          <w:spacing w:val="-4"/>
          <w:highlight w:val="yellow"/>
        </w:rPr>
        <w:t xml:space="preserve"> </w:t>
      </w:r>
      <w:r>
        <w:rPr>
          <w:color w:val="000000"/>
          <w:highlight w:val="yellow"/>
        </w:rPr>
        <w:t>директора</w:t>
      </w:r>
      <w:r>
        <w:rPr>
          <w:color w:val="000000"/>
          <w:spacing w:val="-5"/>
          <w:highlight w:val="yellow"/>
        </w:rPr>
        <w:t xml:space="preserve"> </w:t>
      </w:r>
      <w:r>
        <w:rPr>
          <w:color w:val="000000"/>
          <w:highlight w:val="yellow"/>
        </w:rPr>
        <w:t>могут</w:t>
      </w:r>
      <w:r>
        <w:rPr>
          <w:color w:val="000000"/>
          <w:spacing w:val="-4"/>
          <w:highlight w:val="yellow"/>
        </w:rPr>
        <w:t xml:space="preserve"> </w:t>
      </w:r>
      <w:r>
        <w:rPr>
          <w:color w:val="000000"/>
          <w:highlight w:val="yellow"/>
        </w:rPr>
        <w:t>быть</w:t>
      </w:r>
      <w:r>
        <w:rPr>
          <w:color w:val="000000"/>
          <w:spacing w:val="-4"/>
          <w:highlight w:val="yellow"/>
        </w:rPr>
        <w:t xml:space="preserve"> </w:t>
      </w:r>
      <w:r>
        <w:rPr>
          <w:color w:val="000000"/>
          <w:highlight w:val="yellow"/>
        </w:rPr>
        <w:t>досрочно</w:t>
      </w:r>
      <w:r>
        <w:rPr>
          <w:color w:val="000000"/>
          <w:spacing w:val="-4"/>
          <w:highlight w:val="yellow"/>
        </w:rPr>
        <w:t xml:space="preserve"> </w:t>
      </w:r>
      <w:r>
        <w:rPr>
          <w:color w:val="000000"/>
          <w:highlight w:val="yellow"/>
        </w:rPr>
        <w:t>прекращены</w:t>
      </w:r>
      <w:r>
        <w:rPr>
          <w:color w:val="000000"/>
          <w:spacing w:val="-5"/>
          <w:highlight w:val="yellow"/>
        </w:rPr>
        <w:t xml:space="preserve"> </w:t>
      </w:r>
      <w:r>
        <w:rPr>
          <w:color w:val="000000"/>
          <w:highlight w:val="yellow"/>
        </w:rPr>
        <w:t>по</w:t>
      </w:r>
      <w:r>
        <w:rPr>
          <w:color w:val="000000"/>
          <w:spacing w:val="-4"/>
          <w:highlight w:val="yellow"/>
        </w:rPr>
        <w:t xml:space="preserve"> </w:t>
      </w:r>
      <w:r>
        <w:rPr>
          <w:color w:val="000000"/>
          <w:highlight w:val="yellow"/>
        </w:rPr>
        <w:t>решению</w:t>
      </w:r>
      <w:r>
        <w:rPr>
          <w:color w:val="000000"/>
          <w:spacing w:val="-4"/>
          <w:highlight w:val="yellow"/>
        </w:rPr>
        <w:t xml:space="preserve"> </w:t>
      </w:r>
      <w:r>
        <w:rPr>
          <w:color w:val="000000"/>
          <w:highlight w:val="yellow"/>
        </w:rPr>
        <w:t>Общего</w:t>
      </w:r>
      <w:r>
        <w:rPr>
          <w:color w:val="000000"/>
        </w:rPr>
        <w:t xml:space="preserve"> </w:t>
      </w:r>
      <w:r>
        <w:rPr>
          <w:color w:val="000000"/>
          <w:highlight w:val="yellow"/>
        </w:rPr>
        <w:t>собрания участников Общества, принятому большинством не менее 1/2 голосов.</w:t>
      </w:r>
      <w:commentRangeEnd w:id="29"/>
      <w:r w:rsidR="008F78BE">
        <w:rPr>
          <w:rStyle w:val="a6"/>
        </w:rPr>
        <w:commentReference w:id="29"/>
      </w:r>
    </w:p>
    <w:p w14:paraId="5085681B" w14:textId="77777777" w:rsidR="00C1612E" w:rsidRDefault="0000321E">
      <w:pPr>
        <w:pStyle w:val="1"/>
        <w:numPr>
          <w:ilvl w:val="0"/>
          <w:numId w:val="8"/>
        </w:numPr>
        <w:tabs>
          <w:tab w:val="left" w:pos="2967"/>
        </w:tabs>
        <w:ind w:left="2967" w:hanging="434"/>
        <w:jc w:val="left"/>
      </w:pPr>
      <w:commentRangeStart w:id="32"/>
      <w:r>
        <w:t>НАУЧНО-</w:t>
      </w:r>
      <w:r>
        <w:t>ТЕХНИЧЕСКИЙ</w:t>
      </w:r>
      <w:r>
        <w:rPr>
          <w:spacing w:val="-6"/>
        </w:rPr>
        <w:t xml:space="preserve"> </w:t>
      </w:r>
      <w:r>
        <w:rPr>
          <w:spacing w:val="-4"/>
        </w:rPr>
        <w:t>СОВЕТ</w:t>
      </w:r>
      <w:commentRangeEnd w:id="32"/>
      <w:r w:rsidR="008F78BE">
        <w:rPr>
          <w:rStyle w:val="a6"/>
          <w:b w:val="0"/>
          <w:bCs w:val="0"/>
        </w:rPr>
        <w:commentReference w:id="32"/>
      </w:r>
    </w:p>
    <w:p w14:paraId="28F7BE6F" w14:textId="77777777" w:rsidR="00C1612E" w:rsidRDefault="0000321E">
      <w:pPr>
        <w:pStyle w:val="a5"/>
        <w:numPr>
          <w:ilvl w:val="1"/>
          <w:numId w:val="8"/>
        </w:numPr>
        <w:tabs>
          <w:tab w:val="left" w:pos="1561"/>
        </w:tabs>
        <w:spacing w:before="240"/>
        <w:ind w:left="1" w:right="138" w:firstLine="852"/>
        <w:rPr>
          <w:sz w:val="24"/>
        </w:rPr>
      </w:pPr>
      <w:r>
        <w:rPr>
          <w:color w:val="000000"/>
          <w:sz w:val="24"/>
          <w:highlight w:val="yellow"/>
        </w:rPr>
        <w:t>В</w:t>
      </w:r>
      <w:r>
        <w:rPr>
          <w:color w:val="000000"/>
          <w:spacing w:val="-15"/>
          <w:sz w:val="24"/>
          <w:highlight w:val="yellow"/>
        </w:rPr>
        <w:t xml:space="preserve"> </w:t>
      </w:r>
      <w:r>
        <w:rPr>
          <w:color w:val="000000"/>
          <w:sz w:val="24"/>
          <w:highlight w:val="yellow"/>
        </w:rPr>
        <w:t>обществе</w:t>
      </w:r>
      <w:r>
        <w:rPr>
          <w:color w:val="000000"/>
          <w:spacing w:val="-15"/>
          <w:sz w:val="24"/>
          <w:highlight w:val="yellow"/>
        </w:rPr>
        <w:t xml:space="preserve"> </w:t>
      </w:r>
      <w:r>
        <w:rPr>
          <w:color w:val="000000"/>
          <w:sz w:val="24"/>
          <w:highlight w:val="yellow"/>
        </w:rPr>
        <w:t>создается</w:t>
      </w:r>
      <w:r>
        <w:rPr>
          <w:color w:val="000000"/>
          <w:spacing w:val="-15"/>
          <w:sz w:val="24"/>
          <w:highlight w:val="yellow"/>
        </w:rPr>
        <w:t xml:space="preserve"> </w:t>
      </w:r>
      <w:r>
        <w:rPr>
          <w:color w:val="000000"/>
          <w:sz w:val="24"/>
          <w:highlight w:val="yellow"/>
        </w:rPr>
        <w:t>коллегиальный</w:t>
      </w:r>
      <w:ins w:id="33" w:author="Maria Tulupeeva" w:date="2025-09-08T16:36:00Z">
        <w:r w:rsidR="00A8519E">
          <w:rPr>
            <w:color w:val="000000"/>
            <w:sz w:val="24"/>
            <w:highlight w:val="yellow"/>
          </w:rPr>
          <w:t xml:space="preserve"> исполнительный</w:t>
        </w:r>
      </w:ins>
      <w:r>
        <w:rPr>
          <w:color w:val="000000"/>
          <w:spacing w:val="-14"/>
          <w:sz w:val="24"/>
          <w:highlight w:val="yellow"/>
        </w:rPr>
        <w:t xml:space="preserve"> </w:t>
      </w:r>
      <w:r>
        <w:rPr>
          <w:color w:val="000000"/>
          <w:sz w:val="24"/>
          <w:highlight w:val="yellow"/>
        </w:rPr>
        <w:t>орган</w:t>
      </w:r>
      <w:r>
        <w:rPr>
          <w:color w:val="000000"/>
          <w:spacing w:val="-15"/>
          <w:sz w:val="24"/>
          <w:highlight w:val="yellow"/>
        </w:rPr>
        <w:t xml:space="preserve"> </w:t>
      </w:r>
      <w:r>
        <w:rPr>
          <w:color w:val="000000"/>
          <w:sz w:val="24"/>
          <w:highlight w:val="yellow"/>
        </w:rPr>
        <w:t>управления</w:t>
      </w:r>
      <w:r>
        <w:rPr>
          <w:color w:val="000000"/>
          <w:spacing w:val="-14"/>
          <w:sz w:val="24"/>
          <w:highlight w:val="yellow"/>
        </w:rPr>
        <w:t xml:space="preserve"> </w:t>
      </w:r>
      <w:r>
        <w:rPr>
          <w:color w:val="000000"/>
          <w:sz w:val="24"/>
          <w:highlight w:val="yellow"/>
        </w:rPr>
        <w:t>–</w:t>
      </w:r>
      <w:r>
        <w:rPr>
          <w:color w:val="000000"/>
          <w:spacing w:val="-15"/>
          <w:sz w:val="24"/>
          <w:highlight w:val="yellow"/>
        </w:rPr>
        <w:t xml:space="preserve"> </w:t>
      </w:r>
      <w:r>
        <w:rPr>
          <w:color w:val="000000"/>
          <w:sz w:val="24"/>
          <w:highlight w:val="yellow"/>
        </w:rPr>
        <w:t>Научно-Технический</w:t>
      </w:r>
      <w:r>
        <w:rPr>
          <w:color w:val="000000"/>
          <w:sz w:val="24"/>
        </w:rPr>
        <w:t xml:space="preserve"> </w:t>
      </w:r>
      <w:r>
        <w:rPr>
          <w:color w:val="000000"/>
          <w:sz w:val="24"/>
          <w:highlight w:val="yellow"/>
        </w:rPr>
        <w:t>Совет (далее в тексте Устава общества - НТС), контролирующий деятельность</w:t>
      </w:r>
      <w:r>
        <w:rPr>
          <w:color w:val="000000"/>
          <w:sz w:val="24"/>
        </w:rPr>
        <w:t xml:space="preserve"> </w:t>
      </w:r>
      <w:r>
        <w:rPr>
          <w:color w:val="000000"/>
          <w:sz w:val="24"/>
          <w:highlight w:val="yellow"/>
        </w:rPr>
        <w:t>исполнительных органов Общества и принимающий стратегические решения</w:t>
      </w:r>
      <w:r>
        <w:rPr>
          <w:color w:val="000000"/>
          <w:sz w:val="24"/>
          <w:highlight w:val="yellow"/>
        </w:rPr>
        <w:t>, а также</w:t>
      </w:r>
      <w:r>
        <w:rPr>
          <w:color w:val="000000"/>
          <w:sz w:val="24"/>
        </w:rPr>
        <w:t xml:space="preserve"> </w:t>
      </w:r>
      <w:r>
        <w:rPr>
          <w:color w:val="000000"/>
          <w:sz w:val="24"/>
          <w:highlight w:val="yellow"/>
        </w:rPr>
        <w:t>выполняющий иные функции, возложенные на него уставом общества</w:t>
      </w:r>
    </w:p>
    <w:p w14:paraId="43516E02" w14:textId="77777777" w:rsidR="00C1612E" w:rsidRDefault="0000321E">
      <w:pPr>
        <w:pStyle w:val="a5"/>
        <w:numPr>
          <w:ilvl w:val="1"/>
          <w:numId w:val="8"/>
        </w:numPr>
        <w:tabs>
          <w:tab w:val="left" w:pos="1561"/>
        </w:tabs>
        <w:ind w:left="1" w:right="138" w:firstLine="852"/>
        <w:rPr>
          <w:sz w:val="24"/>
        </w:rPr>
      </w:pPr>
      <w:r>
        <w:rPr>
          <w:color w:val="000000"/>
          <w:sz w:val="24"/>
          <w:highlight w:val="yellow"/>
        </w:rPr>
        <w:t>Под стратегическими решениями Общества в дальнейшем следует понимать</w:t>
      </w:r>
      <w:r>
        <w:rPr>
          <w:color w:val="000000"/>
          <w:sz w:val="24"/>
        </w:rPr>
        <w:t xml:space="preserve"> </w:t>
      </w:r>
      <w:r>
        <w:rPr>
          <w:color w:val="000000"/>
          <w:sz w:val="24"/>
          <w:highlight w:val="yellow"/>
        </w:rPr>
        <w:t>следующий ряд:</w:t>
      </w:r>
    </w:p>
    <w:p w14:paraId="25F619B8" w14:textId="77777777" w:rsidR="00C1612E" w:rsidRDefault="0000321E">
      <w:pPr>
        <w:pStyle w:val="a3"/>
        <w:ind w:right="137"/>
      </w:pPr>
      <w:r>
        <w:rPr>
          <w:color w:val="000000"/>
          <w:highlight w:val="yellow"/>
        </w:rPr>
        <w:t>а) Определение приоритетных направлений планирование, реализация и контроль</w:t>
      </w:r>
      <w:r>
        <w:rPr>
          <w:color w:val="000000"/>
        </w:rPr>
        <w:t xml:space="preserve"> </w:t>
      </w:r>
      <w:r>
        <w:rPr>
          <w:color w:val="000000"/>
          <w:highlight w:val="yellow"/>
        </w:rPr>
        <w:t>научно-исследовательских</w:t>
      </w:r>
      <w:r>
        <w:rPr>
          <w:color w:val="000000"/>
          <w:spacing w:val="-15"/>
          <w:highlight w:val="yellow"/>
        </w:rPr>
        <w:t xml:space="preserve"> </w:t>
      </w:r>
      <w:r>
        <w:rPr>
          <w:color w:val="000000"/>
          <w:highlight w:val="yellow"/>
        </w:rPr>
        <w:t>и</w:t>
      </w:r>
      <w:r>
        <w:rPr>
          <w:color w:val="000000"/>
          <w:spacing w:val="-15"/>
          <w:highlight w:val="yellow"/>
        </w:rPr>
        <w:t xml:space="preserve"> </w:t>
      </w:r>
      <w:r>
        <w:rPr>
          <w:color w:val="000000"/>
          <w:highlight w:val="yellow"/>
        </w:rPr>
        <w:t>опытно-конструкторских</w:t>
      </w:r>
      <w:r>
        <w:rPr>
          <w:color w:val="000000"/>
          <w:spacing w:val="-15"/>
          <w:highlight w:val="yellow"/>
        </w:rPr>
        <w:t xml:space="preserve"> </w:t>
      </w:r>
      <w:r>
        <w:rPr>
          <w:color w:val="000000"/>
          <w:highlight w:val="yellow"/>
        </w:rPr>
        <w:t>работ</w:t>
      </w:r>
      <w:r>
        <w:rPr>
          <w:color w:val="000000"/>
          <w:spacing w:val="-15"/>
          <w:highlight w:val="yellow"/>
        </w:rPr>
        <w:t xml:space="preserve"> </w:t>
      </w:r>
      <w:r>
        <w:rPr>
          <w:color w:val="000000"/>
          <w:highlight w:val="yellow"/>
        </w:rPr>
        <w:t>(НИОКР</w:t>
      </w:r>
      <w:r>
        <w:rPr>
          <w:color w:val="000000"/>
          <w:spacing w:val="-15"/>
          <w:highlight w:val="yellow"/>
        </w:rPr>
        <w:t xml:space="preserve"> </w:t>
      </w:r>
      <w:r>
        <w:rPr>
          <w:color w:val="000000"/>
          <w:highlight w:val="yellow"/>
        </w:rPr>
        <w:t>или</w:t>
      </w:r>
      <w:r>
        <w:rPr>
          <w:color w:val="000000"/>
          <w:spacing w:val="-15"/>
          <w:highlight w:val="yellow"/>
        </w:rPr>
        <w:t xml:space="preserve"> </w:t>
      </w:r>
      <w:r>
        <w:rPr>
          <w:color w:val="000000"/>
          <w:highlight w:val="yellow"/>
        </w:rPr>
        <w:t>R&amp;D),</w:t>
      </w:r>
      <w:r>
        <w:rPr>
          <w:color w:val="000000"/>
          <w:spacing w:val="-15"/>
          <w:highlight w:val="yellow"/>
        </w:rPr>
        <w:t xml:space="preserve"> </w:t>
      </w:r>
      <w:r>
        <w:rPr>
          <w:color w:val="000000"/>
          <w:highlight w:val="yellow"/>
        </w:rPr>
        <w:t>утверждение</w:t>
      </w:r>
      <w:r>
        <w:rPr>
          <w:color w:val="000000"/>
        </w:rPr>
        <w:t xml:space="preserve"> </w:t>
      </w:r>
      <w:r>
        <w:rPr>
          <w:color w:val="000000"/>
          <w:highlight w:val="yellow"/>
        </w:rPr>
        <w:t>программ исследований и разработок;</w:t>
      </w:r>
    </w:p>
    <w:p w14:paraId="6D457D42" w14:textId="77777777" w:rsidR="00C1612E" w:rsidRDefault="0000321E">
      <w:pPr>
        <w:pStyle w:val="a3"/>
        <w:ind w:right="137"/>
      </w:pPr>
      <w:r>
        <w:rPr>
          <w:color w:val="000000"/>
          <w:highlight w:val="yellow"/>
        </w:rPr>
        <w:t xml:space="preserve">б) Заключение, изменение и расторжение </w:t>
      </w:r>
      <w:commentRangeStart w:id="34"/>
      <w:r>
        <w:rPr>
          <w:color w:val="000000"/>
          <w:highlight w:val="yellow"/>
        </w:rPr>
        <w:t xml:space="preserve">договоров подряда </w:t>
      </w:r>
      <w:commentRangeEnd w:id="34"/>
      <w:r w:rsidR="004F2BF8">
        <w:rPr>
          <w:rStyle w:val="a6"/>
        </w:rPr>
        <w:commentReference w:id="34"/>
      </w:r>
      <w:r>
        <w:rPr>
          <w:color w:val="000000"/>
          <w:highlight w:val="yellow"/>
        </w:rPr>
        <w:t>на разработку</w:t>
      </w:r>
      <w:r>
        <w:rPr>
          <w:color w:val="000000"/>
        </w:rPr>
        <w:t xml:space="preserve"> </w:t>
      </w:r>
      <w:r>
        <w:rPr>
          <w:color w:val="000000"/>
          <w:highlight w:val="yellow"/>
        </w:rPr>
        <w:t>аппаратных</w:t>
      </w:r>
      <w:r>
        <w:rPr>
          <w:color w:val="000000"/>
          <w:spacing w:val="38"/>
          <w:highlight w:val="yellow"/>
        </w:rPr>
        <w:t xml:space="preserve"> </w:t>
      </w:r>
      <w:r>
        <w:rPr>
          <w:color w:val="000000"/>
          <w:highlight w:val="yellow"/>
        </w:rPr>
        <w:t>комплексов,</w:t>
      </w:r>
      <w:r>
        <w:rPr>
          <w:color w:val="000000"/>
          <w:spacing w:val="40"/>
          <w:highlight w:val="yellow"/>
        </w:rPr>
        <w:t xml:space="preserve"> </w:t>
      </w:r>
      <w:r>
        <w:rPr>
          <w:color w:val="000000"/>
          <w:highlight w:val="yellow"/>
        </w:rPr>
        <w:t>ПО/оборудования,</w:t>
      </w:r>
      <w:r>
        <w:rPr>
          <w:color w:val="000000"/>
          <w:spacing w:val="40"/>
          <w:highlight w:val="yellow"/>
        </w:rPr>
        <w:t xml:space="preserve"> </w:t>
      </w:r>
      <w:r>
        <w:rPr>
          <w:color w:val="000000"/>
          <w:highlight w:val="yellow"/>
        </w:rPr>
        <w:t>проведения</w:t>
      </w:r>
      <w:r>
        <w:rPr>
          <w:color w:val="000000"/>
          <w:spacing w:val="40"/>
          <w:highlight w:val="yellow"/>
        </w:rPr>
        <w:t xml:space="preserve"> </w:t>
      </w:r>
      <w:r>
        <w:rPr>
          <w:color w:val="000000"/>
          <w:highlight w:val="yellow"/>
        </w:rPr>
        <w:t>исследований</w:t>
      </w:r>
      <w:r>
        <w:rPr>
          <w:color w:val="000000"/>
          <w:spacing w:val="41"/>
          <w:highlight w:val="yellow"/>
        </w:rPr>
        <w:t xml:space="preserve"> </w:t>
      </w:r>
      <w:r>
        <w:rPr>
          <w:color w:val="000000"/>
          <w:highlight w:val="yellow"/>
        </w:rPr>
        <w:t>и</w:t>
      </w:r>
      <w:r>
        <w:rPr>
          <w:color w:val="000000"/>
          <w:spacing w:val="41"/>
          <w:highlight w:val="yellow"/>
        </w:rPr>
        <w:t xml:space="preserve"> </w:t>
      </w:r>
      <w:r>
        <w:rPr>
          <w:color w:val="000000"/>
          <w:highlight w:val="yellow"/>
        </w:rPr>
        <w:t>других</w:t>
      </w:r>
      <w:r>
        <w:rPr>
          <w:color w:val="000000"/>
          <w:spacing w:val="41"/>
          <w:highlight w:val="yellow"/>
        </w:rPr>
        <w:t xml:space="preserve"> </w:t>
      </w:r>
      <w:r>
        <w:rPr>
          <w:color w:val="000000"/>
          <w:spacing w:val="-2"/>
          <w:highlight w:val="yellow"/>
        </w:rPr>
        <w:t>договоров,</w:t>
      </w:r>
    </w:p>
    <w:p w14:paraId="1DE34FE1" w14:textId="77777777" w:rsidR="00C1612E" w:rsidRDefault="00C1612E">
      <w:pPr>
        <w:pStyle w:val="a3"/>
        <w:sectPr w:rsidR="00C1612E">
          <w:pgSz w:w="11910" w:h="16850"/>
          <w:pgMar w:top="1060" w:right="708" w:bottom="980" w:left="1417" w:header="0" w:footer="796" w:gutter="0"/>
          <w:cols w:space="720"/>
        </w:sectPr>
      </w:pPr>
    </w:p>
    <w:p w14:paraId="347C2ACE" w14:textId="77777777" w:rsidR="00C1612E" w:rsidRDefault="0000321E">
      <w:pPr>
        <w:pStyle w:val="a3"/>
        <w:spacing w:before="71"/>
        <w:ind w:right="136" w:firstLine="0"/>
      </w:pPr>
      <w:r>
        <w:rPr>
          <w:color w:val="000000"/>
          <w:highlight w:val="yellow"/>
        </w:rPr>
        <w:lastRenderedPageBreak/>
        <w:t>которые прямо влияют на создание и ли развитие ключевых технологий и продуктов</w:t>
      </w:r>
      <w:r>
        <w:rPr>
          <w:color w:val="000000"/>
        </w:rPr>
        <w:t xml:space="preserve"> </w:t>
      </w:r>
      <w:r>
        <w:rPr>
          <w:color w:val="000000"/>
          <w:spacing w:val="-2"/>
          <w:highlight w:val="yellow"/>
        </w:rPr>
        <w:t>Общества;</w:t>
      </w:r>
    </w:p>
    <w:p w14:paraId="1A82DFEE" w14:textId="77777777" w:rsidR="00C1612E" w:rsidRDefault="0000321E">
      <w:pPr>
        <w:pStyle w:val="a3"/>
        <w:ind w:right="136"/>
      </w:pPr>
      <w:r>
        <w:rPr>
          <w:color w:val="000000"/>
          <w:highlight w:val="yellow"/>
        </w:rPr>
        <w:t>в) Утверждение планов, моделей и сроков коммерциализации результатов</w:t>
      </w:r>
      <w:r>
        <w:rPr>
          <w:color w:val="000000"/>
        </w:rPr>
        <w:t xml:space="preserve"> </w:t>
      </w:r>
      <w:r>
        <w:rPr>
          <w:color w:val="000000"/>
          <w:highlight w:val="yellow"/>
        </w:rPr>
        <w:t>интеллектуальной</w:t>
      </w:r>
      <w:r>
        <w:rPr>
          <w:color w:val="000000"/>
          <w:spacing w:val="-15"/>
          <w:highlight w:val="yellow"/>
        </w:rPr>
        <w:t xml:space="preserve"> </w:t>
      </w:r>
      <w:r>
        <w:rPr>
          <w:color w:val="000000"/>
          <w:highlight w:val="yellow"/>
        </w:rPr>
        <w:t>деятельности</w:t>
      </w:r>
      <w:r>
        <w:rPr>
          <w:color w:val="000000"/>
          <w:spacing w:val="-15"/>
          <w:highlight w:val="yellow"/>
        </w:rPr>
        <w:t xml:space="preserve"> </w:t>
      </w:r>
      <w:r>
        <w:rPr>
          <w:color w:val="000000"/>
          <w:highlight w:val="yellow"/>
        </w:rPr>
        <w:t>и</w:t>
      </w:r>
      <w:r>
        <w:rPr>
          <w:color w:val="000000"/>
          <w:spacing w:val="-15"/>
          <w:highlight w:val="yellow"/>
        </w:rPr>
        <w:t xml:space="preserve"> </w:t>
      </w:r>
      <w:r>
        <w:rPr>
          <w:color w:val="000000"/>
          <w:highlight w:val="yellow"/>
        </w:rPr>
        <w:t>продуктов</w:t>
      </w:r>
      <w:r>
        <w:rPr>
          <w:color w:val="000000"/>
          <w:spacing w:val="-15"/>
          <w:highlight w:val="yellow"/>
        </w:rPr>
        <w:t xml:space="preserve"> </w:t>
      </w:r>
      <w:r>
        <w:rPr>
          <w:color w:val="000000"/>
          <w:highlight w:val="yellow"/>
        </w:rPr>
        <w:t>общества,</w:t>
      </w:r>
      <w:r>
        <w:rPr>
          <w:color w:val="000000"/>
          <w:spacing w:val="-15"/>
          <w:highlight w:val="yellow"/>
        </w:rPr>
        <w:t xml:space="preserve"> </w:t>
      </w:r>
      <w:r>
        <w:rPr>
          <w:color w:val="000000"/>
          <w:highlight w:val="yellow"/>
        </w:rPr>
        <w:t>в</w:t>
      </w:r>
      <w:r>
        <w:rPr>
          <w:color w:val="000000"/>
          <w:spacing w:val="-15"/>
          <w:highlight w:val="yellow"/>
        </w:rPr>
        <w:t xml:space="preserve"> </w:t>
      </w:r>
      <w:r>
        <w:rPr>
          <w:color w:val="000000"/>
          <w:highlight w:val="yellow"/>
        </w:rPr>
        <w:t>том</w:t>
      </w:r>
      <w:r>
        <w:rPr>
          <w:color w:val="000000"/>
          <w:spacing w:val="-15"/>
          <w:highlight w:val="yellow"/>
        </w:rPr>
        <w:t xml:space="preserve"> </w:t>
      </w:r>
      <w:r>
        <w:rPr>
          <w:color w:val="000000"/>
          <w:highlight w:val="yellow"/>
        </w:rPr>
        <w:t>числе</w:t>
      </w:r>
      <w:r>
        <w:rPr>
          <w:color w:val="000000"/>
          <w:spacing w:val="-15"/>
          <w:highlight w:val="yellow"/>
        </w:rPr>
        <w:t xml:space="preserve"> </w:t>
      </w:r>
      <w:r>
        <w:rPr>
          <w:color w:val="000000"/>
          <w:highlight w:val="yellow"/>
        </w:rPr>
        <w:t>патентование,</w:t>
      </w:r>
      <w:r>
        <w:rPr>
          <w:color w:val="000000"/>
          <w:spacing w:val="-15"/>
          <w:highlight w:val="yellow"/>
        </w:rPr>
        <w:t xml:space="preserve"> </w:t>
      </w:r>
      <w:r>
        <w:rPr>
          <w:color w:val="000000"/>
          <w:highlight w:val="yellow"/>
        </w:rPr>
        <w:t>р</w:t>
      </w:r>
      <w:r>
        <w:rPr>
          <w:color w:val="000000"/>
          <w:highlight w:val="yellow"/>
        </w:rPr>
        <w:t>егистрация</w:t>
      </w:r>
      <w:r>
        <w:rPr>
          <w:color w:val="000000"/>
        </w:rPr>
        <w:t xml:space="preserve"> </w:t>
      </w:r>
      <w:r>
        <w:rPr>
          <w:color w:val="000000"/>
          <w:highlight w:val="yellow"/>
        </w:rPr>
        <w:t>программ ЭВМ, баз данных,</w:t>
      </w:r>
      <w:r>
        <w:rPr>
          <w:color w:val="000000"/>
          <w:spacing w:val="-1"/>
          <w:highlight w:val="yellow"/>
        </w:rPr>
        <w:t xml:space="preserve"> </w:t>
      </w:r>
      <w:r>
        <w:rPr>
          <w:color w:val="000000"/>
          <w:highlight w:val="yellow"/>
        </w:rPr>
        <w:t>полезных</w:t>
      </w:r>
      <w:r>
        <w:rPr>
          <w:color w:val="000000"/>
          <w:spacing w:val="-1"/>
          <w:highlight w:val="yellow"/>
        </w:rPr>
        <w:t xml:space="preserve"> </w:t>
      </w:r>
      <w:r>
        <w:rPr>
          <w:color w:val="000000"/>
          <w:highlight w:val="yellow"/>
        </w:rPr>
        <w:t>моделей, выступление на конференциях</w:t>
      </w:r>
      <w:r>
        <w:rPr>
          <w:color w:val="000000"/>
          <w:spacing w:val="-1"/>
          <w:highlight w:val="yellow"/>
        </w:rPr>
        <w:t xml:space="preserve"> </w:t>
      </w:r>
      <w:r>
        <w:rPr>
          <w:color w:val="000000"/>
          <w:highlight w:val="yellow"/>
        </w:rPr>
        <w:t>и публикация</w:t>
      </w:r>
      <w:r>
        <w:rPr>
          <w:color w:val="000000"/>
        </w:rPr>
        <w:t xml:space="preserve"> </w:t>
      </w:r>
      <w:r>
        <w:rPr>
          <w:color w:val="000000"/>
          <w:highlight w:val="yellow"/>
        </w:rPr>
        <w:t>научных статей;</w:t>
      </w:r>
    </w:p>
    <w:p w14:paraId="29D55EB1" w14:textId="77777777" w:rsidR="00C1612E" w:rsidRDefault="0000321E">
      <w:pPr>
        <w:pStyle w:val="a3"/>
        <w:ind w:right="138"/>
      </w:pPr>
      <w:r>
        <w:rPr>
          <w:color w:val="000000"/>
          <w:highlight w:val="yellow"/>
        </w:rPr>
        <w:t>г) принципиальным изменением технологической платформы или базовой бизнес-</w:t>
      </w:r>
      <w:r>
        <w:rPr>
          <w:color w:val="000000"/>
        </w:rPr>
        <w:t xml:space="preserve"> </w:t>
      </w:r>
      <w:r>
        <w:rPr>
          <w:color w:val="000000"/>
          <w:highlight w:val="yellow"/>
        </w:rPr>
        <w:t>модели Общества.</w:t>
      </w:r>
    </w:p>
    <w:p w14:paraId="799E6CBC" w14:textId="77777777" w:rsidR="00C1612E" w:rsidRDefault="0000321E">
      <w:pPr>
        <w:pStyle w:val="a5"/>
        <w:numPr>
          <w:ilvl w:val="1"/>
          <w:numId w:val="8"/>
        </w:numPr>
        <w:tabs>
          <w:tab w:val="left" w:pos="1561"/>
        </w:tabs>
        <w:ind w:left="1561" w:hanging="708"/>
        <w:rPr>
          <w:sz w:val="24"/>
        </w:rPr>
      </w:pPr>
      <w:commentRangeStart w:id="35"/>
      <w:r>
        <w:rPr>
          <w:color w:val="000000"/>
          <w:sz w:val="24"/>
          <w:highlight w:val="yellow"/>
        </w:rPr>
        <w:t>НТС</w:t>
      </w:r>
      <w:r>
        <w:rPr>
          <w:color w:val="000000"/>
          <w:spacing w:val="36"/>
          <w:sz w:val="24"/>
          <w:highlight w:val="yellow"/>
        </w:rPr>
        <w:t xml:space="preserve"> </w:t>
      </w:r>
      <w:r>
        <w:rPr>
          <w:color w:val="000000"/>
          <w:sz w:val="24"/>
          <w:highlight w:val="yellow"/>
        </w:rPr>
        <w:t>является</w:t>
      </w:r>
      <w:r>
        <w:rPr>
          <w:color w:val="000000"/>
          <w:spacing w:val="37"/>
          <w:sz w:val="24"/>
          <w:highlight w:val="yellow"/>
        </w:rPr>
        <w:t xml:space="preserve"> </w:t>
      </w:r>
      <w:r>
        <w:rPr>
          <w:color w:val="000000"/>
          <w:sz w:val="24"/>
          <w:highlight w:val="yellow"/>
        </w:rPr>
        <w:t>аналогом</w:t>
      </w:r>
      <w:r>
        <w:rPr>
          <w:color w:val="000000"/>
          <w:spacing w:val="37"/>
          <w:sz w:val="24"/>
          <w:highlight w:val="yellow"/>
        </w:rPr>
        <w:t xml:space="preserve"> </w:t>
      </w:r>
      <w:r>
        <w:rPr>
          <w:color w:val="000000"/>
          <w:sz w:val="24"/>
          <w:highlight w:val="yellow"/>
        </w:rPr>
        <w:t>Совета</w:t>
      </w:r>
      <w:r>
        <w:rPr>
          <w:color w:val="000000"/>
          <w:spacing w:val="36"/>
          <w:sz w:val="24"/>
          <w:highlight w:val="yellow"/>
        </w:rPr>
        <w:t xml:space="preserve"> </w:t>
      </w:r>
      <w:r>
        <w:rPr>
          <w:color w:val="000000"/>
          <w:sz w:val="24"/>
          <w:highlight w:val="yellow"/>
        </w:rPr>
        <w:t>директоров</w:t>
      </w:r>
      <w:r>
        <w:rPr>
          <w:color w:val="000000"/>
          <w:spacing w:val="37"/>
          <w:sz w:val="24"/>
          <w:highlight w:val="yellow"/>
        </w:rPr>
        <w:t xml:space="preserve"> </w:t>
      </w:r>
      <w:r>
        <w:rPr>
          <w:color w:val="000000"/>
          <w:sz w:val="24"/>
          <w:highlight w:val="yellow"/>
        </w:rPr>
        <w:t>(статья</w:t>
      </w:r>
      <w:r>
        <w:rPr>
          <w:color w:val="000000"/>
          <w:spacing w:val="37"/>
          <w:sz w:val="24"/>
          <w:highlight w:val="yellow"/>
        </w:rPr>
        <w:t xml:space="preserve"> </w:t>
      </w:r>
      <w:r>
        <w:rPr>
          <w:color w:val="000000"/>
          <w:sz w:val="24"/>
          <w:highlight w:val="yellow"/>
        </w:rPr>
        <w:t>32</w:t>
      </w:r>
      <w:r>
        <w:rPr>
          <w:color w:val="000000"/>
          <w:spacing w:val="37"/>
          <w:sz w:val="24"/>
          <w:highlight w:val="yellow"/>
        </w:rPr>
        <w:t xml:space="preserve"> </w:t>
      </w:r>
      <w:r>
        <w:rPr>
          <w:color w:val="000000"/>
          <w:sz w:val="24"/>
          <w:highlight w:val="yellow"/>
        </w:rPr>
        <w:t>Федерального</w:t>
      </w:r>
      <w:r>
        <w:rPr>
          <w:color w:val="000000"/>
          <w:spacing w:val="38"/>
          <w:sz w:val="24"/>
          <w:highlight w:val="yellow"/>
        </w:rPr>
        <w:t xml:space="preserve"> </w:t>
      </w:r>
      <w:r>
        <w:rPr>
          <w:color w:val="000000"/>
          <w:spacing w:val="-2"/>
          <w:sz w:val="24"/>
          <w:highlight w:val="yellow"/>
        </w:rPr>
        <w:t>закона</w:t>
      </w:r>
    </w:p>
    <w:p w14:paraId="4DBE7097" w14:textId="77777777" w:rsidR="00C1612E" w:rsidRDefault="0000321E">
      <w:pPr>
        <w:pStyle w:val="a3"/>
        <w:ind w:right="137" w:firstLine="0"/>
      </w:pPr>
      <w:r>
        <w:rPr>
          <w:color w:val="000000"/>
          <w:highlight w:val="yellow"/>
        </w:rPr>
        <w:t>«Об</w:t>
      </w:r>
      <w:r>
        <w:rPr>
          <w:color w:val="000000"/>
          <w:spacing w:val="-1"/>
          <w:highlight w:val="yellow"/>
        </w:rPr>
        <w:t xml:space="preserve"> </w:t>
      </w:r>
      <w:r>
        <w:rPr>
          <w:color w:val="000000"/>
          <w:highlight w:val="yellow"/>
        </w:rPr>
        <w:t>обществах с</w:t>
      </w:r>
      <w:r>
        <w:rPr>
          <w:color w:val="000000"/>
          <w:spacing w:val="-2"/>
          <w:highlight w:val="yellow"/>
        </w:rPr>
        <w:t xml:space="preserve"> </w:t>
      </w:r>
      <w:r>
        <w:rPr>
          <w:color w:val="000000"/>
          <w:highlight w:val="yellow"/>
        </w:rPr>
        <w:t>ограниченной ответственностью»</w:t>
      </w:r>
      <w:r>
        <w:rPr>
          <w:color w:val="000000"/>
          <w:spacing w:val="-1"/>
          <w:highlight w:val="yellow"/>
        </w:rPr>
        <w:t xml:space="preserve"> </w:t>
      </w:r>
      <w:r>
        <w:rPr>
          <w:color w:val="000000"/>
          <w:highlight w:val="yellow"/>
        </w:rPr>
        <w:t>от 08.02.1998</w:t>
      </w:r>
      <w:r>
        <w:rPr>
          <w:color w:val="000000"/>
          <w:spacing w:val="-1"/>
          <w:highlight w:val="yellow"/>
        </w:rPr>
        <w:t xml:space="preserve"> </w:t>
      </w:r>
      <w:r>
        <w:rPr>
          <w:color w:val="000000"/>
          <w:highlight w:val="yellow"/>
        </w:rPr>
        <w:t>№</w:t>
      </w:r>
      <w:r>
        <w:rPr>
          <w:color w:val="000000"/>
          <w:spacing w:val="-2"/>
          <w:highlight w:val="yellow"/>
        </w:rPr>
        <w:t xml:space="preserve"> </w:t>
      </w:r>
      <w:r>
        <w:rPr>
          <w:color w:val="000000"/>
          <w:highlight w:val="yellow"/>
        </w:rPr>
        <w:t>14-ФЗ).</w:t>
      </w:r>
      <w:r>
        <w:rPr>
          <w:color w:val="000000"/>
          <w:spacing w:val="-1"/>
          <w:highlight w:val="yellow"/>
        </w:rPr>
        <w:t xml:space="preserve"> </w:t>
      </w:r>
      <w:r>
        <w:rPr>
          <w:color w:val="000000"/>
          <w:highlight w:val="yellow"/>
        </w:rPr>
        <w:t>Решения</w:t>
      </w:r>
      <w:r>
        <w:rPr>
          <w:color w:val="000000"/>
          <w:spacing w:val="-1"/>
          <w:highlight w:val="yellow"/>
        </w:rPr>
        <w:t xml:space="preserve"> </w:t>
      </w:r>
      <w:r>
        <w:rPr>
          <w:color w:val="000000"/>
          <w:highlight w:val="yellow"/>
        </w:rPr>
        <w:t>НТС по</w:t>
      </w:r>
      <w:r>
        <w:rPr>
          <w:color w:val="000000"/>
        </w:rPr>
        <w:t xml:space="preserve"> </w:t>
      </w:r>
      <w:r>
        <w:rPr>
          <w:color w:val="000000"/>
          <w:highlight w:val="yellow"/>
        </w:rPr>
        <w:t>вопросам исключительной компетенции обязательны для исполнения всеми органами</w:t>
      </w:r>
      <w:r>
        <w:rPr>
          <w:color w:val="000000"/>
        </w:rPr>
        <w:t xml:space="preserve"> </w:t>
      </w:r>
      <w:r>
        <w:rPr>
          <w:color w:val="000000"/>
          <w:spacing w:val="-2"/>
          <w:highlight w:val="yellow"/>
        </w:rPr>
        <w:t>Общества.</w:t>
      </w:r>
      <w:commentRangeEnd w:id="35"/>
      <w:r w:rsidR="008F78BE">
        <w:rPr>
          <w:rStyle w:val="a6"/>
        </w:rPr>
        <w:commentReference w:id="35"/>
      </w:r>
    </w:p>
    <w:p w14:paraId="1DF23A48" w14:textId="77777777" w:rsidR="00C1612E" w:rsidRDefault="0000321E">
      <w:pPr>
        <w:pStyle w:val="a5"/>
        <w:numPr>
          <w:ilvl w:val="1"/>
          <w:numId w:val="8"/>
        </w:numPr>
        <w:tabs>
          <w:tab w:val="left" w:pos="1561"/>
        </w:tabs>
        <w:ind w:left="1" w:right="140" w:firstLine="852"/>
        <w:rPr>
          <w:sz w:val="24"/>
        </w:rPr>
      </w:pPr>
      <w:r>
        <w:rPr>
          <w:color w:val="000000"/>
          <w:sz w:val="24"/>
          <w:highlight w:val="yellow"/>
        </w:rPr>
        <w:t>Лицо, осуществляющее функции единоличного исполнительного орга</w:t>
      </w:r>
      <w:r>
        <w:rPr>
          <w:color w:val="000000"/>
          <w:sz w:val="24"/>
          <w:highlight w:val="yellow"/>
        </w:rPr>
        <w:t>на</w:t>
      </w:r>
      <w:r>
        <w:rPr>
          <w:color w:val="000000"/>
          <w:sz w:val="24"/>
        </w:rPr>
        <w:t xml:space="preserve"> </w:t>
      </w:r>
      <w:r>
        <w:rPr>
          <w:color w:val="000000"/>
          <w:sz w:val="24"/>
          <w:highlight w:val="yellow"/>
        </w:rPr>
        <w:t>Общества, не может быть одновременно председателем Научно-технического совета.</w:t>
      </w:r>
    </w:p>
    <w:p w14:paraId="70B2A56F" w14:textId="77777777" w:rsidR="00C1612E" w:rsidRDefault="0000321E">
      <w:pPr>
        <w:pStyle w:val="a3"/>
        <w:ind w:right="136"/>
      </w:pPr>
      <w:r>
        <w:rPr>
          <w:color w:val="000000"/>
          <w:highlight w:val="yellow"/>
        </w:rPr>
        <w:t>При</w:t>
      </w:r>
      <w:r>
        <w:rPr>
          <w:color w:val="000000"/>
          <w:spacing w:val="-5"/>
          <w:highlight w:val="yellow"/>
        </w:rPr>
        <w:t xml:space="preserve"> </w:t>
      </w:r>
      <w:r>
        <w:rPr>
          <w:color w:val="000000"/>
          <w:highlight w:val="yellow"/>
        </w:rPr>
        <w:t>этом</w:t>
      </w:r>
      <w:r>
        <w:rPr>
          <w:color w:val="000000"/>
          <w:spacing w:val="-7"/>
          <w:highlight w:val="yellow"/>
        </w:rPr>
        <w:t xml:space="preserve"> </w:t>
      </w:r>
      <w:r>
        <w:rPr>
          <w:color w:val="000000"/>
          <w:highlight w:val="yellow"/>
        </w:rPr>
        <w:t>Общее</w:t>
      </w:r>
      <w:r>
        <w:rPr>
          <w:color w:val="000000"/>
          <w:spacing w:val="-4"/>
          <w:highlight w:val="yellow"/>
        </w:rPr>
        <w:t xml:space="preserve"> </w:t>
      </w:r>
      <w:r>
        <w:rPr>
          <w:color w:val="000000"/>
          <w:highlight w:val="yellow"/>
        </w:rPr>
        <w:t>собрание</w:t>
      </w:r>
      <w:r>
        <w:rPr>
          <w:color w:val="000000"/>
          <w:spacing w:val="-7"/>
          <w:highlight w:val="yellow"/>
        </w:rPr>
        <w:t xml:space="preserve"> </w:t>
      </w:r>
      <w:r>
        <w:rPr>
          <w:color w:val="000000"/>
          <w:highlight w:val="yellow"/>
        </w:rPr>
        <w:t>Участников</w:t>
      </w:r>
      <w:r>
        <w:rPr>
          <w:color w:val="000000"/>
          <w:spacing w:val="-6"/>
          <w:highlight w:val="yellow"/>
        </w:rPr>
        <w:t xml:space="preserve"> </w:t>
      </w:r>
      <w:r>
        <w:rPr>
          <w:color w:val="000000"/>
          <w:highlight w:val="yellow"/>
        </w:rPr>
        <w:t>проводит</w:t>
      </w:r>
      <w:r>
        <w:rPr>
          <w:color w:val="000000"/>
          <w:spacing w:val="-5"/>
          <w:highlight w:val="yellow"/>
        </w:rPr>
        <w:t xml:space="preserve"> </w:t>
      </w:r>
      <w:r>
        <w:rPr>
          <w:color w:val="000000"/>
          <w:highlight w:val="yellow"/>
        </w:rPr>
        <w:t>голосование</w:t>
      </w:r>
      <w:r>
        <w:rPr>
          <w:color w:val="000000"/>
          <w:spacing w:val="-7"/>
          <w:highlight w:val="yellow"/>
        </w:rPr>
        <w:t xml:space="preserve"> </w:t>
      </w:r>
      <w:r>
        <w:rPr>
          <w:color w:val="000000"/>
          <w:highlight w:val="yellow"/>
        </w:rPr>
        <w:t>по</w:t>
      </w:r>
      <w:r>
        <w:rPr>
          <w:color w:val="000000"/>
          <w:spacing w:val="-6"/>
          <w:highlight w:val="yellow"/>
        </w:rPr>
        <w:t xml:space="preserve"> </w:t>
      </w:r>
      <w:r>
        <w:rPr>
          <w:color w:val="000000"/>
          <w:highlight w:val="yellow"/>
        </w:rPr>
        <w:t>каждой</w:t>
      </w:r>
      <w:r>
        <w:rPr>
          <w:color w:val="000000"/>
          <w:spacing w:val="-5"/>
          <w:highlight w:val="yellow"/>
        </w:rPr>
        <w:t xml:space="preserve"> </w:t>
      </w:r>
      <w:r>
        <w:rPr>
          <w:color w:val="000000"/>
          <w:highlight w:val="yellow"/>
        </w:rPr>
        <w:t>кандидатуре</w:t>
      </w:r>
      <w:r>
        <w:rPr>
          <w:color w:val="000000"/>
        </w:rPr>
        <w:t xml:space="preserve"> </w:t>
      </w:r>
      <w:r>
        <w:rPr>
          <w:color w:val="000000"/>
          <w:highlight w:val="yellow"/>
        </w:rPr>
        <w:t>в члены Совета Директоров Общества – по результатам ее рассмотрения – персонально;</w:t>
      </w:r>
    </w:p>
    <w:p w14:paraId="108185E5" w14:textId="77777777" w:rsidR="00C1612E" w:rsidRDefault="0000321E">
      <w:pPr>
        <w:pStyle w:val="a5"/>
        <w:numPr>
          <w:ilvl w:val="1"/>
          <w:numId w:val="8"/>
        </w:numPr>
        <w:tabs>
          <w:tab w:val="left" w:pos="1621"/>
          <w:tab w:val="left" w:pos="2423"/>
          <w:tab w:val="left" w:pos="3731"/>
          <w:tab w:val="left" w:pos="4057"/>
          <w:tab w:val="left" w:pos="6414"/>
          <w:tab w:val="left" w:pos="7237"/>
          <w:tab w:val="left" w:pos="8046"/>
        </w:tabs>
        <w:ind w:left="1" w:right="138" w:firstLine="852"/>
        <w:rPr>
          <w:sz w:val="24"/>
        </w:rPr>
      </w:pPr>
      <w:r>
        <w:rPr>
          <w:color w:val="000000"/>
          <w:spacing w:val="-4"/>
          <w:sz w:val="24"/>
          <w:highlight w:val="yellow"/>
        </w:rPr>
        <w:t>Лица,</w:t>
      </w:r>
      <w:r>
        <w:rPr>
          <w:color w:val="000000"/>
          <w:sz w:val="24"/>
          <w:highlight w:val="yellow"/>
        </w:rPr>
        <w:tab/>
      </w:r>
      <w:r>
        <w:rPr>
          <w:color w:val="000000"/>
          <w:spacing w:val="-2"/>
          <w:sz w:val="24"/>
          <w:highlight w:val="yellow"/>
        </w:rPr>
        <w:t>избранные</w:t>
      </w:r>
      <w:r>
        <w:rPr>
          <w:color w:val="000000"/>
          <w:sz w:val="24"/>
          <w:highlight w:val="yellow"/>
        </w:rPr>
        <w:tab/>
      </w:r>
      <w:r>
        <w:rPr>
          <w:color w:val="000000"/>
          <w:spacing w:val="-10"/>
          <w:sz w:val="24"/>
          <w:highlight w:val="yellow"/>
        </w:rPr>
        <w:t>в</w:t>
      </w:r>
      <w:r>
        <w:rPr>
          <w:color w:val="000000"/>
          <w:sz w:val="24"/>
          <w:highlight w:val="yellow"/>
        </w:rPr>
        <w:tab/>
      </w:r>
      <w:r>
        <w:rPr>
          <w:color w:val="000000"/>
          <w:spacing w:val="-2"/>
          <w:sz w:val="24"/>
          <w:highlight w:val="yellow"/>
        </w:rPr>
        <w:t>Научно-технический</w:t>
      </w:r>
      <w:r>
        <w:rPr>
          <w:color w:val="000000"/>
          <w:sz w:val="24"/>
          <w:highlight w:val="yellow"/>
        </w:rPr>
        <w:tab/>
      </w:r>
      <w:r>
        <w:rPr>
          <w:color w:val="000000"/>
          <w:spacing w:val="-2"/>
          <w:sz w:val="24"/>
          <w:highlight w:val="yellow"/>
        </w:rPr>
        <w:t>совет,</w:t>
      </w:r>
      <w:r>
        <w:rPr>
          <w:color w:val="000000"/>
          <w:sz w:val="24"/>
          <w:highlight w:val="yellow"/>
        </w:rPr>
        <w:tab/>
      </w:r>
      <w:r>
        <w:rPr>
          <w:color w:val="000000"/>
          <w:spacing w:val="-2"/>
          <w:sz w:val="24"/>
          <w:highlight w:val="yellow"/>
        </w:rPr>
        <w:t>могут</w:t>
      </w:r>
      <w:r>
        <w:rPr>
          <w:color w:val="000000"/>
          <w:sz w:val="24"/>
          <w:highlight w:val="yellow"/>
        </w:rPr>
        <w:tab/>
      </w:r>
      <w:r>
        <w:rPr>
          <w:color w:val="000000"/>
          <w:spacing w:val="-2"/>
          <w:sz w:val="24"/>
          <w:highlight w:val="yellow"/>
        </w:rPr>
        <w:t>переизбираться</w:t>
      </w:r>
      <w:r>
        <w:rPr>
          <w:color w:val="000000"/>
          <w:spacing w:val="-2"/>
          <w:sz w:val="24"/>
        </w:rPr>
        <w:t xml:space="preserve"> </w:t>
      </w:r>
      <w:r>
        <w:rPr>
          <w:color w:val="000000"/>
          <w:sz w:val="24"/>
          <w:highlight w:val="yellow"/>
        </w:rPr>
        <w:t>неограниченное число раз;</w:t>
      </w:r>
    </w:p>
    <w:p w14:paraId="53FA4B53" w14:textId="77777777" w:rsidR="00C1612E" w:rsidRDefault="0000321E">
      <w:pPr>
        <w:pStyle w:val="a5"/>
        <w:numPr>
          <w:ilvl w:val="1"/>
          <w:numId w:val="8"/>
        </w:numPr>
        <w:tabs>
          <w:tab w:val="left" w:pos="1561"/>
        </w:tabs>
        <w:ind w:left="1" w:right="137" w:firstLine="852"/>
        <w:rPr>
          <w:sz w:val="24"/>
        </w:rPr>
      </w:pPr>
      <w:r>
        <w:rPr>
          <w:color w:val="000000"/>
          <w:sz w:val="24"/>
          <w:highlight w:val="yellow"/>
        </w:rPr>
        <w:t>Членом</w:t>
      </w:r>
      <w:r>
        <w:rPr>
          <w:color w:val="000000"/>
          <w:spacing w:val="40"/>
          <w:sz w:val="24"/>
          <w:highlight w:val="yellow"/>
        </w:rPr>
        <w:t xml:space="preserve"> </w:t>
      </w:r>
      <w:r>
        <w:rPr>
          <w:color w:val="000000"/>
          <w:sz w:val="24"/>
          <w:highlight w:val="yellow"/>
        </w:rPr>
        <w:t>Научно-технического</w:t>
      </w:r>
      <w:r>
        <w:rPr>
          <w:color w:val="000000"/>
          <w:spacing w:val="40"/>
          <w:sz w:val="24"/>
          <w:highlight w:val="yellow"/>
        </w:rPr>
        <w:t xml:space="preserve"> </w:t>
      </w:r>
      <w:r>
        <w:rPr>
          <w:color w:val="000000"/>
          <w:sz w:val="24"/>
          <w:highlight w:val="yellow"/>
        </w:rPr>
        <w:t>совета</w:t>
      </w:r>
      <w:r>
        <w:rPr>
          <w:color w:val="000000"/>
          <w:spacing w:val="40"/>
          <w:sz w:val="24"/>
          <w:highlight w:val="yellow"/>
        </w:rPr>
        <w:t xml:space="preserve"> </w:t>
      </w:r>
      <w:r>
        <w:rPr>
          <w:color w:val="000000"/>
          <w:sz w:val="24"/>
          <w:highlight w:val="yellow"/>
        </w:rPr>
        <w:t>может</w:t>
      </w:r>
      <w:r>
        <w:rPr>
          <w:color w:val="000000"/>
          <w:spacing w:val="40"/>
          <w:sz w:val="24"/>
          <w:highlight w:val="yellow"/>
        </w:rPr>
        <w:t xml:space="preserve"> </w:t>
      </w:r>
      <w:r>
        <w:rPr>
          <w:color w:val="000000"/>
          <w:sz w:val="24"/>
          <w:highlight w:val="yellow"/>
        </w:rPr>
        <w:t>быть</w:t>
      </w:r>
      <w:r>
        <w:rPr>
          <w:color w:val="000000"/>
          <w:spacing w:val="40"/>
          <w:sz w:val="24"/>
          <w:highlight w:val="yellow"/>
        </w:rPr>
        <w:t xml:space="preserve"> </w:t>
      </w:r>
      <w:r>
        <w:rPr>
          <w:color w:val="000000"/>
          <w:sz w:val="24"/>
          <w:highlight w:val="yellow"/>
        </w:rPr>
        <w:t>только</w:t>
      </w:r>
      <w:r>
        <w:rPr>
          <w:color w:val="000000"/>
          <w:spacing w:val="40"/>
          <w:sz w:val="24"/>
          <w:highlight w:val="yellow"/>
        </w:rPr>
        <w:t xml:space="preserve"> </w:t>
      </w:r>
      <w:r>
        <w:rPr>
          <w:color w:val="000000"/>
          <w:sz w:val="24"/>
          <w:highlight w:val="yellow"/>
        </w:rPr>
        <w:t>физическое</w:t>
      </w:r>
      <w:r>
        <w:rPr>
          <w:color w:val="000000"/>
          <w:spacing w:val="40"/>
          <w:sz w:val="24"/>
          <w:highlight w:val="yellow"/>
        </w:rPr>
        <w:t xml:space="preserve"> </w:t>
      </w:r>
      <w:r>
        <w:rPr>
          <w:color w:val="000000"/>
          <w:sz w:val="24"/>
          <w:highlight w:val="yellow"/>
        </w:rPr>
        <w:t>лицо.</w:t>
      </w:r>
      <w:r>
        <w:rPr>
          <w:color w:val="000000"/>
          <w:sz w:val="24"/>
        </w:rPr>
        <w:t xml:space="preserve"> </w:t>
      </w:r>
      <w:r>
        <w:rPr>
          <w:color w:val="000000"/>
          <w:sz w:val="24"/>
          <w:highlight w:val="yellow"/>
        </w:rPr>
        <w:t>Член научно-технического совета может не быть участником Общества.</w:t>
      </w:r>
    </w:p>
    <w:p w14:paraId="4428A4A4" w14:textId="77777777" w:rsidR="00C1612E" w:rsidRDefault="0000321E">
      <w:pPr>
        <w:pStyle w:val="a5"/>
        <w:numPr>
          <w:ilvl w:val="1"/>
          <w:numId w:val="8"/>
        </w:numPr>
        <w:tabs>
          <w:tab w:val="left" w:pos="1561"/>
        </w:tabs>
        <w:ind w:left="1" w:right="138" w:firstLine="852"/>
        <w:rPr>
          <w:sz w:val="24"/>
        </w:rPr>
      </w:pPr>
      <w:commentRangeStart w:id="36"/>
      <w:r>
        <w:rPr>
          <w:color w:val="000000"/>
          <w:sz w:val="24"/>
          <w:highlight w:val="yellow"/>
        </w:rPr>
        <w:t xml:space="preserve">Количественный </w:t>
      </w:r>
      <w:commentRangeEnd w:id="36"/>
      <w:r w:rsidR="00A8519E">
        <w:rPr>
          <w:rStyle w:val="a6"/>
        </w:rPr>
        <w:commentReference w:id="36"/>
      </w:r>
      <w:r>
        <w:rPr>
          <w:color w:val="000000"/>
          <w:sz w:val="24"/>
          <w:highlight w:val="yellow"/>
        </w:rPr>
        <w:t>состав Научно-технич</w:t>
      </w:r>
      <w:r>
        <w:rPr>
          <w:color w:val="000000"/>
          <w:sz w:val="24"/>
          <w:highlight w:val="yellow"/>
        </w:rPr>
        <w:t xml:space="preserve">еского </w:t>
      </w:r>
      <w:commentRangeStart w:id="37"/>
      <w:r>
        <w:rPr>
          <w:color w:val="000000"/>
          <w:sz w:val="24"/>
          <w:highlight w:val="yellow"/>
        </w:rPr>
        <w:t xml:space="preserve">совет </w:t>
      </w:r>
      <w:commentRangeEnd w:id="37"/>
      <w:r w:rsidR="00A8519E">
        <w:rPr>
          <w:rStyle w:val="a6"/>
        </w:rPr>
        <w:commentReference w:id="37"/>
      </w:r>
      <w:r>
        <w:rPr>
          <w:color w:val="000000"/>
          <w:sz w:val="24"/>
          <w:highlight w:val="yellow"/>
        </w:rPr>
        <w:t>может меняться простым</w:t>
      </w:r>
      <w:r>
        <w:rPr>
          <w:color w:val="000000"/>
          <w:sz w:val="24"/>
        </w:rPr>
        <w:t xml:space="preserve"> </w:t>
      </w:r>
      <w:r>
        <w:rPr>
          <w:color w:val="000000"/>
          <w:sz w:val="24"/>
          <w:highlight w:val="yellow"/>
        </w:rPr>
        <w:t>большинством голосов участников Общества.</w:t>
      </w:r>
    </w:p>
    <w:p w14:paraId="6640FA39" w14:textId="77777777" w:rsidR="00C1612E" w:rsidRDefault="0000321E">
      <w:pPr>
        <w:pStyle w:val="a5"/>
        <w:numPr>
          <w:ilvl w:val="1"/>
          <w:numId w:val="8"/>
        </w:numPr>
        <w:tabs>
          <w:tab w:val="left" w:pos="1561"/>
        </w:tabs>
        <w:ind w:left="1561" w:hanging="708"/>
        <w:rPr>
          <w:sz w:val="24"/>
        </w:rPr>
      </w:pPr>
      <w:r>
        <w:rPr>
          <w:color w:val="000000"/>
          <w:sz w:val="24"/>
          <w:highlight w:val="yellow"/>
        </w:rPr>
        <w:t>В</w:t>
      </w:r>
      <w:r>
        <w:rPr>
          <w:color w:val="000000"/>
          <w:spacing w:val="-3"/>
          <w:sz w:val="24"/>
          <w:highlight w:val="yellow"/>
        </w:rPr>
        <w:t xml:space="preserve"> </w:t>
      </w:r>
      <w:r>
        <w:rPr>
          <w:color w:val="000000"/>
          <w:sz w:val="24"/>
          <w:highlight w:val="yellow"/>
        </w:rPr>
        <w:t>состав</w:t>
      </w:r>
      <w:r>
        <w:rPr>
          <w:color w:val="000000"/>
          <w:spacing w:val="-3"/>
          <w:sz w:val="24"/>
          <w:highlight w:val="yellow"/>
        </w:rPr>
        <w:t xml:space="preserve"> </w:t>
      </w:r>
      <w:r>
        <w:rPr>
          <w:color w:val="000000"/>
          <w:sz w:val="24"/>
          <w:highlight w:val="yellow"/>
        </w:rPr>
        <w:t>научно-технического</w:t>
      </w:r>
      <w:r>
        <w:rPr>
          <w:color w:val="000000"/>
          <w:spacing w:val="-3"/>
          <w:sz w:val="24"/>
          <w:highlight w:val="yellow"/>
        </w:rPr>
        <w:t xml:space="preserve"> </w:t>
      </w:r>
      <w:r>
        <w:rPr>
          <w:color w:val="000000"/>
          <w:sz w:val="24"/>
          <w:highlight w:val="yellow"/>
        </w:rPr>
        <w:t>совета</w:t>
      </w:r>
      <w:r>
        <w:rPr>
          <w:color w:val="000000"/>
          <w:spacing w:val="-1"/>
          <w:sz w:val="24"/>
          <w:highlight w:val="yellow"/>
        </w:rPr>
        <w:t xml:space="preserve"> </w:t>
      </w:r>
      <w:r>
        <w:rPr>
          <w:color w:val="000000"/>
          <w:spacing w:val="-2"/>
          <w:sz w:val="24"/>
          <w:highlight w:val="yellow"/>
        </w:rPr>
        <w:t>входят:</w:t>
      </w:r>
    </w:p>
    <w:p w14:paraId="65CC43F5" w14:textId="77777777" w:rsidR="00C1612E" w:rsidRDefault="0000321E">
      <w:pPr>
        <w:pStyle w:val="a5"/>
        <w:numPr>
          <w:ilvl w:val="0"/>
          <w:numId w:val="6"/>
        </w:numPr>
        <w:tabs>
          <w:tab w:val="left" w:pos="1281"/>
        </w:tabs>
        <w:ind w:left="1281" w:hanging="138"/>
        <w:jc w:val="left"/>
        <w:rPr>
          <w:sz w:val="24"/>
        </w:rPr>
      </w:pPr>
      <w:r>
        <w:rPr>
          <w:color w:val="000000"/>
          <w:sz w:val="24"/>
          <w:highlight w:val="yellow"/>
        </w:rPr>
        <w:t>председатель</w:t>
      </w:r>
      <w:r>
        <w:rPr>
          <w:color w:val="000000"/>
          <w:spacing w:val="-4"/>
          <w:sz w:val="24"/>
          <w:highlight w:val="yellow"/>
        </w:rPr>
        <w:t xml:space="preserve"> </w:t>
      </w:r>
      <w:r>
        <w:rPr>
          <w:color w:val="000000"/>
          <w:sz w:val="24"/>
          <w:highlight w:val="yellow"/>
        </w:rPr>
        <w:t>Научно-Технического</w:t>
      </w:r>
      <w:r>
        <w:rPr>
          <w:color w:val="000000"/>
          <w:spacing w:val="-4"/>
          <w:sz w:val="24"/>
          <w:highlight w:val="yellow"/>
        </w:rPr>
        <w:t xml:space="preserve"> </w:t>
      </w:r>
      <w:r>
        <w:rPr>
          <w:color w:val="000000"/>
          <w:spacing w:val="-2"/>
          <w:sz w:val="24"/>
          <w:highlight w:val="yellow"/>
        </w:rPr>
        <w:t>совета;</w:t>
      </w:r>
    </w:p>
    <w:p w14:paraId="6857F361" w14:textId="77777777" w:rsidR="00C1612E" w:rsidRDefault="0000321E">
      <w:pPr>
        <w:pStyle w:val="a5"/>
        <w:numPr>
          <w:ilvl w:val="0"/>
          <w:numId w:val="6"/>
        </w:numPr>
        <w:tabs>
          <w:tab w:val="left" w:pos="1281"/>
        </w:tabs>
        <w:ind w:left="1281" w:hanging="138"/>
        <w:jc w:val="left"/>
        <w:rPr>
          <w:sz w:val="24"/>
        </w:rPr>
      </w:pPr>
      <w:r>
        <w:rPr>
          <w:color w:val="000000"/>
          <w:sz w:val="24"/>
          <w:highlight w:val="yellow"/>
        </w:rPr>
        <w:t>члены</w:t>
      </w:r>
      <w:r>
        <w:rPr>
          <w:color w:val="000000"/>
          <w:spacing w:val="-4"/>
          <w:sz w:val="24"/>
          <w:highlight w:val="yellow"/>
        </w:rPr>
        <w:t xml:space="preserve"> </w:t>
      </w:r>
      <w:r>
        <w:rPr>
          <w:color w:val="000000"/>
          <w:sz w:val="24"/>
          <w:highlight w:val="yellow"/>
        </w:rPr>
        <w:t>Научно-Технического</w:t>
      </w:r>
      <w:r>
        <w:rPr>
          <w:color w:val="000000"/>
          <w:spacing w:val="-2"/>
          <w:sz w:val="24"/>
          <w:highlight w:val="yellow"/>
        </w:rPr>
        <w:t xml:space="preserve"> совета.</w:t>
      </w:r>
    </w:p>
    <w:p w14:paraId="1120C73A" w14:textId="77777777" w:rsidR="00C1612E" w:rsidRDefault="0000321E">
      <w:pPr>
        <w:pStyle w:val="a5"/>
        <w:numPr>
          <w:ilvl w:val="1"/>
          <w:numId w:val="8"/>
        </w:numPr>
        <w:tabs>
          <w:tab w:val="left" w:pos="1561"/>
        </w:tabs>
        <w:ind w:left="1561" w:hanging="708"/>
        <w:rPr>
          <w:sz w:val="24"/>
        </w:rPr>
      </w:pPr>
      <w:r>
        <w:rPr>
          <w:color w:val="000000"/>
          <w:sz w:val="24"/>
          <w:highlight w:val="yellow"/>
        </w:rPr>
        <w:t>Председатель</w:t>
      </w:r>
      <w:r>
        <w:rPr>
          <w:color w:val="000000"/>
          <w:spacing w:val="-3"/>
          <w:sz w:val="24"/>
          <w:highlight w:val="yellow"/>
        </w:rPr>
        <w:t xml:space="preserve"> </w:t>
      </w:r>
      <w:r>
        <w:rPr>
          <w:color w:val="000000"/>
          <w:sz w:val="24"/>
          <w:highlight w:val="yellow"/>
        </w:rPr>
        <w:t>Научно-технического</w:t>
      </w:r>
      <w:r>
        <w:rPr>
          <w:color w:val="000000"/>
          <w:spacing w:val="-3"/>
          <w:sz w:val="24"/>
          <w:highlight w:val="yellow"/>
        </w:rPr>
        <w:t xml:space="preserve"> </w:t>
      </w:r>
      <w:r>
        <w:rPr>
          <w:color w:val="000000"/>
          <w:spacing w:val="-2"/>
          <w:sz w:val="24"/>
          <w:highlight w:val="yellow"/>
        </w:rPr>
        <w:t>совета:</w:t>
      </w:r>
    </w:p>
    <w:p w14:paraId="3187C0A2" w14:textId="77777777" w:rsidR="00C1612E" w:rsidRDefault="0000321E">
      <w:pPr>
        <w:pStyle w:val="a5"/>
        <w:numPr>
          <w:ilvl w:val="0"/>
          <w:numId w:val="5"/>
        </w:numPr>
        <w:tabs>
          <w:tab w:val="left" w:pos="1281"/>
        </w:tabs>
        <w:ind w:left="1281" w:hanging="138"/>
        <w:jc w:val="left"/>
        <w:rPr>
          <w:sz w:val="24"/>
        </w:rPr>
      </w:pPr>
      <w:r>
        <w:rPr>
          <w:color w:val="000000"/>
          <w:sz w:val="24"/>
          <w:highlight w:val="yellow"/>
        </w:rPr>
        <w:t>организует</w:t>
      </w:r>
      <w:r>
        <w:rPr>
          <w:color w:val="000000"/>
          <w:spacing w:val="-2"/>
          <w:sz w:val="24"/>
          <w:highlight w:val="yellow"/>
        </w:rPr>
        <w:t xml:space="preserve"> </w:t>
      </w:r>
      <w:r>
        <w:rPr>
          <w:color w:val="000000"/>
          <w:sz w:val="24"/>
          <w:highlight w:val="yellow"/>
        </w:rPr>
        <w:t>работу</w:t>
      </w:r>
      <w:r>
        <w:rPr>
          <w:color w:val="000000"/>
          <w:spacing w:val="-2"/>
          <w:sz w:val="24"/>
          <w:highlight w:val="yellow"/>
        </w:rPr>
        <w:t xml:space="preserve"> </w:t>
      </w:r>
      <w:r>
        <w:rPr>
          <w:color w:val="000000"/>
          <w:sz w:val="24"/>
          <w:highlight w:val="yellow"/>
        </w:rPr>
        <w:t>Научно-технического</w:t>
      </w:r>
      <w:r>
        <w:rPr>
          <w:color w:val="000000"/>
          <w:spacing w:val="-1"/>
          <w:sz w:val="24"/>
          <w:highlight w:val="yellow"/>
        </w:rPr>
        <w:t xml:space="preserve"> </w:t>
      </w:r>
      <w:r>
        <w:rPr>
          <w:color w:val="000000"/>
          <w:spacing w:val="-2"/>
          <w:sz w:val="24"/>
          <w:highlight w:val="yellow"/>
        </w:rPr>
        <w:t>совета;</w:t>
      </w:r>
    </w:p>
    <w:p w14:paraId="3FF5C20C" w14:textId="77777777" w:rsidR="00C1612E" w:rsidRDefault="0000321E">
      <w:pPr>
        <w:pStyle w:val="a5"/>
        <w:numPr>
          <w:ilvl w:val="0"/>
          <w:numId w:val="5"/>
        </w:numPr>
        <w:tabs>
          <w:tab w:val="left" w:pos="1401"/>
        </w:tabs>
        <w:ind w:right="136" w:firstLine="0"/>
        <w:jc w:val="left"/>
        <w:rPr>
          <w:sz w:val="24"/>
        </w:rPr>
      </w:pPr>
      <w:r>
        <w:rPr>
          <w:color w:val="000000"/>
          <w:sz w:val="24"/>
          <w:highlight w:val="yellow"/>
        </w:rPr>
        <w:t>Созывает</w:t>
      </w:r>
      <w:r>
        <w:rPr>
          <w:color w:val="000000"/>
          <w:spacing w:val="80"/>
          <w:sz w:val="24"/>
          <w:highlight w:val="yellow"/>
        </w:rPr>
        <w:t xml:space="preserve"> </w:t>
      </w:r>
      <w:r>
        <w:rPr>
          <w:color w:val="000000"/>
          <w:sz w:val="24"/>
          <w:highlight w:val="yellow"/>
        </w:rPr>
        <w:t>заседания</w:t>
      </w:r>
      <w:r>
        <w:rPr>
          <w:color w:val="000000"/>
          <w:spacing w:val="80"/>
          <w:sz w:val="24"/>
          <w:highlight w:val="yellow"/>
        </w:rPr>
        <w:t xml:space="preserve"> </w:t>
      </w:r>
      <w:r>
        <w:rPr>
          <w:color w:val="000000"/>
          <w:sz w:val="24"/>
          <w:highlight w:val="yellow"/>
        </w:rPr>
        <w:t>Научно-технического</w:t>
      </w:r>
      <w:r>
        <w:rPr>
          <w:color w:val="000000"/>
          <w:spacing w:val="80"/>
          <w:sz w:val="24"/>
          <w:highlight w:val="yellow"/>
        </w:rPr>
        <w:t xml:space="preserve"> </w:t>
      </w:r>
      <w:r>
        <w:rPr>
          <w:color w:val="000000"/>
          <w:sz w:val="24"/>
          <w:highlight w:val="yellow"/>
        </w:rPr>
        <w:t>совета</w:t>
      </w:r>
      <w:r>
        <w:rPr>
          <w:color w:val="000000"/>
          <w:spacing w:val="80"/>
          <w:sz w:val="24"/>
          <w:highlight w:val="yellow"/>
        </w:rPr>
        <w:t xml:space="preserve"> </w:t>
      </w:r>
      <w:r>
        <w:rPr>
          <w:color w:val="000000"/>
          <w:sz w:val="24"/>
          <w:highlight w:val="yellow"/>
        </w:rPr>
        <w:t>или</w:t>
      </w:r>
      <w:r>
        <w:rPr>
          <w:color w:val="000000"/>
          <w:spacing w:val="80"/>
          <w:sz w:val="24"/>
          <w:highlight w:val="yellow"/>
        </w:rPr>
        <w:t xml:space="preserve"> </w:t>
      </w:r>
      <w:r>
        <w:rPr>
          <w:color w:val="000000"/>
          <w:sz w:val="24"/>
          <w:highlight w:val="yellow"/>
        </w:rPr>
        <w:t>организует</w:t>
      </w:r>
      <w:r>
        <w:rPr>
          <w:color w:val="000000"/>
          <w:spacing w:val="80"/>
          <w:sz w:val="24"/>
          <w:highlight w:val="yellow"/>
        </w:rPr>
        <w:t xml:space="preserve"> </w:t>
      </w:r>
      <w:r>
        <w:rPr>
          <w:color w:val="000000"/>
          <w:sz w:val="24"/>
          <w:highlight w:val="yellow"/>
        </w:rPr>
        <w:t>заочное</w:t>
      </w:r>
      <w:r>
        <w:rPr>
          <w:color w:val="000000"/>
          <w:spacing w:val="40"/>
          <w:sz w:val="24"/>
        </w:rPr>
        <w:t xml:space="preserve"> </w:t>
      </w:r>
      <w:r>
        <w:rPr>
          <w:color w:val="000000"/>
          <w:spacing w:val="-2"/>
          <w:sz w:val="24"/>
          <w:highlight w:val="yellow"/>
        </w:rPr>
        <w:t>голосование.</w:t>
      </w:r>
    </w:p>
    <w:p w14:paraId="52220CDE" w14:textId="77777777" w:rsidR="00C1612E" w:rsidRDefault="0000321E">
      <w:pPr>
        <w:pStyle w:val="a5"/>
        <w:numPr>
          <w:ilvl w:val="1"/>
          <w:numId w:val="8"/>
        </w:numPr>
        <w:tabs>
          <w:tab w:val="left" w:pos="1561"/>
        </w:tabs>
        <w:spacing w:before="1"/>
        <w:ind w:left="1" w:right="138" w:firstLine="852"/>
        <w:rPr>
          <w:sz w:val="24"/>
        </w:rPr>
      </w:pPr>
      <w:r>
        <w:rPr>
          <w:color w:val="000000"/>
          <w:sz w:val="24"/>
          <w:highlight w:val="yellow"/>
        </w:rPr>
        <w:t>В случае отсутствия Председателя Научно-технического совета его функции</w:t>
      </w:r>
      <w:r>
        <w:rPr>
          <w:color w:val="000000"/>
          <w:sz w:val="24"/>
        </w:rPr>
        <w:t xml:space="preserve"> </w:t>
      </w:r>
      <w:r>
        <w:rPr>
          <w:color w:val="000000"/>
          <w:sz w:val="24"/>
          <w:highlight w:val="yellow"/>
        </w:rPr>
        <w:t>осуществляет один из членов Научно-технического совета фонда по решению Научно-</w:t>
      </w:r>
      <w:r>
        <w:rPr>
          <w:color w:val="000000"/>
          <w:sz w:val="24"/>
        </w:rPr>
        <w:t xml:space="preserve"> </w:t>
      </w:r>
      <w:r>
        <w:rPr>
          <w:color w:val="000000"/>
          <w:sz w:val="24"/>
          <w:highlight w:val="yellow"/>
        </w:rPr>
        <w:t>технического Совета</w:t>
      </w:r>
    </w:p>
    <w:p w14:paraId="7F547790" w14:textId="77777777" w:rsidR="00C1612E" w:rsidRDefault="0000321E">
      <w:pPr>
        <w:pStyle w:val="a5"/>
        <w:numPr>
          <w:ilvl w:val="1"/>
          <w:numId w:val="8"/>
        </w:numPr>
        <w:tabs>
          <w:tab w:val="left" w:pos="1561"/>
        </w:tabs>
        <w:ind w:left="1561" w:hanging="708"/>
        <w:rPr>
          <w:sz w:val="24"/>
        </w:rPr>
      </w:pPr>
      <w:r>
        <w:rPr>
          <w:color w:val="000000"/>
          <w:sz w:val="24"/>
          <w:highlight w:val="yellow"/>
        </w:rPr>
        <w:t>К</w:t>
      </w:r>
      <w:r>
        <w:rPr>
          <w:color w:val="000000"/>
          <w:spacing w:val="-1"/>
          <w:sz w:val="24"/>
          <w:highlight w:val="yellow"/>
        </w:rPr>
        <w:t xml:space="preserve"> </w:t>
      </w:r>
      <w:r>
        <w:rPr>
          <w:color w:val="000000"/>
          <w:sz w:val="24"/>
          <w:highlight w:val="yellow"/>
        </w:rPr>
        <w:t>компетенции НТС</w:t>
      </w:r>
      <w:r>
        <w:rPr>
          <w:color w:val="000000"/>
          <w:spacing w:val="-1"/>
          <w:sz w:val="24"/>
          <w:highlight w:val="yellow"/>
        </w:rPr>
        <w:t xml:space="preserve"> </w:t>
      </w:r>
      <w:r>
        <w:rPr>
          <w:color w:val="000000"/>
          <w:spacing w:val="-2"/>
          <w:sz w:val="24"/>
          <w:highlight w:val="yellow"/>
        </w:rPr>
        <w:t>относятся:</w:t>
      </w:r>
    </w:p>
    <w:p w14:paraId="667BC420" w14:textId="77777777" w:rsidR="00C1612E" w:rsidRDefault="0000321E">
      <w:pPr>
        <w:pStyle w:val="a5"/>
        <w:numPr>
          <w:ilvl w:val="1"/>
          <w:numId w:val="8"/>
        </w:numPr>
        <w:tabs>
          <w:tab w:val="left" w:pos="1561"/>
        </w:tabs>
        <w:ind w:left="1" w:right="141" w:firstLine="852"/>
        <w:rPr>
          <w:sz w:val="24"/>
        </w:rPr>
      </w:pPr>
      <w:r>
        <w:rPr>
          <w:color w:val="000000"/>
          <w:sz w:val="24"/>
          <w:highlight w:val="yellow"/>
        </w:rPr>
        <w:t>Определение основных направлений деятельности общества в том числе</w:t>
      </w:r>
      <w:r>
        <w:rPr>
          <w:color w:val="000000"/>
          <w:sz w:val="24"/>
        </w:rPr>
        <w:t xml:space="preserve"> </w:t>
      </w:r>
      <w:r>
        <w:rPr>
          <w:color w:val="000000"/>
          <w:sz w:val="24"/>
          <w:highlight w:val="yellow"/>
        </w:rPr>
        <w:t>стратегических решений;</w:t>
      </w:r>
    </w:p>
    <w:p w14:paraId="351FE05C" w14:textId="77777777" w:rsidR="00C1612E" w:rsidRDefault="0000321E">
      <w:pPr>
        <w:pStyle w:val="a5"/>
        <w:numPr>
          <w:ilvl w:val="2"/>
          <w:numId w:val="8"/>
        </w:numPr>
        <w:tabs>
          <w:tab w:val="left" w:pos="1844"/>
        </w:tabs>
        <w:ind w:right="138" w:firstLine="852"/>
        <w:rPr>
          <w:sz w:val="24"/>
        </w:rPr>
      </w:pPr>
      <w:r>
        <w:rPr>
          <w:color w:val="000000"/>
          <w:sz w:val="24"/>
          <w:highlight w:val="yellow"/>
        </w:rPr>
        <w:t>Принятие решения о согласии на совер</w:t>
      </w:r>
      <w:r>
        <w:rPr>
          <w:color w:val="000000"/>
          <w:sz w:val="24"/>
          <w:highlight w:val="yellow"/>
        </w:rPr>
        <w:t>шение или об одобрении</w:t>
      </w:r>
      <w:r>
        <w:rPr>
          <w:color w:val="000000"/>
          <w:sz w:val="24"/>
        </w:rPr>
        <w:t xml:space="preserve"> </w:t>
      </w:r>
      <w:r>
        <w:rPr>
          <w:color w:val="000000"/>
          <w:sz w:val="24"/>
          <w:highlight w:val="yellow"/>
        </w:rPr>
        <w:t>инвестиционных сделок на сумму свыше 100 тысяч рублей, но не более 6 млн рублей</w:t>
      </w:r>
    </w:p>
    <w:p w14:paraId="22EEF002" w14:textId="77777777" w:rsidR="00C1612E" w:rsidRDefault="0000321E">
      <w:pPr>
        <w:pStyle w:val="a5"/>
        <w:numPr>
          <w:ilvl w:val="2"/>
          <w:numId w:val="8"/>
        </w:numPr>
        <w:tabs>
          <w:tab w:val="left" w:pos="1844"/>
        </w:tabs>
        <w:ind w:right="137" w:firstLine="852"/>
        <w:rPr>
          <w:sz w:val="24"/>
        </w:rPr>
      </w:pPr>
      <w:commentRangeStart w:id="38"/>
      <w:r>
        <w:rPr>
          <w:color w:val="000000"/>
          <w:sz w:val="24"/>
          <w:highlight w:val="yellow"/>
        </w:rPr>
        <w:t>Утверждение (принятие) документов, регулирующих внутреннюю</w:t>
      </w:r>
      <w:r>
        <w:rPr>
          <w:color w:val="000000"/>
          <w:sz w:val="24"/>
        </w:rPr>
        <w:t xml:space="preserve"> </w:t>
      </w:r>
      <w:r>
        <w:rPr>
          <w:color w:val="000000"/>
          <w:sz w:val="24"/>
          <w:highlight w:val="yellow"/>
        </w:rPr>
        <w:t>деятельность общества (внутренних документов Общества)</w:t>
      </w:r>
      <w:commentRangeEnd w:id="38"/>
      <w:r w:rsidR="00A8519E">
        <w:rPr>
          <w:rStyle w:val="a6"/>
        </w:rPr>
        <w:commentReference w:id="38"/>
      </w:r>
    </w:p>
    <w:p w14:paraId="437A3440" w14:textId="77777777" w:rsidR="00C1612E" w:rsidRDefault="0000321E">
      <w:pPr>
        <w:pStyle w:val="a5"/>
        <w:numPr>
          <w:ilvl w:val="1"/>
          <w:numId w:val="8"/>
        </w:numPr>
        <w:tabs>
          <w:tab w:val="left" w:pos="1561"/>
        </w:tabs>
        <w:ind w:left="1" w:right="137" w:firstLine="852"/>
        <w:rPr>
          <w:sz w:val="24"/>
        </w:rPr>
      </w:pPr>
      <w:r>
        <w:rPr>
          <w:color w:val="000000"/>
          <w:sz w:val="24"/>
          <w:highlight w:val="yellow"/>
        </w:rPr>
        <w:t>Заседание НТС созывается председателем НТС по его собственной</w:t>
      </w:r>
      <w:r>
        <w:rPr>
          <w:color w:val="000000"/>
          <w:sz w:val="24"/>
        </w:rPr>
        <w:t xml:space="preserve"> </w:t>
      </w:r>
      <w:r>
        <w:rPr>
          <w:color w:val="000000"/>
          <w:sz w:val="24"/>
          <w:highlight w:val="yellow"/>
        </w:rPr>
        <w:t>инициативе, по требованию любого члена НТС, Ревизионной комиссии общества или</w:t>
      </w:r>
      <w:r>
        <w:rPr>
          <w:color w:val="000000"/>
          <w:sz w:val="24"/>
        </w:rPr>
        <w:t xml:space="preserve"> </w:t>
      </w:r>
      <w:r>
        <w:rPr>
          <w:color w:val="000000"/>
          <w:sz w:val="24"/>
          <w:highlight w:val="yellow"/>
        </w:rPr>
        <w:t>аудитора общества, исполнительного органа общества.</w:t>
      </w:r>
    </w:p>
    <w:p w14:paraId="42334594" w14:textId="77777777" w:rsidR="00C1612E" w:rsidRDefault="0000321E">
      <w:pPr>
        <w:pStyle w:val="a5"/>
        <w:numPr>
          <w:ilvl w:val="1"/>
          <w:numId w:val="8"/>
        </w:numPr>
        <w:tabs>
          <w:tab w:val="left" w:pos="1561"/>
        </w:tabs>
        <w:ind w:left="1" w:right="141" w:firstLine="852"/>
        <w:rPr>
          <w:sz w:val="24"/>
        </w:rPr>
      </w:pPr>
      <w:r>
        <w:rPr>
          <w:color w:val="000000"/>
          <w:sz w:val="24"/>
          <w:highlight w:val="yellow"/>
        </w:rPr>
        <w:t xml:space="preserve">Кворумом для проведения заседания НТС является присутствие двух </w:t>
      </w:r>
      <w:r>
        <w:rPr>
          <w:color w:val="000000"/>
          <w:sz w:val="24"/>
          <w:highlight w:val="yellow"/>
        </w:rPr>
        <w:t>членов</w:t>
      </w:r>
      <w:r>
        <w:rPr>
          <w:color w:val="000000"/>
          <w:sz w:val="24"/>
        </w:rPr>
        <w:t xml:space="preserve"> </w:t>
      </w:r>
      <w:r>
        <w:rPr>
          <w:color w:val="000000"/>
          <w:sz w:val="24"/>
          <w:highlight w:val="yellow"/>
        </w:rPr>
        <w:t>НТС от количественного состава НТС.</w:t>
      </w:r>
    </w:p>
    <w:p w14:paraId="44011FCC" w14:textId="77777777" w:rsidR="00C1612E" w:rsidRDefault="0000321E">
      <w:pPr>
        <w:pStyle w:val="a5"/>
        <w:numPr>
          <w:ilvl w:val="1"/>
          <w:numId w:val="8"/>
        </w:numPr>
        <w:tabs>
          <w:tab w:val="left" w:pos="1561"/>
        </w:tabs>
        <w:ind w:left="1561" w:hanging="708"/>
        <w:rPr>
          <w:sz w:val="24"/>
        </w:rPr>
      </w:pPr>
      <w:r>
        <w:rPr>
          <w:color w:val="000000"/>
          <w:sz w:val="24"/>
          <w:highlight w:val="yellow"/>
        </w:rPr>
        <w:t>При</w:t>
      </w:r>
      <w:r>
        <w:rPr>
          <w:color w:val="000000"/>
          <w:spacing w:val="14"/>
          <w:sz w:val="24"/>
          <w:highlight w:val="yellow"/>
        </w:rPr>
        <w:t xml:space="preserve"> </w:t>
      </w:r>
      <w:r>
        <w:rPr>
          <w:color w:val="000000"/>
          <w:sz w:val="24"/>
          <w:highlight w:val="yellow"/>
        </w:rPr>
        <w:t>решении</w:t>
      </w:r>
      <w:r>
        <w:rPr>
          <w:color w:val="000000"/>
          <w:spacing w:val="13"/>
          <w:sz w:val="24"/>
          <w:highlight w:val="yellow"/>
        </w:rPr>
        <w:t xml:space="preserve"> </w:t>
      </w:r>
      <w:r>
        <w:rPr>
          <w:color w:val="000000"/>
          <w:sz w:val="24"/>
          <w:highlight w:val="yellow"/>
        </w:rPr>
        <w:t>вопросов</w:t>
      </w:r>
      <w:r>
        <w:rPr>
          <w:color w:val="000000"/>
          <w:spacing w:val="13"/>
          <w:sz w:val="24"/>
          <w:highlight w:val="yellow"/>
        </w:rPr>
        <w:t xml:space="preserve"> </w:t>
      </w:r>
      <w:r>
        <w:rPr>
          <w:color w:val="000000"/>
          <w:sz w:val="24"/>
          <w:highlight w:val="yellow"/>
        </w:rPr>
        <w:t>на</w:t>
      </w:r>
      <w:r>
        <w:rPr>
          <w:color w:val="000000"/>
          <w:spacing w:val="12"/>
          <w:sz w:val="24"/>
          <w:highlight w:val="yellow"/>
        </w:rPr>
        <w:t xml:space="preserve"> </w:t>
      </w:r>
      <w:r>
        <w:rPr>
          <w:color w:val="000000"/>
          <w:sz w:val="24"/>
          <w:highlight w:val="yellow"/>
        </w:rPr>
        <w:t>заседании</w:t>
      </w:r>
      <w:r>
        <w:rPr>
          <w:color w:val="000000"/>
          <w:spacing w:val="14"/>
          <w:sz w:val="24"/>
          <w:highlight w:val="yellow"/>
        </w:rPr>
        <w:t xml:space="preserve"> </w:t>
      </w:r>
      <w:r>
        <w:rPr>
          <w:color w:val="000000"/>
          <w:sz w:val="24"/>
          <w:highlight w:val="yellow"/>
        </w:rPr>
        <w:t>НТС</w:t>
      </w:r>
      <w:r>
        <w:rPr>
          <w:color w:val="000000"/>
          <w:spacing w:val="14"/>
          <w:sz w:val="24"/>
          <w:highlight w:val="yellow"/>
        </w:rPr>
        <w:t xml:space="preserve"> </w:t>
      </w:r>
      <w:r>
        <w:rPr>
          <w:color w:val="000000"/>
          <w:sz w:val="24"/>
          <w:highlight w:val="yellow"/>
        </w:rPr>
        <w:t>каждый</w:t>
      </w:r>
      <w:r>
        <w:rPr>
          <w:color w:val="000000"/>
          <w:spacing w:val="14"/>
          <w:sz w:val="24"/>
          <w:highlight w:val="yellow"/>
        </w:rPr>
        <w:t xml:space="preserve"> </w:t>
      </w:r>
      <w:r>
        <w:rPr>
          <w:color w:val="000000"/>
          <w:sz w:val="24"/>
          <w:highlight w:val="yellow"/>
        </w:rPr>
        <w:t>член</w:t>
      </w:r>
      <w:r>
        <w:rPr>
          <w:color w:val="000000"/>
          <w:spacing w:val="14"/>
          <w:sz w:val="24"/>
          <w:highlight w:val="yellow"/>
        </w:rPr>
        <w:t xml:space="preserve"> </w:t>
      </w:r>
      <w:r>
        <w:rPr>
          <w:color w:val="000000"/>
          <w:sz w:val="24"/>
          <w:highlight w:val="yellow"/>
        </w:rPr>
        <w:t>НТС</w:t>
      </w:r>
      <w:r>
        <w:rPr>
          <w:color w:val="000000"/>
          <w:spacing w:val="14"/>
          <w:sz w:val="24"/>
          <w:highlight w:val="yellow"/>
        </w:rPr>
        <w:t xml:space="preserve"> </w:t>
      </w:r>
      <w:r>
        <w:rPr>
          <w:color w:val="000000"/>
          <w:sz w:val="24"/>
          <w:highlight w:val="yellow"/>
        </w:rPr>
        <w:t>обладает</w:t>
      </w:r>
      <w:r>
        <w:rPr>
          <w:color w:val="000000"/>
          <w:spacing w:val="14"/>
          <w:sz w:val="24"/>
          <w:highlight w:val="yellow"/>
        </w:rPr>
        <w:t xml:space="preserve"> </w:t>
      </w:r>
      <w:r>
        <w:rPr>
          <w:color w:val="000000"/>
          <w:spacing w:val="-2"/>
          <w:sz w:val="24"/>
          <w:highlight w:val="yellow"/>
        </w:rPr>
        <w:t>одним</w:t>
      </w:r>
    </w:p>
    <w:p w14:paraId="7A2DB790" w14:textId="77777777" w:rsidR="00C1612E" w:rsidRDefault="0000321E">
      <w:pPr>
        <w:pStyle w:val="a3"/>
        <w:ind w:firstLine="0"/>
        <w:jc w:val="left"/>
      </w:pPr>
      <w:r>
        <w:rPr>
          <w:color w:val="000000"/>
          <w:spacing w:val="-2"/>
          <w:highlight w:val="yellow"/>
        </w:rPr>
        <w:t>голосом</w:t>
      </w:r>
    </w:p>
    <w:p w14:paraId="46E80314" w14:textId="77777777" w:rsidR="00C1612E" w:rsidRDefault="0000321E">
      <w:pPr>
        <w:pStyle w:val="a5"/>
        <w:numPr>
          <w:ilvl w:val="1"/>
          <w:numId w:val="8"/>
        </w:numPr>
        <w:tabs>
          <w:tab w:val="left" w:pos="1561"/>
        </w:tabs>
        <w:ind w:left="1561" w:hanging="708"/>
        <w:rPr>
          <w:sz w:val="24"/>
        </w:rPr>
      </w:pPr>
      <w:r>
        <w:rPr>
          <w:color w:val="000000"/>
          <w:sz w:val="24"/>
          <w:highlight w:val="yellow"/>
        </w:rPr>
        <w:t>Решения</w:t>
      </w:r>
      <w:r>
        <w:rPr>
          <w:color w:val="000000"/>
          <w:spacing w:val="6"/>
          <w:sz w:val="24"/>
          <w:highlight w:val="yellow"/>
        </w:rPr>
        <w:t xml:space="preserve"> </w:t>
      </w:r>
      <w:r>
        <w:rPr>
          <w:color w:val="000000"/>
          <w:sz w:val="24"/>
          <w:highlight w:val="yellow"/>
        </w:rPr>
        <w:t>на</w:t>
      </w:r>
      <w:r>
        <w:rPr>
          <w:color w:val="000000"/>
          <w:spacing w:val="7"/>
          <w:sz w:val="24"/>
          <w:highlight w:val="yellow"/>
        </w:rPr>
        <w:t xml:space="preserve"> </w:t>
      </w:r>
      <w:r>
        <w:rPr>
          <w:color w:val="000000"/>
          <w:sz w:val="24"/>
          <w:highlight w:val="yellow"/>
        </w:rPr>
        <w:t>заседании</w:t>
      </w:r>
      <w:r>
        <w:rPr>
          <w:color w:val="000000"/>
          <w:spacing w:val="7"/>
          <w:sz w:val="24"/>
          <w:highlight w:val="yellow"/>
        </w:rPr>
        <w:t xml:space="preserve"> </w:t>
      </w:r>
      <w:r>
        <w:rPr>
          <w:color w:val="000000"/>
          <w:sz w:val="24"/>
          <w:highlight w:val="yellow"/>
        </w:rPr>
        <w:t>НТС</w:t>
      </w:r>
      <w:r>
        <w:rPr>
          <w:color w:val="000000"/>
          <w:spacing w:val="10"/>
          <w:sz w:val="24"/>
          <w:highlight w:val="yellow"/>
        </w:rPr>
        <w:t xml:space="preserve"> </w:t>
      </w:r>
      <w:r>
        <w:rPr>
          <w:color w:val="000000"/>
          <w:sz w:val="24"/>
          <w:highlight w:val="yellow"/>
        </w:rPr>
        <w:t>принимается</w:t>
      </w:r>
      <w:r>
        <w:rPr>
          <w:color w:val="000000"/>
          <w:spacing w:val="8"/>
          <w:sz w:val="24"/>
          <w:highlight w:val="yellow"/>
        </w:rPr>
        <w:t xml:space="preserve"> </w:t>
      </w:r>
      <w:r>
        <w:rPr>
          <w:color w:val="000000"/>
          <w:sz w:val="24"/>
          <w:highlight w:val="yellow"/>
        </w:rPr>
        <w:t>большинством</w:t>
      </w:r>
      <w:r>
        <w:rPr>
          <w:color w:val="000000"/>
          <w:spacing w:val="7"/>
          <w:sz w:val="24"/>
          <w:highlight w:val="yellow"/>
        </w:rPr>
        <w:t xml:space="preserve"> </w:t>
      </w:r>
      <w:r>
        <w:rPr>
          <w:color w:val="000000"/>
          <w:sz w:val="24"/>
          <w:highlight w:val="yellow"/>
        </w:rPr>
        <w:t>голосов</w:t>
      </w:r>
      <w:r>
        <w:rPr>
          <w:color w:val="000000"/>
          <w:spacing w:val="8"/>
          <w:sz w:val="24"/>
          <w:highlight w:val="yellow"/>
        </w:rPr>
        <w:t xml:space="preserve"> </w:t>
      </w:r>
      <w:r>
        <w:rPr>
          <w:color w:val="000000"/>
          <w:sz w:val="24"/>
          <w:highlight w:val="yellow"/>
        </w:rPr>
        <w:t>членов</w:t>
      </w:r>
      <w:r>
        <w:rPr>
          <w:color w:val="000000"/>
          <w:spacing w:val="9"/>
          <w:sz w:val="24"/>
          <w:highlight w:val="yellow"/>
        </w:rPr>
        <w:t xml:space="preserve"> </w:t>
      </w:r>
      <w:r>
        <w:rPr>
          <w:color w:val="000000"/>
          <w:spacing w:val="-4"/>
          <w:sz w:val="24"/>
          <w:highlight w:val="yellow"/>
        </w:rPr>
        <w:t>НТС,</w:t>
      </w:r>
    </w:p>
    <w:p w14:paraId="4DCAE22B" w14:textId="77777777" w:rsidR="00C1612E" w:rsidRDefault="0000321E">
      <w:pPr>
        <w:pStyle w:val="a3"/>
        <w:ind w:right="137" w:firstLine="0"/>
      </w:pPr>
      <w:r>
        <w:rPr>
          <w:color w:val="000000"/>
          <w:highlight w:val="yellow"/>
        </w:rPr>
        <w:t>участвующих в заседании, за исключением вопросов, принятие решения по которым требует</w:t>
      </w:r>
      <w:r>
        <w:rPr>
          <w:color w:val="000000"/>
        </w:rPr>
        <w:t xml:space="preserve"> </w:t>
      </w:r>
      <w:r>
        <w:rPr>
          <w:color w:val="000000"/>
          <w:highlight w:val="yellow"/>
        </w:rPr>
        <w:t>иного количества голосов.</w:t>
      </w:r>
    </w:p>
    <w:p w14:paraId="7B536588" w14:textId="77777777" w:rsidR="00C1612E" w:rsidRDefault="0000321E">
      <w:pPr>
        <w:pStyle w:val="a5"/>
        <w:numPr>
          <w:ilvl w:val="1"/>
          <w:numId w:val="8"/>
        </w:numPr>
        <w:tabs>
          <w:tab w:val="left" w:pos="1561"/>
        </w:tabs>
        <w:ind w:left="1" w:right="136" w:firstLine="852"/>
        <w:rPr>
          <w:sz w:val="24"/>
        </w:rPr>
      </w:pPr>
      <w:r>
        <w:rPr>
          <w:color w:val="000000"/>
          <w:sz w:val="24"/>
          <w:highlight w:val="yellow"/>
        </w:rPr>
        <w:t>Протокол заседания НТС подписывается</w:t>
      </w:r>
      <w:r>
        <w:rPr>
          <w:color w:val="000000"/>
          <w:spacing w:val="40"/>
          <w:sz w:val="24"/>
          <w:highlight w:val="yellow"/>
        </w:rPr>
        <w:t xml:space="preserve"> </w:t>
      </w:r>
      <w:r>
        <w:rPr>
          <w:color w:val="000000"/>
          <w:sz w:val="24"/>
          <w:highlight w:val="yellow"/>
        </w:rPr>
        <w:t>председательствующим на</w:t>
      </w:r>
      <w:r>
        <w:rPr>
          <w:color w:val="000000"/>
          <w:sz w:val="24"/>
        </w:rPr>
        <w:t xml:space="preserve"> </w:t>
      </w:r>
      <w:r>
        <w:rPr>
          <w:color w:val="000000"/>
          <w:sz w:val="24"/>
          <w:highlight w:val="yellow"/>
        </w:rPr>
        <w:t>заседании, который несет ответственность за правильность составления протокола. В с</w:t>
      </w:r>
      <w:r>
        <w:rPr>
          <w:color w:val="000000"/>
          <w:sz w:val="24"/>
          <w:highlight w:val="yellow"/>
        </w:rPr>
        <w:t>лучае</w:t>
      </w:r>
      <w:r>
        <w:rPr>
          <w:color w:val="000000"/>
          <w:sz w:val="24"/>
        </w:rPr>
        <w:t xml:space="preserve"> </w:t>
      </w:r>
      <w:r>
        <w:rPr>
          <w:color w:val="000000"/>
          <w:sz w:val="24"/>
          <w:highlight w:val="yellow"/>
        </w:rPr>
        <w:t>отсутствия</w:t>
      </w:r>
      <w:r>
        <w:rPr>
          <w:color w:val="000000"/>
          <w:spacing w:val="80"/>
          <w:sz w:val="24"/>
          <w:highlight w:val="yellow"/>
        </w:rPr>
        <w:t xml:space="preserve"> </w:t>
      </w:r>
      <w:r>
        <w:rPr>
          <w:color w:val="000000"/>
          <w:sz w:val="24"/>
          <w:highlight w:val="yellow"/>
        </w:rPr>
        <w:t>подписи</w:t>
      </w:r>
      <w:r>
        <w:rPr>
          <w:color w:val="000000"/>
          <w:spacing w:val="80"/>
          <w:sz w:val="24"/>
          <w:highlight w:val="yellow"/>
        </w:rPr>
        <w:t xml:space="preserve"> </w:t>
      </w:r>
      <w:r>
        <w:rPr>
          <w:color w:val="000000"/>
          <w:sz w:val="24"/>
          <w:highlight w:val="yellow"/>
        </w:rPr>
        <w:t>Председателя</w:t>
      </w:r>
      <w:r>
        <w:rPr>
          <w:color w:val="000000"/>
          <w:spacing w:val="80"/>
          <w:sz w:val="24"/>
          <w:highlight w:val="yellow"/>
        </w:rPr>
        <w:t xml:space="preserve"> </w:t>
      </w:r>
      <w:r>
        <w:rPr>
          <w:color w:val="000000"/>
          <w:sz w:val="24"/>
          <w:highlight w:val="yellow"/>
        </w:rPr>
        <w:t>НТС</w:t>
      </w:r>
      <w:r>
        <w:rPr>
          <w:color w:val="000000"/>
          <w:spacing w:val="80"/>
          <w:sz w:val="24"/>
          <w:highlight w:val="yellow"/>
        </w:rPr>
        <w:t xml:space="preserve"> </w:t>
      </w:r>
      <w:r>
        <w:rPr>
          <w:color w:val="000000"/>
          <w:sz w:val="24"/>
          <w:highlight w:val="yellow"/>
        </w:rPr>
        <w:t>на</w:t>
      </w:r>
      <w:r>
        <w:rPr>
          <w:color w:val="000000"/>
          <w:spacing w:val="80"/>
          <w:sz w:val="24"/>
          <w:highlight w:val="yellow"/>
        </w:rPr>
        <w:t xml:space="preserve"> </w:t>
      </w:r>
      <w:r>
        <w:rPr>
          <w:color w:val="000000"/>
          <w:sz w:val="24"/>
          <w:highlight w:val="yellow"/>
        </w:rPr>
        <w:t>протоколе</w:t>
      </w:r>
      <w:r>
        <w:rPr>
          <w:color w:val="000000"/>
          <w:spacing w:val="79"/>
          <w:sz w:val="24"/>
          <w:highlight w:val="yellow"/>
        </w:rPr>
        <w:t xml:space="preserve"> </w:t>
      </w:r>
      <w:r>
        <w:rPr>
          <w:color w:val="000000"/>
          <w:sz w:val="24"/>
          <w:highlight w:val="yellow"/>
        </w:rPr>
        <w:t>заседания</w:t>
      </w:r>
      <w:r>
        <w:rPr>
          <w:color w:val="000000"/>
          <w:spacing w:val="80"/>
          <w:sz w:val="24"/>
          <w:highlight w:val="yellow"/>
        </w:rPr>
        <w:t xml:space="preserve"> </w:t>
      </w:r>
      <w:r>
        <w:rPr>
          <w:color w:val="000000"/>
          <w:sz w:val="24"/>
          <w:highlight w:val="yellow"/>
        </w:rPr>
        <w:t>проведенное</w:t>
      </w:r>
      <w:r>
        <w:rPr>
          <w:color w:val="000000"/>
          <w:spacing w:val="80"/>
          <w:sz w:val="24"/>
          <w:highlight w:val="yellow"/>
        </w:rPr>
        <w:t xml:space="preserve"> </w:t>
      </w:r>
      <w:r>
        <w:rPr>
          <w:color w:val="000000"/>
          <w:sz w:val="24"/>
          <w:highlight w:val="yellow"/>
        </w:rPr>
        <w:t>заседание</w:t>
      </w:r>
    </w:p>
    <w:p w14:paraId="496B1169" w14:textId="77777777" w:rsidR="00C1612E" w:rsidRDefault="00C1612E">
      <w:pPr>
        <w:pStyle w:val="a5"/>
        <w:rPr>
          <w:sz w:val="24"/>
        </w:rPr>
        <w:sectPr w:rsidR="00C1612E">
          <w:pgSz w:w="11910" w:h="16850"/>
          <w:pgMar w:top="1060" w:right="708" w:bottom="980" w:left="1417" w:header="0" w:footer="796" w:gutter="0"/>
          <w:cols w:space="720"/>
        </w:sectPr>
      </w:pPr>
    </w:p>
    <w:p w14:paraId="2B87BE7D" w14:textId="77777777" w:rsidR="00C1612E" w:rsidRDefault="0000321E">
      <w:pPr>
        <w:pStyle w:val="a3"/>
        <w:spacing w:before="71"/>
        <w:ind w:firstLine="0"/>
        <w:jc w:val="left"/>
      </w:pPr>
      <w:r>
        <w:rPr>
          <w:color w:val="000000"/>
          <w:highlight w:val="yellow"/>
        </w:rPr>
        <w:lastRenderedPageBreak/>
        <w:t>считается</w:t>
      </w:r>
      <w:r>
        <w:rPr>
          <w:color w:val="000000"/>
          <w:spacing w:val="-4"/>
          <w:highlight w:val="yellow"/>
        </w:rPr>
        <w:t xml:space="preserve"> </w:t>
      </w:r>
      <w:r>
        <w:rPr>
          <w:color w:val="000000"/>
          <w:spacing w:val="-2"/>
          <w:highlight w:val="yellow"/>
        </w:rPr>
        <w:t>аннулированным.</w:t>
      </w:r>
    </w:p>
    <w:p w14:paraId="11A396FB" w14:textId="77777777" w:rsidR="00C1612E" w:rsidRDefault="0000321E">
      <w:pPr>
        <w:pStyle w:val="a5"/>
        <w:numPr>
          <w:ilvl w:val="1"/>
          <w:numId w:val="8"/>
        </w:numPr>
        <w:tabs>
          <w:tab w:val="left" w:pos="1561"/>
        </w:tabs>
        <w:ind w:left="1" w:right="138" w:firstLine="852"/>
        <w:rPr>
          <w:sz w:val="24"/>
        </w:rPr>
      </w:pPr>
      <w:commentRangeStart w:id="39"/>
      <w:r>
        <w:rPr>
          <w:color w:val="000000"/>
          <w:sz w:val="24"/>
          <w:highlight w:val="yellow"/>
        </w:rPr>
        <w:t>Передача</w:t>
      </w:r>
      <w:r>
        <w:rPr>
          <w:color w:val="000000"/>
          <w:spacing w:val="40"/>
          <w:sz w:val="24"/>
          <w:highlight w:val="yellow"/>
        </w:rPr>
        <w:t xml:space="preserve"> </w:t>
      </w:r>
      <w:commentRangeEnd w:id="39"/>
      <w:r w:rsidR="00A8519E">
        <w:rPr>
          <w:rStyle w:val="a6"/>
        </w:rPr>
        <w:commentReference w:id="39"/>
      </w:r>
      <w:r>
        <w:rPr>
          <w:color w:val="000000"/>
          <w:sz w:val="24"/>
          <w:highlight w:val="yellow"/>
        </w:rPr>
        <w:t>права</w:t>
      </w:r>
      <w:r>
        <w:rPr>
          <w:color w:val="000000"/>
          <w:spacing w:val="40"/>
          <w:sz w:val="24"/>
          <w:highlight w:val="yellow"/>
        </w:rPr>
        <w:t xml:space="preserve"> </w:t>
      </w:r>
      <w:r>
        <w:rPr>
          <w:color w:val="000000"/>
          <w:sz w:val="24"/>
          <w:highlight w:val="yellow"/>
        </w:rPr>
        <w:t>голоса</w:t>
      </w:r>
      <w:r>
        <w:rPr>
          <w:color w:val="000000"/>
          <w:spacing w:val="40"/>
          <w:sz w:val="24"/>
          <w:highlight w:val="yellow"/>
        </w:rPr>
        <w:t xml:space="preserve"> </w:t>
      </w:r>
      <w:r>
        <w:rPr>
          <w:color w:val="000000"/>
          <w:sz w:val="24"/>
          <w:highlight w:val="yellow"/>
        </w:rPr>
        <w:t>членом</w:t>
      </w:r>
      <w:r>
        <w:rPr>
          <w:color w:val="000000"/>
          <w:spacing w:val="40"/>
          <w:sz w:val="24"/>
          <w:highlight w:val="yellow"/>
        </w:rPr>
        <w:t xml:space="preserve"> </w:t>
      </w:r>
      <w:r>
        <w:rPr>
          <w:color w:val="000000"/>
          <w:sz w:val="24"/>
          <w:highlight w:val="yellow"/>
        </w:rPr>
        <w:t>НТС</w:t>
      </w:r>
      <w:r>
        <w:rPr>
          <w:color w:val="000000"/>
          <w:spacing w:val="40"/>
          <w:sz w:val="24"/>
          <w:highlight w:val="yellow"/>
        </w:rPr>
        <w:t xml:space="preserve"> </w:t>
      </w:r>
      <w:r>
        <w:rPr>
          <w:color w:val="000000"/>
          <w:sz w:val="24"/>
          <w:highlight w:val="yellow"/>
        </w:rPr>
        <w:t>иным</w:t>
      </w:r>
      <w:r>
        <w:rPr>
          <w:color w:val="000000"/>
          <w:spacing w:val="40"/>
          <w:sz w:val="24"/>
          <w:highlight w:val="yellow"/>
        </w:rPr>
        <w:t xml:space="preserve"> </w:t>
      </w:r>
      <w:r>
        <w:rPr>
          <w:color w:val="000000"/>
          <w:sz w:val="24"/>
          <w:highlight w:val="yellow"/>
        </w:rPr>
        <w:t>лицам,</w:t>
      </w:r>
      <w:r>
        <w:rPr>
          <w:color w:val="000000"/>
          <w:spacing w:val="40"/>
          <w:sz w:val="24"/>
          <w:highlight w:val="yellow"/>
        </w:rPr>
        <w:t xml:space="preserve"> </w:t>
      </w:r>
      <w:r>
        <w:rPr>
          <w:color w:val="000000"/>
          <w:sz w:val="24"/>
          <w:highlight w:val="yellow"/>
        </w:rPr>
        <w:t>в</w:t>
      </w:r>
      <w:r>
        <w:rPr>
          <w:color w:val="000000"/>
          <w:spacing w:val="40"/>
          <w:sz w:val="24"/>
          <w:highlight w:val="yellow"/>
        </w:rPr>
        <w:t xml:space="preserve"> </w:t>
      </w:r>
      <w:r>
        <w:rPr>
          <w:color w:val="000000"/>
          <w:sz w:val="24"/>
          <w:highlight w:val="yellow"/>
        </w:rPr>
        <w:t>том</w:t>
      </w:r>
      <w:r>
        <w:rPr>
          <w:color w:val="000000"/>
          <w:spacing w:val="40"/>
          <w:sz w:val="24"/>
          <w:highlight w:val="yellow"/>
        </w:rPr>
        <w:t xml:space="preserve"> </w:t>
      </w:r>
      <w:r>
        <w:rPr>
          <w:color w:val="000000"/>
          <w:sz w:val="24"/>
          <w:highlight w:val="yellow"/>
        </w:rPr>
        <w:t>числе</w:t>
      </w:r>
      <w:r>
        <w:rPr>
          <w:color w:val="000000"/>
          <w:spacing w:val="40"/>
          <w:sz w:val="24"/>
          <w:highlight w:val="yellow"/>
        </w:rPr>
        <w:t xml:space="preserve"> </w:t>
      </w:r>
      <w:r>
        <w:rPr>
          <w:color w:val="000000"/>
          <w:sz w:val="24"/>
          <w:highlight w:val="yellow"/>
        </w:rPr>
        <w:t>остальным</w:t>
      </w:r>
      <w:r>
        <w:rPr>
          <w:color w:val="000000"/>
          <w:sz w:val="24"/>
        </w:rPr>
        <w:t xml:space="preserve"> </w:t>
      </w:r>
      <w:r>
        <w:rPr>
          <w:color w:val="000000"/>
          <w:sz w:val="24"/>
          <w:highlight w:val="yellow"/>
        </w:rPr>
        <w:t>членам НТС, не допускается</w:t>
      </w:r>
    </w:p>
    <w:p w14:paraId="4BE3DF4B" w14:textId="77777777" w:rsidR="00C1612E" w:rsidRDefault="0000321E">
      <w:pPr>
        <w:pStyle w:val="a5"/>
        <w:numPr>
          <w:ilvl w:val="1"/>
          <w:numId w:val="8"/>
        </w:numPr>
        <w:tabs>
          <w:tab w:val="left" w:pos="1561"/>
        </w:tabs>
        <w:ind w:left="1" w:right="142" w:firstLine="852"/>
        <w:rPr>
          <w:sz w:val="24"/>
        </w:rPr>
      </w:pPr>
      <w:commentRangeStart w:id="40"/>
      <w:r>
        <w:rPr>
          <w:color w:val="000000"/>
          <w:sz w:val="24"/>
          <w:highlight w:val="yellow"/>
        </w:rPr>
        <w:t>Члены</w:t>
      </w:r>
      <w:r>
        <w:rPr>
          <w:color w:val="000000"/>
          <w:spacing w:val="-4"/>
          <w:sz w:val="24"/>
          <w:highlight w:val="yellow"/>
        </w:rPr>
        <w:t xml:space="preserve"> </w:t>
      </w:r>
      <w:r>
        <w:rPr>
          <w:color w:val="000000"/>
          <w:sz w:val="24"/>
          <w:highlight w:val="yellow"/>
        </w:rPr>
        <w:t>НТС,</w:t>
      </w:r>
      <w:r>
        <w:rPr>
          <w:color w:val="000000"/>
          <w:spacing w:val="-3"/>
          <w:sz w:val="24"/>
          <w:highlight w:val="yellow"/>
        </w:rPr>
        <w:t xml:space="preserve"> </w:t>
      </w:r>
      <w:r>
        <w:rPr>
          <w:color w:val="000000"/>
          <w:sz w:val="24"/>
          <w:highlight w:val="yellow"/>
        </w:rPr>
        <w:t>не</w:t>
      </w:r>
      <w:r>
        <w:rPr>
          <w:color w:val="000000"/>
          <w:spacing w:val="-4"/>
          <w:sz w:val="24"/>
          <w:highlight w:val="yellow"/>
        </w:rPr>
        <w:t xml:space="preserve"> </w:t>
      </w:r>
      <w:r>
        <w:rPr>
          <w:color w:val="000000"/>
          <w:sz w:val="24"/>
          <w:highlight w:val="yellow"/>
        </w:rPr>
        <w:t>являющиеся</w:t>
      </w:r>
      <w:r>
        <w:rPr>
          <w:color w:val="000000"/>
          <w:spacing w:val="-3"/>
          <w:sz w:val="24"/>
          <w:highlight w:val="yellow"/>
        </w:rPr>
        <w:t xml:space="preserve"> </w:t>
      </w:r>
      <w:r>
        <w:rPr>
          <w:color w:val="000000"/>
          <w:sz w:val="24"/>
          <w:highlight w:val="yellow"/>
        </w:rPr>
        <w:t>участниками</w:t>
      </w:r>
      <w:r>
        <w:rPr>
          <w:color w:val="000000"/>
          <w:spacing w:val="-2"/>
          <w:sz w:val="24"/>
          <w:highlight w:val="yellow"/>
        </w:rPr>
        <w:t xml:space="preserve"> </w:t>
      </w:r>
      <w:r>
        <w:rPr>
          <w:color w:val="000000"/>
          <w:sz w:val="24"/>
          <w:highlight w:val="yellow"/>
        </w:rPr>
        <w:t>Общества,</w:t>
      </w:r>
      <w:r>
        <w:rPr>
          <w:color w:val="000000"/>
          <w:spacing w:val="-2"/>
          <w:sz w:val="24"/>
          <w:highlight w:val="yellow"/>
        </w:rPr>
        <w:t xml:space="preserve"> </w:t>
      </w:r>
      <w:r>
        <w:rPr>
          <w:color w:val="000000"/>
          <w:sz w:val="24"/>
          <w:highlight w:val="yellow"/>
        </w:rPr>
        <w:t>могут</w:t>
      </w:r>
      <w:r>
        <w:rPr>
          <w:color w:val="000000"/>
          <w:spacing w:val="-3"/>
          <w:sz w:val="24"/>
          <w:highlight w:val="yellow"/>
        </w:rPr>
        <w:t xml:space="preserve"> </w:t>
      </w:r>
      <w:r>
        <w:rPr>
          <w:color w:val="000000"/>
          <w:sz w:val="24"/>
          <w:highlight w:val="yellow"/>
        </w:rPr>
        <w:t>участвовать</w:t>
      </w:r>
      <w:r>
        <w:rPr>
          <w:color w:val="000000"/>
          <w:spacing w:val="-3"/>
          <w:sz w:val="24"/>
          <w:highlight w:val="yellow"/>
        </w:rPr>
        <w:t xml:space="preserve"> </w:t>
      </w:r>
      <w:r>
        <w:rPr>
          <w:color w:val="000000"/>
          <w:sz w:val="24"/>
          <w:highlight w:val="yellow"/>
        </w:rPr>
        <w:t>в</w:t>
      </w:r>
      <w:r>
        <w:rPr>
          <w:color w:val="000000"/>
          <w:spacing w:val="-4"/>
          <w:sz w:val="24"/>
          <w:highlight w:val="yellow"/>
        </w:rPr>
        <w:t xml:space="preserve"> </w:t>
      </w:r>
      <w:r>
        <w:rPr>
          <w:color w:val="000000"/>
          <w:sz w:val="24"/>
          <w:highlight w:val="yellow"/>
        </w:rPr>
        <w:t>НТС</w:t>
      </w:r>
      <w:r>
        <w:rPr>
          <w:color w:val="000000"/>
          <w:sz w:val="24"/>
        </w:rPr>
        <w:t xml:space="preserve"> </w:t>
      </w:r>
      <w:r>
        <w:rPr>
          <w:color w:val="000000"/>
          <w:sz w:val="24"/>
          <w:highlight w:val="yellow"/>
        </w:rPr>
        <w:t>с правом совещательного голоса</w:t>
      </w:r>
      <w:commentRangeEnd w:id="40"/>
      <w:r w:rsidR="004F2BF8">
        <w:rPr>
          <w:rStyle w:val="a6"/>
        </w:rPr>
        <w:commentReference w:id="40"/>
      </w:r>
    </w:p>
    <w:p w14:paraId="7FFA1E5A" w14:textId="77777777" w:rsidR="00C1612E" w:rsidRDefault="0000321E">
      <w:pPr>
        <w:pStyle w:val="a5"/>
        <w:numPr>
          <w:ilvl w:val="1"/>
          <w:numId w:val="8"/>
        </w:numPr>
        <w:tabs>
          <w:tab w:val="left" w:pos="1561"/>
        </w:tabs>
        <w:ind w:left="1" w:right="140" w:firstLine="852"/>
        <w:rPr>
          <w:sz w:val="24"/>
        </w:rPr>
      </w:pPr>
      <w:r>
        <w:rPr>
          <w:color w:val="000000"/>
          <w:sz w:val="24"/>
          <w:highlight w:val="yellow"/>
        </w:rPr>
        <w:t>В</w:t>
      </w:r>
      <w:r>
        <w:rPr>
          <w:color w:val="000000"/>
          <w:spacing w:val="-13"/>
          <w:sz w:val="24"/>
          <w:highlight w:val="yellow"/>
        </w:rPr>
        <w:t xml:space="preserve"> </w:t>
      </w:r>
      <w:r>
        <w:rPr>
          <w:color w:val="000000"/>
          <w:sz w:val="24"/>
          <w:highlight w:val="yellow"/>
        </w:rPr>
        <w:t>случае</w:t>
      </w:r>
      <w:r>
        <w:rPr>
          <w:color w:val="000000"/>
          <w:spacing w:val="-14"/>
          <w:sz w:val="24"/>
          <w:highlight w:val="yellow"/>
        </w:rPr>
        <w:t xml:space="preserve"> </w:t>
      </w:r>
      <w:r>
        <w:rPr>
          <w:color w:val="000000"/>
          <w:sz w:val="24"/>
          <w:highlight w:val="yellow"/>
        </w:rPr>
        <w:t>равенства</w:t>
      </w:r>
      <w:r>
        <w:rPr>
          <w:color w:val="000000"/>
          <w:spacing w:val="-14"/>
          <w:sz w:val="24"/>
          <w:highlight w:val="yellow"/>
        </w:rPr>
        <w:t xml:space="preserve"> </w:t>
      </w:r>
      <w:r>
        <w:rPr>
          <w:color w:val="000000"/>
          <w:sz w:val="24"/>
          <w:highlight w:val="yellow"/>
        </w:rPr>
        <w:t>голосов</w:t>
      </w:r>
      <w:r>
        <w:rPr>
          <w:color w:val="000000"/>
          <w:spacing w:val="-14"/>
          <w:sz w:val="24"/>
          <w:highlight w:val="yellow"/>
        </w:rPr>
        <w:t xml:space="preserve"> </w:t>
      </w:r>
      <w:r>
        <w:rPr>
          <w:color w:val="000000"/>
          <w:sz w:val="24"/>
          <w:highlight w:val="yellow"/>
        </w:rPr>
        <w:t>при</w:t>
      </w:r>
      <w:r>
        <w:rPr>
          <w:color w:val="000000"/>
          <w:spacing w:val="-12"/>
          <w:sz w:val="24"/>
          <w:highlight w:val="yellow"/>
        </w:rPr>
        <w:t xml:space="preserve"> </w:t>
      </w:r>
      <w:r>
        <w:rPr>
          <w:color w:val="000000"/>
          <w:sz w:val="24"/>
          <w:highlight w:val="yellow"/>
        </w:rPr>
        <w:t>голосовании</w:t>
      </w:r>
      <w:r>
        <w:rPr>
          <w:color w:val="000000"/>
          <w:spacing w:val="-12"/>
          <w:sz w:val="24"/>
          <w:highlight w:val="yellow"/>
        </w:rPr>
        <w:t xml:space="preserve"> </w:t>
      </w:r>
      <w:r>
        <w:rPr>
          <w:color w:val="000000"/>
          <w:sz w:val="24"/>
          <w:highlight w:val="yellow"/>
        </w:rPr>
        <w:t>в</w:t>
      </w:r>
      <w:r>
        <w:rPr>
          <w:color w:val="000000"/>
          <w:spacing w:val="-15"/>
          <w:sz w:val="24"/>
          <w:highlight w:val="yellow"/>
        </w:rPr>
        <w:t xml:space="preserve"> </w:t>
      </w:r>
      <w:r>
        <w:rPr>
          <w:color w:val="000000"/>
          <w:sz w:val="24"/>
          <w:highlight w:val="yellow"/>
        </w:rPr>
        <w:t>НТС,</w:t>
      </w:r>
      <w:r>
        <w:rPr>
          <w:color w:val="000000"/>
          <w:spacing w:val="-13"/>
          <w:sz w:val="24"/>
          <w:highlight w:val="yellow"/>
        </w:rPr>
        <w:t xml:space="preserve"> </w:t>
      </w:r>
      <w:r>
        <w:rPr>
          <w:color w:val="000000"/>
          <w:sz w:val="24"/>
          <w:highlight w:val="yellow"/>
        </w:rPr>
        <w:t>решающим</w:t>
      </w:r>
      <w:r>
        <w:rPr>
          <w:color w:val="000000"/>
          <w:spacing w:val="-14"/>
          <w:sz w:val="24"/>
          <w:highlight w:val="yellow"/>
        </w:rPr>
        <w:t xml:space="preserve"> </w:t>
      </w:r>
      <w:r>
        <w:rPr>
          <w:color w:val="000000"/>
          <w:sz w:val="24"/>
          <w:highlight w:val="yellow"/>
        </w:rPr>
        <w:t>является</w:t>
      </w:r>
      <w:r>
        <w:rPr>
          <w:color w:val="000000"/>
          <w:spacing w:val="-13"/>
          <w:sz w:val="24"/>
          <w:highlight w:val="yellow"/>
        </w:rPr>
        <w:t xml:space="preserve"> </w:t>
      </w:r>
      <w:r>
        <w:rPr>
          <w:color w:val="000000"/>
          <w:sz w:val="24"/>
          <w:highlight w:val="yellow"/>
        </w:rPr>
        <w:t>голос</w:t>
      </w:r>
      <w:r>
        <w:rPr>
          <w:color w:val="000000"/>
          <w:sz w:val="24"/>
        </w:rPr>
        <w:t xml:space="preserve"> </w:t>
      </w:r>
      <w:r>
        <w:rPr>
          <w:color w:val="000000"/>
          <w:sz w:val="24"/>
          <w:highlight w:val="yellow"/>
        </w:rPr>
        <w:t>Председателя НТС.</w:t>
      </w:r>
    </w:p>
    <w:p w14:paraId="396B684B" w14:textId="77777777" w:rsidR="00C1612E" w:rsidRDefault="0000321E">
      <w:pPr>
        <w:pStyle w:val="a5"/>
        <w:numPr>
          <w:ilvl w:val="1"/>
          <w:numId w:val="8"/>
        </w:numPr>
        <w:tabs>
          <w:tab w:val="left" w:pos="1561"/>
        </w:tabs>
        <w:ind w:left="1" w:right="137" w:firstLine="852"/>
        <w:rPr>
          <w:sz w:val="24"/>
        </w:rPr>
      </w:pPr>
      <w:commentRangeStart w:id="41"/>
      <w:r>
        <w:rPr>
          <w:color w:val="000000"/>
          <w:sz w:val="24"/>
          <w:highlight w:val="yellow"/>
        </w:rPr>
        <w:t>По решению Общего собрания Участников Общества членам НТС в период</w:t>
      </w:r>
      <w:r>
        <w:rPr>
          <w:color w:val="000000"/>
          <w:spacing w:val="40"/>
          <w:sz w:val="24"/>
        </w:rPr>
        <w:t xml:space="preserve"> </w:t>
      </w:r>
      <w:r>
        <w:rPr>
          <w:color w:val="000000"/>
          <w:sz w:val="24"/>
          <w:highlight w:val="yellow"/>
        </w:rPr>
        <w:t>исполнения ими своих обязанностей могут</w:t>
      </w:r>
      <w:commentRangeEnd w:id="41"/>
      <w:r w:rsidR="00A8519E">
        <w:rPr>
          <w:rStyle w:val="a6"/>
        </w:rPr>
        <w:commentReference w:id="41"/>
      </w:r>
    </w:p>
    <w:p w14:paraId="688CD9FD" w14:textId="77777777" w:rsidR="00C1612E" w:rsidRDefault="0000321E">
      <w:pPr>
        <w:pStyle w:val="a5"/>
        <w:numPr>
          <w:ilvl w:val="2"/>
          <w:numId w:val="8"/>
        </w:numPr>
        <w:tabs>
          <w:tab w:val="left" w:pos="1702"/>
        </w:tabs>
        <w:ind w:left="1702" w:hanging="849"/>
        <w:rPr>
          <w:sz w:val="24"/>
        </w:rPr>
      </w:pPr>
      <w:r>
        <w:rPr>
          <w:color w:val="000000"/>
          <w:sz w:val="24"/>
          <w:highlight w:val="yellow"/>
        </w:rPr>
        <w:t>К</w:t>
      </w:r>
      <w:r>
        <w:rPr>
          <w:color w:val="000000"/>
          <w:spacing w:val="-3"/>
          <w:sz w:val="24"/>
          <w:highlight w:val="yellow"/>
        </w:rPr>
        <w:t xml:space="preserve"> </w:t>
      </w:r>
      <w:commentRangeStart w:id="42"/>
      <w:del w:id="43" w:author="Maria Tulupeeva" w:date="2025-09-08T16:39:00Z">
        <w:r w:rsidDel="004F2BF8">
          <w:rPr>
            <w:color w:val="000000"/>
            <w:sz w:val="24"/>
            <w:highlight w:val="yellow"/>
          </w:rPr>
          <w:delText>исключительной</w:delText>
        </w:r>
        <w:r w:rsidDel="004F2BF8">
          <w:rPr>
            <w:color w:val="000000"/>
            <w:spacing w:val="-2"/>
            <w:sz w:val="24"/>
            <w:highlight w:val="yellow"/>
          </w:rPr>
          <w:delText xml:space="preserve"> </w:delText>
        </w:r>
      </w:del>
      <w:commentRangeEnd w:id="42"/>
      <w:r w:rsidR="004F2BF8">
        <w:rPr>
          <w:rStyle w:val="a6"/>
        </w:rPr>
        <w:commentReference w:id="42"/>
      </w:r>
      <w:r>
        <w:rPr>
          <w:color w:val="000000"/>
          <w:sz w:val="24"/>
          <w:highlight w:val="yellow"/>
        </w:rPr>
        <w:t>компетенции</w:t>
      </w:r>
      <w:r>
        <w:rPr>
          <w:color w:val="000000"/>
          <w:spacing w:val="-2"/>
          <w:sz w:val="24"/>
          <w:highlight w:val="yellow"/>
        </w:rPr>
        <w:t xml:space="preserve"> </w:t>
      </w:r>
      <w:r>
        <w:rPr>
          <w:color w:val="000000"/>
          <w:sz w:val="24"/>
          <w:highlight w:val="yellow"/>
        </w:rPr>
        <w:t>НТС</w:t>
      </w:r>
      <w:r>
        <w:rPr>
          <w:color w:val="000000"/>
          <w:spacing w:val="-2"/>
          <w:sz w:val="24"/>
          <w:highlight w:val="yellow"/>
        </w:rPr>
        <w:t xml:space="preserve"> относится:</w:t>
      </w:r>
    </w:p>
    <w:p w14:paraId="7E93A974" w14:textId="77777777" w:rsidR="00C1612E" w:rsidRDefault="0000321E">
      <w:pPr>
        <w:pStyle w:val="a3"/>
        <w:ind w:left="853" w:firstLine="0"/>
        <w:jc w:val="left"/>
      </w:pPr>
      <w:r>
        <w:rPr>
          <w:color w:val="000000"/>
          <w:highlight w:val="yellow"/>
        </w:rPr>
        <w:t>а)</w:t>
      </w:r>
      <w:r>
        <w:rPr>
          <w:color w:val="000000"/>
          <w:spacing w:val="4"/>
          <w:highlight w:val="yellow"/>
        </w:rPr>
        <w:t xml:space="preserve"> </w:t>
      </w:r>
      <w:r>
        <w:rPr>
          <w:color w:val="000000"/>
          <w:highlight w:val="yellow"/>
        </w:rPr>
        <w:t>принятие</w:t>
      </w:r>
      <w:r>
        <w:rPr>
          <w:color w:val="000000"/>
          <w:spacing w:val="5"/>
          <w:highlight w:val="yellow"/>
        </w:rPr>
        <w:t xml:space="preserve"> </w:t>
      </w:r>
      <w:r>
        <w:rPr>
          <w:color w:val="000000"/>
          <w:highlight w:val="yellow"/>
        </w:rPr>
        <w:t>решений</w:t>
      </w:r>
      <w:r>
        <w:rPr>
          <w:color w:val="000000"/>
          <w:spacing w:val="6"/>
          <w:highlight w:val="yellow"/>
        </w:rPr>
        <w:t xml:space="preserve"> </w:t>
      </w:r>
      <w:r>
        <w:rPr>
          <w:color w:val="000000"/>
          <w:highlight w:val="yellow"/>
        </w:rPr>
        <w:t>по</w:t>
      </w:r>
      <w:r>
        <w:rPr>
          <w:color w:val="000000"/>
          <w:spacing w:val="5"/>
          <w:highlight w:val="yellow"/>
        </w:rPr>
        <w:t xml:space="preserve"> </w:t>
      </w:r>
      <w:r>
        <w:rPr>
          <w:color w:val="000000"/>
          <w:highlight w:val="yellow"/>
        </w:rPr>
        <w:t>всем</w:t>
      </w:r>
      <w:r>
        <w:rPr>
          <w:color w:val="000000"/>
          <w:spacing w:val="5"/>
          <w:highlight w:val="yellow"/>
        </w:rPr>
        <w:t xml:space="preserve"> </w:t>
      </w:r>
      <w:r>
        <w:rPr>
          <w:color w:val="000000"/>
          <w:highlight w:val="yellow"/>
        </w:rPr>
        <w:t>вопросам,</w:t>
      </w:r>
      <w:r>
        <w:rPr>
          <w:color w:val="000000"/>
          <w:spacing w:val="5"/>
          <w:highlight w:val="yellow"/>
        </w:rPr>
        <w:t xml:space="preserve"> </w:t>
      </w:r>
      <w:r>
        <w:rPr>
          <w:color w:val="000000"/>
          <w:highlight w:val="yellow"/>
        </w:rPr>
        <w:t>отнесенным</w:t>
      </w:r>
      <w:r>
        <w:rPr>
          <w:color w:val="000000"/>
          <w:spacing w:val="5"/>
          <w:highlight w:val="yellow"/>
        </w:rPr>
        <w:t xml:space="preserve"> </w:t>
      </w:r>
      <w:r>
        <w:rPr>
          <w:color w:val="000000"/>
          <w:highlight w:val="yellow"/>
        </w:rPr>
        <w:t>к</w:t>
      </w:r>
      <w:r>
        <w:rPr>
          <w:color w:val="000000"/>
          <w:spacing w:val="3"/>
          <w:highlight w:val="yellow"/>
        </w:rPr>
        <w:t xml:space="preserve"> </w:t>
      </w:r>
      <w:r>
        <w:rPr>
          <w:color w:val="000000"/>
          <w:highlight w:val="yellow"/>
        </w:rPr>
        <w:t>Стратегическим</w:t>
      </w:r>
      <w:r>
        <w:rPr>
          <w:color w:val="000000"/>
          <w:spacing w:val="5"/>
          <w:highlight w:val="yellow"/>
        </w:rPr>
        <w:t xml:space="preserve"> </w:t>
      </w:r>
      <w:r>
        <w:rPr>
          <w:color w:val="000000"/>
          <w:highlight w:val="yellow"/>
        </w:rPr>
        <w:t>решениям</w:t>
      </w:r>
      <w:r>
        <w:rPr>
          <w:color w:val="000000"/>
          <w:spacing w:val="5"/>
          <w:highlight w:val="yellow"/>
        </w:rPr>
        <w:t xml:space="preserve"> </w:t>
      </w:r>
      <w:r>
        <w:rPr>
          <w:color w:val="000000"/>
          <w:spacing w:val="-5"/>
          <w:highlight w:val="yellow"/>
        </w:rPr>
        <w:t>(п.</w:t>
      </w:r>
    </w:p>
    <w:p w14:paraId="01D8D296" w14:textId="77777777" w:rsidR="00C1612E" w:rsidRDefault="0000321E">
      <w:pPr>
        <w:pStyle w:val="a3"/>
        <w:ind w:firstLine="0"/>
        <w:jc w:val="left"/>
      </w:pPr>
      <w:commentRangeStart w:id="44"/>
      <w:r>
        <w:rPr>
          <w:color w:val="000000"/>
          <w:highlight w:val="yellow"/>
        </w:rPr>
        <w:t>8.6</w:t>
      </w:r>
      <w:commentRangeEnd w:id="44"/>
      <w:r w:rsidR="004F2BF8">
        <w:rPr>
          <w:rStyle w:val="a6"/>
        </w:rPr>
        <w:commentReference w:id="44"/>
      </w:r>
      <w:r>
        <w:rPr>
          <w:color w:val="000000"/>
          <w:spacing w:val="-1"/>
          <w:highlight w:val="yellow"/>
        </w:rPr>
        <w:t xml:space="preserve"> </w:t>
      </w:r>
      <w:r>
        <w:rPr>
          <w:color w:val="000000"/>
          <w:highlight w:val="yellow"/>
        </w:rPr>
        <w:t>настоящего</w:t>
      </w:r>
      <w:r>
        <w:rPr>
          <w:color w:val="000000"/>
          <w:spacing w:val="-1"/>
          <w:highlight w:val="yellow"/>
        </w:rPr>
        <w:t xml:space="preserve"> </w:t>
      </w:r>
      <w:r>
        <w:rPr>
          <w:color w:val="000000"/>
          <w:spacing w:val="-2"/>
          <w:highlight w:val="yellow"/>
        </w:rPr>
        <w:t>Устава);</w:t>
      </w:r>
    </w:p>
    <w:p w14:paraId="76137950" w14:textId="77777777" w:rsidR="00C1612E" w:rsidRDefault="0000321E">
      <w:pPr>
        <w:pStyle w:val="a3"/>
        <w:jc w:val="left"/>
      </w:pPr>
      <w:r>
        <w:rPr>
          <w:color w:val="000000"/>
          <w:highlight w:val="yellow"/>
        </w:rPr>
        <w:t>б) утверждение технических заданий, критериев приемки и бюджета исполнения по</w:t>
      </w:r>
      <w:r>
        <w:rPr>
          <w:color w:val="000000"/>
        </w:rPr>
        <w:t xml:space="preserve"> </w:t>
      </w:r>
      <w:r>
        <w:rPr>
          <w:color w:val="000000"/>
          <w:highlight w:val="yellow"/>
        </w:rPr>
        <w:t xml:space="preserve">договорам, указанным в </w:t>
      </w:r>
      <w:proofErr w:type="spellStart"/>
      <w:r>
        <w:rPr>
          <w:color w:val="000000"/>
          <w:highlight w:val="yellow"/>
        </w:rPr>
        <w:t>п.п</w:t>
      </w:r>
      <w:proofErr w:type="spellEnd"/>
      <w:r>
        <w:rPr>
          <w:color w:val="000000"/>
          <w:highlight w:val="yellow"/>
        </w:rPr>
        <w:t>. "б" п. 8.6 настоящего Устава;</w:t>
      </w:r>
    </w:p>
    <w:p w14:paraId="6421F470" w14:textId="77777777" w:rsidR="00C1612E" w:rsidRDefault="0000321E">
      <w:pPr>
        <w:pStyle w:val="a3"/>
        <w:jc w:val="left"/>
      </w:pPr>
      <w:r>
        <w:rPr>
          <w:color w:val="000000"/>
          <w:highlight w:val="yellow"/>
        </w:rPr>
        <w:t>в) осуществление контроля за исполнением Стратегических решений, ходом R&amp;D и</w:t>
      </w:r>
      <w:r>
        <w:rPr>
          <w:color w:val="000000"/>
        </w:rPr>
        <w:t xml:space="preserve"> </w:t>
      </w:r>
      <w:r>
        <w:rPr>
          <w:color w:val="000000"/>
          <w:highlight w:val="yellow"/>
        </w:rPr>
        <w:t>подрядных работ;</w:t>
      </w:r>
    </w:p>
    <w:p w14:paraId="05AB5FB5" w14:textId="77777777" w:rsidR="00C1612E" w:rsidRDefault="0000321E">
      <w:pPr>
        <w:pStyle w:val="a3"/>
        <w:jc w:val="left"/>
      </w:pPr>
      <w:r>
        <w:rPr>
          <w:color w:val="000000"/>
          <w:highlight w:val="yellow"/>
        </w:rPr>
        <w:t>г)</w:t>
      </w:r>
      <w:r>
        <w:rPr>
          <w:color w:val="000000"/>
          <w:spacing w:val="80"/>
          <w:highlight w:val="yellow"/>
        </w:rPr>
        <w:t xml:space="preserve"> </w:t>
      </w:r>
      <w:r>
        <w:rPr>
          <w:color w:val="000000"/>
          <w:highlight w:val="yellow"/>
        </w:rPr>
        <w:t>вынесение</w:t>
      </w:r>
      <w:r>
        <w:rPr>
          <w:color w:val="000000"/>
          <w:spacing w:val="80"/>
          <w:highlight w:val="yellow"/>
        </w:rPr>
        <w:t xml:space="preserve"> </w:t>
      </w:r>
      <w:r>
        <w:rPr>
          <w:color w:val="000000"/>
          <w:highlight w:val="yellow"/>
        </w:rPr>
        <w:t>мотивированных</w:t>
      </w:r>
      <w:r>
        <w:rPr>
          <w:color w:val="000000"/>
          <w:spacing w:val="80"/>
          <w:highlight w:val="yellow"/>
        </w:rPr>
        <w:t xml:space="preserve"> </w:t>
      </w:r>
      <w:r>
        <w:rPr>
          <w:color w:val="000000"/>
          <w:highlight w:val="yellow"/>
        </w:rPr>
        <w:t>заключений</w:t>
      </w:r>
      <w:r>
        <w:rPr>
          <w:color w:val="000000"/>
          <w:spacing w:val="80"/>
          <w:highlight w:val="yellow"/>
        </w:rPr>
        <w:t xml:space="preserve"> </w:t>
      </w:r>
      <w:r>
        <w:rPr>
          <w:color w:val="000000"/>
          <w:highlight w:val="yellow"/>
        </w:rPr>
        <w:t>о</w:t>
      </w:r>
      <w:r>
        <w:rPr>
          <w:color w:val="000000"/>
          <w:spacing w:val="80"/>
          <w:highlight w:val="yellow"/>
        </w:rPr>
        <w:t xml:space="preserve"> </w:t>
      </w:r>
      <w:r>
        <w:rPr>
          <w:color w:val="000000"/>
          <w:highlight w:val="yellow"/>
        </w:rPr>
        <w:t>приостановке</w:t>
      </w:r>
      <w:r>
        <w:rPr>
          <w:color w:val="000000"/>
          <w:spacing w:val="80"/>
          <w:highlight w:val="yellow"/>
        </w:rPr>
        <w:t xml:space="preserve"> </w:t>
      </w:r>
      <w:r>
        <w:rPr>
          <w:color w:val="000000"/>
          <w:highlight w:val="yellow"/>
        </w:rPr>
        <w:t>или</w:t>
      </w:r>
      <w:r>
        <w:rPr>
          <w:color w:val="000000"/>
          <w:spacing w:val="80"/>
          <w:highlight w:val="yellow"/>
        </w:rPr>
        <w:t xml:space="preserve"> </w:t>
      </w:r>
      <w:r>
        <w:rPr>
          <w:color w:val="000000"/>
          <w:highlight w:val="yellow"/>
        </w:rPr>
        <w:t>прекращении</w:t>
      </w:r>
      <w:r>
        <w:rPr>
          <w:color w:val="000000"/>
          <w:spacing w:val="80"/>
        </w:rPr>
        <w:t xml:space="preserve"> </w:t>
      </w:r>
      <w:r>
        <w:rPr>
          <w:color w:val="000000"/>
          <w:highlight w:val="yellow"/>
        </w:rPr>
        <w:t>Стратегических проектов.</w:t>
      </w:r>
    </w:p>
    <w:p w14:paraId="1A834F44" w14:textId="77777777" w:rsidR="00C1612E" w:rsidRDefault="0000321E">
      <w:pPr>
        <w:pStyle w:val="a5"/>
        <w:numPr>
          <w:ilvl w:val="2"/>
          <w:numId w:val="8"/>
        </w:numPr>
        <w:tabs>
          <w:tab w:val="left" w:pos="1702"/>
        </w:tabs>
        <w:ind w:right="138" w:firstLine="852"/>
        <w:rPr>
          <w:sz w:val="24"/>
        </w:rPr>
      </w:pPr>
      <w:r>
        <w:rPr>
          <w:color w:val="000000"/>
          <w:sz w:val="24"/>
          <w:highlight w:val="yellow"/>
        </w:rPr>
        <w:t>Решения НТС принимаются большинством голосов от общего числа членов</w:t>
      </w:r>
      <w:r>
        <w:rPr>
          <w:color w:val="000000"/>
          <w:sz w:val="24"/>
        </w:rPr>
        <w:t xml:space="preserve"> </w:t>
      </w:r>
      <w:r>
        <w:rPr>
          <w:color w:val="000000"/>
          <w:sz w:val="24"/>
          <w:highlight w:val="yellow"/>
        </w:rPr>
        <w:t>НТС и оформляются протоколами.</w:t>
      </w:r>
      <w:del w:id="45" w:author="Maria Tulupeeva" w:date="2025-09-08T16:40:00Z">
        <w:r w:rsidDel="004F2BF8">
          <w:rPr>
            <w:color w:val="000000"/>
            <w:sz w:val="24"/>
            <w:highlight w:val="yellow"/>
          </w:rPr>
          <w:delText xml:space="preserve"> Решения НТС по вопросам его исключительной</w:delText>
        </w:r>
        <w:r w:rsidDel="004F2BF8">
          <w:rPr>
            <w:color w:val="000000"/>
            <w:sz w:val="24"/>
          </w:rPr>
          <w:delText xml:space="preserve"> </w:delText>
        </w:r>
        <w:r w:rsidDel="004F2BF8">
          <w:rPr>
            <w:color w:val="000000"/>
            <w:sz w:val="24"/>
            <w:highlight w:val="yellow"/>
          </w:rPr>
          <w:delText>компетенции обязательны для испо</w:delText>
        </w:r>
        <w:r w:rsidDel="004F2BF8">
          <w:rPr>
            <w:color w:val="000000"/>
            <w:sz w:val="24"/>
            <w:highlight w:val="yellow"/>
          </w:rPr>
          <w:delText xml:space="preserve">лнения </w:delText>
        </w:r>
        <w:commentRangeStart w:id="46"/>
        <w:r w:rsidDel="004F2BF8">
          <w:rPr>
            <w:color w:val="000000"/>
            <w:sz w:val="24"/>
            <w:highlight w:val="yellow"/>
          </w:rPr>
          <w:delText>всеми органами управления Общества</w:delText>
        </w:r>
        <w:commentRangeEnd w:id="46"/>
        <w:r w:rsidR="00A8519E" w:rsidDel="004F2BF8">
          <w:rPr>
            <w:rStyle w:val="a6"/>
          </w:rPr>
          <w:commentReference w:id="46"/>
        </w:r>
        <w:r w:rsidDel="004F2BF8">
          <w:rPr>
            <w:color w:val="000000"/>
            <w:sz w:val="24"/>
            <w:highlight w:val="yellow"/>
          </w:rPr>
          <w:delText>, включая</w:delText>
        </w:r>
        <w:r w:rsidDel="004F2BF8">
          <w:rPr>
            <w:color w:val="000000"/>
            <w:sz w:val="24"/>
          </w:rPr>
          <w:delText xml:space="preserve"> </w:delText>
        </w:r>
        <w:r w:rsidDel="004F2BF8">
          <w:rPr>
            <w:color w:val="000000"/>
            <w:sz w:val="24"/>
            <w:highlight w:val="yellow"/>
          </w:rPr>
          <w:delText>Генерального директора</w:delText>
        </w:r>
      </w:del>
      <w:r>
        <w:rPr>
          <w:color w:val="000000"/>
          <w:sz w:val="24"/>
          <w:highlight w:val="yellow"/>
        </w:rPr>
        <w:t>.</w:t>
      </w:r>
    </w:p>
    <w:p w14:paraId="3A849322" w14:textId="77777777" w:rsidR="00C1612E" w:rsidRDefault="0000321E">
      <w:pPr>
        <w:pStyle w:val="a5"/>
        <w:numPr>
          <w:ilvl w:val="1"/>
          <w:numId w:val="8"/>
        </w:numPr>
        <w:tabs>
          <w:tab w:val="left" w:pos="1561"/>
        </w:tabs>
        <w:ind w:left="1" w:right="139" w:firstLine="852"/>
        <w:rPr>
          <w:sz w:val="24"/>
        </w:rPr>
      </w:pPr>
      <w:del w:id="47" w:author="Maria Tulupeeva" w:date="2025-09-08T16:40:00Z">
        <w:r w:rsidDel="004F2BF8">
          <w:rPr>
            <w:color w:val="000000"/>
            <w:sz w:val="24"/>
            <w:highlight w:val="yellow"/>
          </w:rPr>
          <w:delText xml:space="preserve">Каждый из </w:delText>
        </w:r>
        <w:commentRangeStart w:id="48"/>
        <w:r w:rsidDel="004F2BF8">
          <w:rPr>
            <w:color w:val="000000"/>
            <w:sz w:val="24"/>
            <w:highlight w:val="yellow"/>
          </w:rPr>
          <w:delText xml:space="preserve">учредителей </w:delText>
        </w:r>
        <w:commentRangeEnd w:id="48"/>
        <w:r w:rsidR="004F2BF8" w:rsidDel="004F2BF8">
          <w:rPr>
            <w:rStyle w:val="a6"/>
          </w:rPr>
          <w:commentReference w:id="48"/>
        </w:r>
      </w:del>
      <w:del w:id="49" w:author="Maria Tulupeeva" w:date="2025-09-08T16:31:00Z">
        <w:r w:rsidDel="00A8519E">
          <w:rPr>
            <w:color w:val="000000"/>
            <w:sz w:val="24"/>
            <w:highlight w:val="yellow"/>
          </w:rPr>
          <w:delText>в том числе</w:delText>
        </w:r>
      </w:del>
      <w:del w:id="50" w:author="Maria Tulupeeva" w:date="2025-09-08T16:40:00Z">
        <w:r w:rsidDel="004F2BF8">
          <w:rPr>
            <w:color w:val="000000"/>
            <w:sz w:val="24"/>
            <w:highlight w:val="yellow"/>
          </w:rPr>
          <w:delText xml:space="preserve"> </w:delText>
        </w:r>
      </w:del>
      <w:r>
        <w:rPr>
          <w:color w:val="000000"/>
          <w:sz w:val="24"/>
          <w:highlight w:val="yellow"/>
        </w:rPr>
        <w:t>Генеральный директор Общества не</w:t>
      </w:r>
      <w:r>
        <w:rPr>
          <w:color w:val="000000"/>
          <w:sz w:val="24"/>
        </w:rPr>
        <w:t xml:space="preserve"> </w:t>
      </w:r>
      <w:r>
        <w:rPr>
          <w:color w:val="000000"/>
          <w:sz w:val="24"/>
          <w:highlight w:val="yellow"/>
        </w:rPr>
        <w:t>вправе совершать следующие действия без предварительного положительного решения</w:t>
      </w:r>
      <w:r>
        <w:rPr>
          <w:color w:val="000000"/>
          <w:sz w:val="24"/>
        </w:rPr>
        <w:t xml:space="preserve"> </w:t>
      </w:r>
      <w:r>
        <w:rPr>
          <w:color w:val="000000"/>
          <w:sz w:val="24"/>
          <w:highlight w:val="yellow"/>
        </w:rPr>
        <w:t>Научно-технического совета (НТС):</w:t>
      </w:r>
    </w:p>
    <w:p w14:paraId="0B0D585F" w14:textId="77777777" w:rsidR="00C1612E" w:rsidRDefault="0000321E">
      <w:pPr>
        <w:pStyle w:val="a3"/>
        <w:ind w:right="138" w:firstLine="993"/>
      </w:pPr>
      <w:r>
        <w:rPr>
          <w:color w:val="000000"/>
          <w:highlight w:val="yellow"/>
        </w:rPr>
        <w:t>а) заключать, изменять, расторгать договоры, относящиеся к Стратегическим</w:t>
      </w:r>
      <w:r>
        <w:rPr>
          <w:color w:val="000000"/>
        </w:rPr>
        <w:t xml:space="preserve"> </w:t>
      </w:r>
      <w:r>
        <w:rPr>
          <w:color w:val="000000"/>
          <w:highlight w:val="yellow"/>
        </w:rPr>
        <w:t>решениям</w:t>
      </w:r>
      <w:r>
        <w:rPr>
          <w:color w:val="000000"/>
          <w:spacing w:val="-15"/>
          <w:highlight w:val="yellow"/>
        </w:rPr>
        <w:t xml:space="preserve"> </w:t>
      </w:r>
      <w:r>
        <w:rPr>
          <w:color w:val="000000"/>
          <w:highlight w:val="yellow"/>
        </w:rPr>
        <w:t>(п.</w:t>
      </w:r>
      <w:r>
        <w:rPr>
          <w:color w:val="000000"/>
          <w:spacing w:val="-15"/>
          <w:highlight w:val="yellow"/>
        </w:rPr>
        <w:t xml:space="preserve"> </w:t>
      </w:r>
      <w:r>
        <w:rPr>
          <w:color w:val="000000"/>
          <w:highlight w:val="yellow"/>
        </w:rPr>
        <w:t>8.6</w:t>
      </w:r>
      <w:r>
        <w:rPr>
          <w:color w:val="000000"/>
          <w:spacing w:val="-15"/>
          <w:highlight w:val="yellow"/>
        </w:rPr>
        <w:t xml:space="preserve"> </w:t>
      </w:r>
      <w:r>
        <w:rPr>
          <w:color w:val="000000"/>
          <w:highlight w:val="yellow"/>
        </w:rPr>
        <w:t>настоящего</w:t>
      </w:r>
      <w:r>
        <w:rPr>
          <w:color w:val="000000"/>
          <w:spacing w:val="-15"/>
          <w:highlight w:val="yellow"/>
        </w:rPr>
        <w:t xml:space="preserve"> </w:t>
      </w:r>
      <w:r>
        <w:rPr>
          <w:color w:val="000000"/>
          <w:highlight w:val="yellow"/>
        </w:rPr>
        <w:t>Устава),</w:t>
      </w:r>
      <w:r>
        <w:rPr>
          <w:color w:val="000000"/>
          <w:spacing w:val="-15"/>
          <w:highlight w:val="yellow"/>
        </w:rPr>
        <w:t xml:space="preserve"> </w:t>
      </w:r>
      <w:r>
        <w:rPr>
          <w:color w:val="000000"/>
          <w:highlight w:val="yellow"/>
        </w:rPr>
        <w:t>а</w:t>
      </w:r>
      <w:r>
        <w:rPr>
          <w:color w:val="000000"/>
          <w:spacing w:val="-15"/>
          <w:highlight w:val="yellow"/>
        </w:rPr>
        <w:t xml:space="preserve"> </w:t>
      </w:r>
      <w:r>
        <w:rPr>
          <w:color w:val="000000"/>
          <w:highlight w:val="yellow"/>
        </w:rPr>
        <w:t>также</w:t>
      </w:r>
      <w:r>
        <w:rPr>
          <w:color w:val="000000"/>
          <w:spacing w:val="-15"/>
          <w:highlight w:val="yellow"/>
        </w:rPr>
        <w:t xml:space="preserve"> </w:t>
      </w:r>
      <w:r>
        <w:rPr>
          <w:color w:val="000000"/>
          <w:highlight w:val="yellow"/>
        </w:rPr>
        <w:t>совершать</w:t>
      </w:r>
      <w:r>
        <w:rPr>
          <w:color w:val="000000"/>
          <w:spacing w:val="-15"/>
          <w:highlight w:val="yellow"/>
        </w:rPr>
        <w:t xml:space="preserve"> </w:t>
      </w:r>
      <w:r>
        <w:rPr>
          <w:color w:val="000000"/>
          <w:highlight w:val="yellow"/>
        </w:rPr>
        <w:t>иные</w:t>
      </w:r>
      <w:r>
        <w:rPr>
          <w:color w:val="000000"/>
          <w:spacing w:val="-15"/>
          <w:highlight w:val="yellow"/>
        </w:rPr>
        <w:t xml:space="preserve"> </w:t>
      </w:r>
      <w:r>
        <w:rPr>
          <w:color w:val="000000"/>
          <w:highlight w:val="yellow"/>
        </w:rPr>
        <w:t>юридически</w:t>
      </w:r>
      <w:r>
        <w:rPr>
          <w:color w:val="000000"/>
          <w:spacing w:val="-15"/>
          <w:highlight w:val="yellow"/>
        </w:rPr>
        <w:t xml:space="preserve"> </w:t>
      </w:r>
      <w:r>
        <w:rPr>
          <w:color w:val="000000"/>
          <w:highlight w:val="yellow"/>
        </w:rPr>
        <w:t>значимые</w:t>
      </w:r>
      <w:r>
        <w:rPr>
          <w:color w:val="000000"/>
          <w:spacing w:val="-15"/>
          <w:highlight w:val="yellow"/>
        </w:rPr>
        <w:t xml:space="preserve"> </w:t>
      </w:r>
      <w:r>
        <w:rPr>
          <w:color w:val="000000"/>
          <w:highlight w:val="yellow"/>
        </w:rPr>
        <w:t>действия</w:t>
      </w:r>
      <w:r>
        <w:rPr>
          <w:color w:val="000000"/>
        </w:rPr>
        <w:t xml:space="preserve"> </w:t>
      </w:r>
      <w:r>
        <w:rPr>
          <w:color w:val="000000"/>
          <w:highlight w:val="yellow"/>
        </w:rPr>
        <w:t>по таким договорам (приемка работ, одобрение этапов, выплаты свыше лимитов,</w:t>
      </w:r>
      <w:r>
        <w:rPr>
          <w:color w:val="000000"/>
        </w:rPr>
        <w:t xml:space="preserve"> </w:t>
      </w:r>
      <w:r>
        <w:rPr>
          <w:color w:val="000000"/>
          <w:highlight w:val="yellow"/>
        </w:rPr>
        <w:t>установленных НТС</w:t>
      </w:r>
      <w:r>
        <w:rPr>
          <w:color w:val="000000"/>
          <w:highlight w:val="yellow"/>
        </w:rPr>
        <w:t>);</w:t>
      </w:r>
    </w:p>
    <w:p w14:paraId="1A03DFE6" w14:textId="77777777" w:rsidR="00C1612E" w:rsidRDefault="0000321E">
      <w:pPr>
        <w:pStyle w:val="a3"/>
        <w:spacing w:before="1"/>
        <w:ind w:right="136" w:firstLine="993"/>
      </w:pPr>
      <w:r>
        <w:rPr>
          <w:color w:val="000000"/>
          <w:highlight w:val="yellow"/>
        </w:rPr>
        <w:t>б) принимать управленческие решения, влекущие приостановку, изменение сроков,</w:t>
      </w:r>
      <w:r>
        <w:rPr>
          <w:color w:val="000000"/>
        </w:rPr>
        <w:t xml:space="preserve"> </w:t>
      </w:r>
      <w:r>
        <w:rPr>
          <w:color w:val="000000"/>
          <w:highlight w:val="yellow"/>
        </w:rPr>
        <w:t>объема, содержания или прекращение проектов, программ и договоров, относящихся к</w:t>
      </w:r>
      <w:r>
        <w:rPr>
          <w:color w:val="000000"/>
        </w:rPr>
        <w:t xml:space="preserve"> </w:t>
      </w:r>
      <w:r>
        <w:rPr>
          <w:color w:val="000000"/>
          <w:highlight w:val="yellow"/>
        </w:rPr>
        <w:t>Стратегическим решениям;</w:t>
      </w:r>
    </w:p>
    <w:p w14:paraId="21B1348D" w14:textId="77777777" w:rsidR="00C1612E" w:rsidRDefault="0000321E">
      <w:pPr>
        <w:pStyle w:val="a3"/>
        <w:ind w:right="137" w:firstLine="993"/>
      </w:pPr>
      <w:r>
        <w:rPr>
          <w:color w:val="000000"/>
          <w:highlight w:val="yellow"/>
        </w:rPr>
        <w:t>в) распоряжаться (продавать, передавать в залог, сдавать в аренду, вн</w:t>
      </w:r>
      <w:r>
        <w:rPr>
          <w:color w:val="000000"/>
          <w:highlight w:val="yellow"/>
        </w:rPr>
        <w:t>осить в</w:t>
      </w:r>
      <w:r>
        <w:rPr>
          <w:color w:val="000000"/>
        </w:rPr>
        <w:t xml:space="preserve"> </w:t>
      </w:r>
      <w:r>
        <w:rPr>
          <w:color w:val="000000"/>
          <w:highlight w:val="yellow"/>
        </w:rPr>
        <w:t>уставный капитал других юридических лиц) основными средствами, нематериальными</w:t>
      </w:r>
      <w:r>
        <w:rPr>
          <w:color w:val="000000"/>
        </w:rPr>
        <w:t xml:space="preserve"> </w:t>
      </w:r>
      <w:r>
        <w:rPr>
          <w:color w:val="000000"/>
          <w:highlight w:val="yellow"/>
        </w:rPr>
        <w:t>активами, исключительными правами и иными активами, приобретенными или созданными</w:t>
      </w:r>
      <w:r>
        <w:rPr>
          <w:color w:val="000000"/>
        </w:rPr>
        <w:t xml:space="preserve"> </w:t>
      </w:r>
      <w:r>
        <w:rPr>
          <w:color w:val="000000"/>
          <w:highlight w:val="yellow"/>
        </w:rPr>
        <w:t>для</w:t>
      </w:r>
      <w:r>
        <w:rPr>
          <w:color w:val="000000"/>
          <w:spacing w:val="-9"/>
          <w:highlight w:val="yellow"/>
        </w:rPr>
        <w:t xml:space="preserve"> </w:t>
      </w:r>
      <w:r>
        <w:rPr>
          <w:color w:val="000000"/>
          <w:highlight w:val="yellow"/>
        </w:rPr>
        <w:t>целей</w:t>
      </w:r>
      <w:r>
        <w:rPr>
          <w:color w:val="000000"/>
          <w:spacing w:val="-8"/>
          <w:highlight w:val="yellow"/>
        </w:rPr>
        <w:t xml:space="preserve"> </w:t>
      </w:r>
      <w:r>
        <w:rPr>
          <w:color w:val="000000"/>
          <w:highlight w:val="yellow"/>
        </w:rPr>
        <w:t>реализации</w:t>
      </w:r>
      <w:r>
        <w:rPr>
          <w:color w:val="000000"/>
          <w:spacing w:val="-8"/>
          <w:highlight w:val="yellow"/>
        </w:rPr>
        <w:t xml:space="preserve"> </w:t>
      </w:r>
      <w:r>
        <w:rPr>
          <w:color w:val="000000"/>
          <w:highlight w:val="yellow"/>
        </w:rPr>
        <w:t>Стратегических</w:t>
      </w:r>
      <w:r>
        <w:rPr>
          <w:color w:val="000000"/>
          <w:spacing w:val="-9"/>
          <w:highlight w:val="yellow"/>
        </w:rPr>
        <w:t xml:space="preserve"> </w:t>
      </w:r>
      <w:r>
        <w:rPr>
          <w:color w:val="000000"/>
          <w:highlight w:val="yellow"/>
        </w:rPr>
        <w:t>решений,</w:t>
      </w:r>
      <w:r>
        <w:rPr>
          <w:color w:val="000000"/>
          <w:spacing w:val="-9"/>
          <w:highlight w:val="yellow"/>
        </w:rPr>
        <w:t xml:space="preserve"> </w:t>
      </w:r>
      <w:r>
        <w:rPr>
          <w:color w:val="000000"/>
          <w:highlight w:val="yellow"/>
        </w:rPr>
        <w:t>если</w:t>
      </w:r>
      <w:r>
        <w:rPr>
          <w:color w:val="000000"/>
          <w:spacing w:val="-8"/>
          <w:highlight w:val="yellow"/>
        </w:rPr>
        <w:t xml:space="preserve"> </w:t>
      </w:r>
      <w:r>
        <w:rPr>
          <w:color w:val="000000"/>
          <w:highlight w:val="yellow"/>
        </w:rPr>
        <w:t>стоимость</w:t>
      </w:r>
      <w:r>
        <w:rPr>
          <w:color w:val="000000"/>
          <w:spacing w:val="-8"/>
          <w:highlight w:val="yellow"/>
        </w:rPr>
        <w:t xml:space="preserve"> </w:t>
      </w:r>
      <w:r>
        <w:rPr>
          <w:color w:val="000000"/>
          <w:highlight w:val="yellow"/>
        </w:rPr>
        <w:t>таких</w:t>
      </w:r>
      <w:r>
        <w:rPr>
          <w:color w:val="000000"/>
          <w:spacing w:val="-11"/>
          <w:highlight w:val="yellow"/>
        </w:rPr>
        <w:t xml:space="preserve"> </w:t>
      </w:r>
      <w:r>
        <w:rPr>
          <w:color w:val="000000"/>
          <w:highlight w:val="yellow"/>
        </w:rPr>
        <w:t>активов</w:t>
      </w:r>
      <w:r>
        <w:rPr>
          <w:color w:val="000000"/>
          <w:spacing w:val="-9"/>
          <w:highlight w:val="yellow"/>
        </w:rPr>
        <w:t xml:space="preserve"> </w:t>
      </w:r>
      <w:r>
        <w:rPr>
          <w:color w:val="000000"/>
          <w:highlight w:val="yellow"/>
        </w:rPr>
        <w:t>превышает</w:t>
      </w:r>
      <w:r>
        <w:rPr>
          <w:color w:val="000000"/>
          <w:spacing w:val="-9"/>
          <w:highlight w:val="yellow"/>
        </w:rPr>
        <w:t xml:space="preserve"> </w:t>
      </w:r>
      <w:r>
        <w:rPr>
          <w:color w:val="000000"/>
          <w:highlight w:val="yellow"/>
        </w:rPr>
        <w:t>200</w:t>
      </w:r>
      <w:r>
        <w:rPr>
          <w:color w:val="000000"/>
        </w:rPr>
        <w:t xml:space="preserve"> </w:t>
      </w:r>
      <w:r>
        <w:rPr>
          <w:color w:val="000000"/>
          <w:highlight w:val="yellow"/>
        </w:rPr>
        <w:t>000 (Двести тысяч) рублей.</w:t>
      </w:r>
    </w:p>
    <w:p w14:paraId="2639CF54" w14:textId="77777777" w:rsidR="00C1612E" w:rsidRDefault="0000321E">
      <w:pPr>
        <w:pStyle w:val="a5"/>
        <w:numPr>
          <w:ilvl w:val="1"/>
          <w:numId w:val="8"/>
        </w:numPr>
        <w:tabs>
          <w:tab w:val="left" w:pos="1561"/>
        </w:tabs>
        <w:ind w:left="1561" w:hanging="708"/>
        <w:rPr>
          <w:sz w:val="24"/>
        </w:rPr>
      </w:pPr>
      <w:commentRangeStart w:id="51"/>
      <w:r>
        <w:rPr>
          <w:color w:val="000000"/>
          <w:sz w:val="24"/>
          <w:highlight w:val="yellow"/>
        </w:rPr>
        <w:t>Генеральный</w:t>
      </w:r>
      <w:r>
        <w:rPr>
          <w:color w:val="000000"/>
          <w:spacing w:val="-1"/>
          <w:sz w:val="24"/>
          <w:highlight w:val="yellow"/>
        </w:rPr>
        <w:t xml:space="preserve"> </w:t>
      </w:r>
      <w:r>
        <w:rPr>
          <w:color w:val="000000"/>
          <w:sz w:val="24"/>
          <w:highlight w:val="yellow"/>
        </w:rPr>
        <w:t>директор</w:t>
      </w:r>
      <w:r>
        <w:rPr>
          <w:color w:val="000000"/>
          <w:spacing w:val="-5"/>
          <w:sz w:val="24"/>
          <w:highlight w:val="yellow"/>
        </w:rPr>
        <w:t xml:space="preserve"> </w:t>
      </w:r>
      <w:r>
        <w:rPr>
          <w:color w:val="000000"/>
          <w:sz w:val="24"/>
          <w:highlight w:val="yellow"/>
        </w:rPr>
        <w:t>обязан</w:t>
      </w:r>
      <w:r>
        <w:rPr>
          <w:color w:val="000000"/>
          <w:spacing w:val="-1"/>
          <w:sz w:val="24"/>
          <w:highlight w:val="yellow"/>
        </w:rPr>
        <w:t xml:space="preserve"> </w:t>
      </w:r>
      <w:r>
        <w:rPr>
          <w:color w:val="000000"/>
          <w:sz w:val="24"/>
          <w:highlight w:val="yellow"/>
        </w:rPr>
        <w:t>предоставлять</w:t>
      </w:r>
      <w:r>
        <w:rPr>
          <w:color w:val="000000"/>
          <w:spacing w:val="-1"/>
          <w:sz w:val="24"/>
          <w:highlight w:val="yellow"/>
        </w:rPr>
        <w:t xml:space="preserve"> </w:t>
      </w:r>
      <w:r>
        <w:rPr>
          <w:color w:val="000000"/>
          <w:spacing w:val="-4"/>
          <w:sz w:val="24"/>
          <w:highlight w:val="yellow"/>
        </w:rPr>
        <w:t>НТС:</w:t>
      </w:r>
      <w:commentRangeEnd w:id="51"/>
      <w:r w:rsidR="00A8519E">
        <w:rPr>
          <w:rStyle w:val="a6"/>
        </w:rPr>
        <w:commentReference w:id="51"/>
      </w:r>
    </w:p>
    <w:p w14:paraId="12D395A5" w14:textId="77777777" w:rsidR="00C1612E" w:rsidRDefault="0000321E">
      <w:pPr>
        <w:pStyle w:val="a3"/>
        <w:jc w:val="left"/>
      </w:pPr>
      <w:r>
        <w:rPr>
          <w:color w:val="000000"/>
          <w:highlight w:val="yellow"/>
        </w:rPr>
        <w:t>а)</w:t>
      </w:r>
      <w:r>
        <w:rPr>
          <w:color w:val="000000"/>
          <w:spacing w:val="80"/>
          <w:highlight w:val="yellow"/>
        </w:rPr>
        <w:t xml:space="preserve"> </w:t>
      </w:r>
      <w:r>
        <w:rPr>
          <w:color w:val="000000"/>
          <w:highlight w:val="yellow"/>
        </w:rPr>
        <w:t>квартальные</w:t>
      </w:r>
      <w:r>
        <w:rPr>
          <w:color w:val="000000"/>
          <w:spacing w:val="80"/>
          <w:highlight w:val="yellow"/>
        </w:rPr>
        <w:t xml:space="preserve"> </w:t>
      </w:r>
      <w:r>
        <w:rPr>
          <w:color w:val="000000"/>
          <w:highlight w:val="yellow"/>
        </w:rPr>
        <w:t>отчеты</w:t>
      </w:r>
      <w:r>
        <w:rPr>
          <w:color w:val="000000"/>
          <w:spacing w:val="80"/>
          <w:highlight w:val="yellow"/>
        </w:rPr>
        <w:t xml:space="preserve"> </w:t>
      </w:r>
      <w:r>
        <w:rPr>
          <w:color w:val="000000"/>
          <w:highlight w:val="yellow"/>
        </w:rPr>
        <w:t>о</w:t>
      </w:r>
      <w:r>
        <w:rPr>
          <w:color w:val="000000"/>
          <w:spacing w:val="80"/>
          <w:highlight w:val="yellow"/>
        </w:rPr>
        <w:t xml:space="preserve"> </w:t>
      </w:r>
      <w:r>
        <w:rPr>
          <w:color w:val="000000"/>
          <w:highlight w:val="yellow"/>
        </w:rPr>
        <w:t>выполнении</w:t>
      </w:r>
      <w:r>
        <w:rPr>
          <w:color w:val="000000"/>
          <w:spacing w:val="80"/>
          <w:highlight w:val="yellow"/>
        </w:rPr>
        <w:t xml:space="preserve"> </w:t>
      </w:r>
      <w:r>
        <w:rPr>
          <w:color w:val="000000"/>
          <w:highlight w:val="yellow"/>
        </w:rPr>
        <w:t>решений,</w:t>
      </w:r>
      <w:r>
        <w:rPr>
          <w:color w:val="000000"/>
          <w:spacing w:val="80"/>
          <w:highlight w:val="yellow"/>
        </w:rPr>
        <w:t xml:space="preserve"> </w:t>
      </w:r>
      <w:r>
        <w:rPr>
          <w:color w:val="000000"/>
          <w:highlight w:val="yellow"/>
        </w:rPr>
        <w:t>относящихся</w:t>
      </w:r>
      <w:r>
        <w:rPr>
          <w:color w:val="000000"/>
          <w:spacing w:val="80"/>
          <w:highlight w:val="yellow"/>
        </w:rPr>
        <w:t xml:space="preserve"> </w:t>
      </w:r>
      <w:r>
        <w:rPr>
          <w:color w:val="000000"/>
          <w:highlight w:val="yellow"/>
        </w:rPr>
        <w:t>к</w:t>
      </w:r>
      <w:r>
        <w:rPr>
          <w:color w:val="000000"/>
          <w:spacing w:val="80"/>
          <w:highlight w:val="yellow"/>
        </w:rPr>
        <w:t xml:space="preserve"> </w:t>
      </w:r>
      <w:r>
        <w:rPr>
          <w:color w:val="000000"/>
          <w:highlight w:val="yellow"/>
        </w:rPr>
        <w:t>стратегическим</w:t>
      </w:r>
      <w:r>
        <w:rPr>
          <w:color w:val="000000"/>
        </w:rPr>
        <w:t xml:space="preserve"> </w:t>
      </w:r>
      <w:r>
        <w:rPr>
          <w:color w:val="000000"/>
          <w:spacing w:val="-2"/>
          <w:highlight w:val="yellow"/>
        </w:rPr>
        <w:t>вопросам;</w:t>
      </w:r>
    </w:p>
    <w:p w14:paraId="5A20A365" w14:textId="77777777" w:rsidR="00C1612E" w:rsidRDefault="0000321E">
      <w:pPr>
        <w:pStyle w:val="a3"/>
        <w:ind w:left="853" w:firstLine="0"/>
        <w:jc w:val="left"/>
      </w:pPr>
      <w:r>
        <w:rPr>
          <w:color w:val="000000"/>
          <w:highlight w:val="yellow"/>
        </w:rPr>
        <w:t>б)</w:t>
      </w:r>
      <w:r>
        <w:rPr>
          <w:color w:val="000000"/>
          <w:spacing w:val="-3"/>
          <w:highlight w:val="yellow"/>
        </w:rPr>
        <w:t xml:space="preserve"> </w:t>
      </w:r>
      <w:r>
        <w:rPr>
          <w:color w:val="000000"/>
          <w:highlight w:val="yellow"/>
        </w:rPr>
        <w:t>информацию</w:t>
      </w:r>
      <w:r>
        <w:rPr>
          <w:color w:val="000000"/>
          <w:spacing w:val="-1"/>
          <w:highlight w:val="yellow"/>
        </w:rPr>
        <w:t xml:space="preserve"> </w:t>
      </w:r>
      <w:r>
        <w:rPr>
          <w:color w:val="000000"/>
          <w:highlight w:val="yellow"/>
        </w:rPr>
        <w:t>о</w:t>
      </w:r>
      <w:r>
        <w:rPr>
          <w:color w:val="000000"/>
          <w:spacing w:val="-1"/>
          <w:highlight w:val="yellow"/>
        </w:rPr>
        <w:t xml:space="preserve"> </w:t>
      </w:r>
      <w:r>
        <w:rPr>
          <w:color w:val="000000"/>
          <w:highlight w:val="yellow"/>
        </w:rPr>
        <w:t>ходе</w:t>
      </w:r>
      <w:r>
        <w:rPr>
          <w:color w:val="000000"/>
          <w:spacing w:val="-2"/>
          <w:highlight w:val="yellow"/>
        </w:rPr>
        <w:t xml:space="preserve"> </w:t>
      </w:r>
      <w:r>
        <w:rPr>
          <w:color w:val="000000"/>
          <w:highlight w:val="yellow"/>
        </w:rPr>
        <w:t>НИОКР,</w:t>
      </w:r>
      <w:r>
        <w:rPr>
          <w:color w:val="000000"/>
          <w:spacing w:val="-1"/>
          <w:highlight w:val="yellow"/>
        </w:rPr>
        <w:t xml:space="preserve"> </w:t>
      </w:r>
      <w:r>
        <w:rPr>
          <w:color w:val="000000"/>
          <w:highlight w:val="yellow"/>
        </w:rPr>
        <w:t>подрядных</w:t>
      </w:r>
      <w:r>
        <w:rPr>
          <w:color w:val="000000"/>
          <w:spacing w:val="-1"/>
          <w:highlight w:val="yellow"/>
        </w:rPr>
        <w:t xml:space="preserve"> </w:t>
      </w:r>
      <w:r>
        <w:rPr>
          <w:color w:val="000000"/>
          <w:highlight w:val="yellow"/>
        </w:rPr>
        <w:t>работ</w:t>
      </w:r>
      <w:r>
        <w:rPr>
          <w:color w:val="000000"/>
          <w:spacing w:val="-1"/>
          <w:highlight w:val="yellow"/>
        </w:rPr>
        <w:t xml:space="preserve"> </w:t>
      </w:r>
      <w:r>
        <w:rPr>
          <w:color w:val="000000"/>
          <w:highlight w:val="yellow"/>
        </w:rPr>
        <w:t xml:space="preserve">и исполнении </w:t>
      </w:r>
      <w:r>
        <w:rPr>
          <w:color w:val="000000"/>
          <w:spacing w:val="-2"/>
          <w:highlight w:val="yellow"/>
        </w:rPr>
        <w:t>бюджета;</w:t>
      </w:r>
    </w:p>
    <w:p w14:paraId="31294C55" w14:textId="77777777" w:rsidR="00C1612E" w:rsidRDefault="0000321E">
      <w:pPr>
        <w:pStyle w:val="a3"/>
        <w:ind w:left="853" w:firstLine="0"/>
        <w:jc w:val="left"/>
      </w:pPr>
      <w:r>
        <w:rPr>
          <w:color w:val="000000"/>
          <w:highlight w:val="yellow"/>
        </w:rPr>
        <w:t>в)</w:t>
      </w:r>
      <w:r>
        <w:rPr>
          <w:color w:val="000000"/>
          <w:spacing w:val="-3"/>
          <w:highlight w:val="yellow"/>
        </w:rPr>
        <w:t xml:space="preserve"> </w:t>
      </w:r>
      <w:r>
        <w:rPr>
          <w:color w:val="000000"/>
          <w:highlight w:val="yellow"/>
        </w:rPr>
        <w:t>проекты</w:t>
      </w:r>
      <w:r>
        <w:rPr>
          <w:color w:val="000000"/>
          <w:spacing w:val="-2"/>
          <w:highlight w:val="yellow"/>
        </w:rPr>
        <w:t xml:space="preserve"> </w:t>
      </w:r>
      <w:r>
        <w:rPr>
          <w:color w:val="000000"/>
          <w:highlight w:val="yellow"/>
        </w:rPr>
        <w:t>договоров</w:t>
      </w:r>
      <w:r>
        <w:rPr>
          <w:color w:val="000000"/>
          <w:spacing w:val="-2"/>
          <w:highlight w:val="yellow"/>
        </w:rPr>
        <w:t xml:space="preserve"> </w:t>
      </w:r>
      <w:r>
        <w:rPr>
          <w:color w:val="000000"/>
          <w:highlight w:val="yellow"/>
        </w:rPr>
        <w:t>до</w:t>
      </w:r>
      <w:r>
        <w:rPr>
          <w:color w:val="000000"/>
          <w:spacing w:val="-2"/>
          <w:highlight w:val="yellow"/>
        </w:rPr>
        <w:t xml:space="preserve"> </w:t>
      </w:r>
      <w:r>
        <w:rPr>
          <w:color w:val="000000"/>
          <w:highlight w:val="yellow"/>
        </w:rPr>
        <w:t>их</w:t>
      </w:r>
      <w:r>
        <w:rPr>
          <w:color w:val="000000"/>
          <w:spacing w:val="-1"/>
          <w:highlight w:val="yellow"/>
        </w:rPr>
        <w:t xml:space="preserve"> </w:t>
      </w:r>
      <w:r>
        <w:rPr>
          <w:color w:val="000000"/>
          <w:highlight w:val="yellow"/>
        </w:rPr>
        <w:t>подписания,</w:t>
      </w:r>
      <w:r>
        <w:rPr>
          <w:color w:val="000000"/>
          <w:spacing w:val="-1"/>
          <w:highlight w:val="yellow"/>
        </w:rPr>
        <w:t xml:space="preserve"> </w:t>
      </w:r>
      <w:r>
        <w:rPr>
          <w:color w:val="000000"/>
          <w:highlight w:val="yellow"/>
        </w:rPr>
        <w:t>если</w:t>
      </w:r>
      <w:r>
        <w:rPr>
          <w:color w:val="000000"/>
          <w:spacing w:val="-4"/>
          <w:highlight w:val="yellow"/>
        </w:rPr>
        <w:t xml:space="preserve"> </w:t>
      </w:r>
      <w:r>
        <w:rPr>
          <w:color w:val="000000"/>
          <w:highlight w:val="yellow"/>
        </w:rPr>
        <w:t>они подпадают</w:t>
      </w:r>
      <w:r>
        <w:rPr>
          <w:color w:val="000000"/>
          <w:spacing w:val="-1"/>
          <w:highlight w:val="yellow"/>
        </w:rPr>
        <w:t xml:space="preserve"> </w:t>
      </w:r>
      <w:r>
        <w:rPr>
          <w:color w:val="000000"/>
          <w:highlight w:val="yellow"/>
        </w:rPr>
        <w:t>под</w:t>
      </w:r>
      <w:r>
        <w:rPr>
          <w:color w:val="000000"/>
          <w:spacing w:val="-1"/>
          <w:highlight w:val="yellow"/>
        </w:rPr>
        <w:t xml:space="preserve"> </w:t>
      </w:r>
      <w:r>
        <w:rPr>
          <w:color w:val="000000"/>
          <w:spacing w:val="-2"/>
          <w:highlight w:val="yellow"/>
        </w:rPr>
        <w:t>стратегические.</w:t>
      </w:r>
    </w:p>
    <w:p w14:paraId="18622F46" w14:textId="77777777" w:rsidR="00C1612E" w:rsidRPr="00A8519E" w:rsidRDefault="0000321E">
      <w:pPr>
        <w:pStyle w:val="a5"/>
        <w:numPr>
          <w:ilvl w:val="2"/>
          <w:numId w:val="8"/>
        </w:numPr>
        <w:tabs>
          <w:tab w:val="left" w:pos="1844"/>
        </w:tabs>
        <w:ind w:right="136" w:firstLine="852"/>
        <w:rPr>
          <w:ins w:id="53" w:author="Maria Tulupeeva" w:date="2025-09-08T16:33:00Z"/>
          <w:sz w:val="24"/>
          <w:rPrChange w:id="54" w:author="Maria Tulupeeva" w:date="2025-09-08T16:33:00Z">
            <w:rPr>
              <w:ins w:id="55" w:author="Maria Tulupeeva" w:date="2025-09-08T16:33:00Z"/>
              <w:color w:val="000000"/>
              <w:sz w:val="24"/>
              <w:highlight w:val="yellow"/>
            </w:rPr>
          </w:rPrChange>
        </w:rPr>
      </w:pPr>
      <w:r>
        <w:rPr>
          <w:color w:val="000000"/>
          <w:sz w:val="24"/>
          <w:highlight w:val="yellow"/>
        </w:rPr>
        <w:t xml:space="preserve">Нарушение учредителем </w:t>
      </w:r>
      <w:del w:id="56" w:author="Maria Tulupeeva" w:date="2025-09-08T16:32:00Z">
        <w:r w:rsidDel="00A8519E">
          <w:rPr>
            <w:color w:val="000000"/>
            <w:sz w:val="24"/>
            <w:highlight w:val="yellow"/>
          </w:rPr>
          <w:delText>в том числе</w:delText>
        </w:r>
      </w:del>
      <w:ins w:id="57" w:author="Maria Tulupeeva" w:date="2025-09-08T16:32:00Z">
        <w:r w:rsidR="00A8519E">
          <w:rPr>
            <w:color w:val="000000"/>
            <w:sz w:val="24"/>
            <w:highlight w:val="yellow"/>
          </w:rPr>
          <w:t>и</w:t>
        </w:r>
      </w:ins>
      <w:r>
        <w:rPr>
          <w:color w:val="000000"/>
          <w:sz w:val="24"/>
          <w:highlight w:val="yellow"/>
        </w:rPr>
        <w:t xml:space="preserve"> Генеральным директором положений</w:t>
      </w:r>
      <w:r>
        <w:rPr>
          <w:color w:val="000000"/>
          <w:sz w:val="24"/>
        </w:rPr>
        <w:t xml:space="preserve"> </w:t>
      </w:r>
      <w:r>
        <w:rPr>
          <w:color w:val="000000"/>
          <w:sz w:val="24"/>
          <w:highlight w:val="yellow"/>
        </w:rPr>
        <w:t>пункта</w:t>
      </w:r>
      <w:r>
        <w:rPr>
          <w:color w:val="000000"/>
          <w:spacing w:val="-7"/>
          <w:sz w:val="24"/>
          <w:highlight w:val="yellow"/>
        </w:rPr>
        <w:t xml:space="preserve"> </w:t>
      </w:r>
      <w:r>
        <w:rPr>
          <w:color w:val="000000"/>
          <w:sz w:val="24"/>
          <w:highlight w:val="yellow"/>
        </w:rPr>
        <w:t>8.8</w:t>
      </w:r>
      <w:r>
        <w:rPr>
          <w:color w:val="000000"/>
          <w:spacing w:val="-6"/>
          <w:sz w:val="24"/>
          <w:highlight w:val="yellow"/>
        </w:rPr>
        <w:t xml:space="preserve"> </w:t>
      </w:r>
      <w:r>
        <w:rPr>
          <w:color w:val="000000"/>
          <w:sz w:val="24"/>
          <w:highlight w:val="yellow"/>
        </w:rPr>
        <w:t>настоящего</w:t>
      </w:r>
      <w:r>
        <w:rPr>
          <w:color w:val="000000"/>
          <w:spacing w:val="-6"/>
          <w:sz w:val="24"/>
          <w:highlight w:val="yellow"/>
        </w:rPr>
        <w:t xml:space="preserve"> </w:t>
      </w:r>
      <w:r>
        <w:rPr>
          <w:color w:val="000000"/>
          <w:sz w:val="24"/>
          <w:highlight w:val="yellow"/>
        </w:rPr>
        <w:t>Устава</w:t>
      </w:r>
      <w:r>
        <w:rPr>
          <w:color w:val="000000"/>
          <w:spacing w:val="-7"/>
          <w:sz w:val="24"/>
          <w:highlight w:val="yellow"/>
        </w:rPr>
        <w:t xml:space="preserve"> </w:t>
      </w:r>
      <w:r>
        <w:rPr>
          <w:color w:val="000000"/>
          <w:sz w:val="24"/>
          <w:highlight w:val="yellow"/>
        </w:rPr>
        <w:t>является</w:t>
      </w:r>
      <w:r>
        <w:rPr>
          <w:color w:val="000000"/>
          <w:spacing w:val="-6"/>
          <w:sz w:val="24"/>
          <w:highlight w:val="yellow"/>
        </w:rPr>
        <w:t xml:space="preserve"> </w:t>
      </w:r>
      <w:r>
        <w:rPr>
          <w:color w:val="000000"/>
          <w:sz w:val="24"/>
          <w:highlight w:val="yellow"/>
        </w:rPr>
        <w:t>грубым</w:t>
      </w:r>
      <w:r>
        <w:rPr>
          <w:color w:val="000000"/>
          <w:spacing w:val="-7"/>
          <w:sz w:val="24"/>
          <w:highlight w:val="yellow"/>
        </w:rPr>
        <w:t xml:space="preserve"> </w:t>
      </w:r>
      <w:r>
        <w:rPr>
          <w:color w:val="000000"/>
          <w:sz w:val="24"/>
          <w:highlight w:val="yellow"/>
        </w:rPr>
        <w:t>нарушением</w:t>
      </w:r>
      <w:r>
        <w:rPr>
          <w:color w:val="000000"/>
          <w:spacing w:val="-7"/>
          <w:sz w:val="24"/>
          <w:highlight w:val="yellow"/>
        </w:rPr>
        <w:t xml:space="preserve"> </w:t>
      </w:r>
      <w:r>
        <w:rPr>
          <w:color w:val="000000"/>
          <w:sz w:val="24"/>
          <w:highlight w:val="yellow"/>
        </w:rPr>
        <w:t>его</w:t>
      </w:r>
      <w:r>
        <w:rPr>
          <w:color w:val="000000"/>
          <w:spacing w:val="-6"/>
          <w:sz w:val="24"/>
          <w:highlight w:val="yellow"/>
        </w:rPr>
        <w:t xml:space="preserve"> </w:t>
      </w:r>
      <w:r>
        <w:rPr>
          <w:color w:val="000000"/>
          <w:sz w:val="24"/>
          <w:highlight w:val="yellow"/>
        </w:rPr>
        <w:t>должностных</w:t>
      </w:r>
      <w:r>
        <w:rPr>
          <w:color w:val="000000"/>
          <w:spacing w:val="-6"/>
          <w:sz w:val="24"/>
          <w:highlight w:val="yellow"/>
        </w:rPr>
        <w:t xml:space="preserve"> </w:t>
      </w:r>
      <w:r>
        <w:rPr>
          <w:color w:val="000000"/>
          <w:sz w:val="24"/>
          <w:highlight w:val="yellow"/>
        </w:rPr>
        <w:t>обязанностей</w:t>
      </w:r>
      <w:r>
        <w:rPr>
          <w:color w:val="000000"/>
          <w:spacing w:val="-5"/>
          <w:sz w:val="24"/>
          <w:highlight w:val="yellow"/>
        </w:rPr>
        <w:t xml:space="preserve"> </w:t>
      </w:r>
      <w:r>
        <w:rPr>
          <w:color w:val="000000"/>
          <w:sz w:val="24"/>
          <w:highlight w:val="yellow"/>
        </w:rPr>
        <w:t>и</w:t>
      </w:r>
      <w:r>
        <w:rPr>
          <w:color w:val="000000"/>
          <w:sz w:val="24"/>
        </w:rPr>
        <w:t xml:space="preserve"> </w:t>
      </w:r>
      <w:r>
        <w:rPr>
          <w:color w:val="000000"/>
          <w:sz w:val="24"/>
          <w:highlight w:val="yellow"/>
        </w:rPr>
        <w:t>достаточным основанием для досрочного прекращения его полномочий по решению Общего</w:t>
      </w:r>
      <w:r>
        <w:rPr>
          <w:color w:val="000000"/>
          <w:sz w:val="24"/>
        </w:rPr>
        <w:t xml:space="preserve"> </w:t>
      </w:r>
      <w:r>
        <w:rPr>
          <w:color w:val="000000"/>
          <w:sz w:val="24"/>
          <w:highlight w:val="yellow"/>
        </w:rPr>
        <w:t>собрания</w:t>
      </w:r>
      <w:r>
        <w:rPr>
          <w:color w:val="000000"/>
          <w:spacing w:val="-15"/>
          <w:sz w:val="24"/>
          <w:highlight w:val="yellow"/>
        </w:rPr>
        <w:t xml:space="preserve"> </w:t>
      </w:r>
      <w:r>
        <w:rPr>
          <w:color w:val="000000"/>
          <w:sz w:val="24"/>
          <w:highlight w:val="yellow"/>
        </w:rPr>
        <w:t>участников</w:t>
      </w:r>
      <w:r>
        <w:rPr>
          <w:color w:val="000000"/>
          <w:spacing w:val="-15"/>
          <w:sz w:val="24"/>
          <w:highlight w:val="yellow"/>
        </w:rPr>
        <w:t xml:space="preserve"> </w:t>
      </w:r>
      <w:r>
        <w:rPr>
          <w:color w:val="000000"/>
          <w:sz w:val="24"/>
          <w:highlight w:val="yellow"/>
        </w:rPr>
        <w:t>Общества,</w:t>
      </w:r>
      <w:r>
        <w:rPr>
          <w:color w:val="000000"/>
          <w:spacing w:val="-15"/>
          <w:sz w:val="24"/>
          <w:highlight w:val="yellow"/>
        </w:rPr>
        <w:t xml:space="preserve"> </w:t>
      </w:r>
      <w:r>
        <w:rPr>
          <w:color w:val="000000"/>
          <w:sz w:val="24"/>
          <w:highlight w:val="yellow"/>
        </w:rPr>
        <w:t>принимаемому</w:t>
      </w:r>
      <w:r>
        <w:rPr>
          <w:color w:val="000000"/>
          <w:spacing w:val="-15"/>
          <w:sz w:val="24"/>
          <w:highlight w:val="yellow"/>
        </w:rPr>
        <w:t xml:space="preserve"> </w:t>
      </w:r>
      <w:r>
        <w:rPr>
          <w:color w:val="000000"/>
          <w:sz w:val="24"/>
          <w:highlight w:val="yellow"/>
        </w:rPr>
        <w:t>большинством</w:t>
      </w:r>
      <w:r>
        <w:rPr>
          <w:color w:val="000000"/>
          <w:spacing w:val="-15"/>
          <w:sz w:val="24"/>
          <w:highlight w:val="yellow"/>
        </w:rPr>
        <w:t xml:space="preserve"> </w:t>
      </w:r>
      <w:r>
        <w:rPr>
          <w:color w:val="000000"/>
          <w:sz w:val="24"/>
          <w:highlight w:val="yellow"/>
        </w:rPr>
        <w:t>не</w:t>
      </w:r>
      <w:r>
        <w:rPr>
          <w:color w:val="000000"/>
          <w:spacing w:val="-15"/>
          <w:sz w:val="24"/>
          <w:highlight w:val="yellow"/>
        </w:rPr>
        <w:t xml:space="preserve"> </w:t>
      </w:r>
      <w:r>
        <w:rPr>
          <w:color w:val="000000"/>
          <w:sz w:val="24"/>
          <w:highlight w:val="yellow"/>
        </w:rPr>
        <w:t>менее</w:t>
      </w:r>
      <w:r>
        <w:rPr>
          <w:color w:val="000000"/>
          <w:spacing w:val="-15"/>
          <w:sz w:val="24"/>
          <w:highlight w:val="yellow"/>
        </w:rPr>
        <w:t xml:space="preserve"> </w:t>
      </w:r>
      <w:r>
        <w:rPr>
          <w:color w:val="000000"/>
          <w:sz w:val="24"/>
          <w:highlight w:val="yellow"/>
        </w:rPr>
        <w:t>1/2</w:t>
      </w:r>
      <w:r>
        <w:rPr>
          <w:color w:val="000000"/>
          <w:spacing w:val="-15"/>
          <w:sz w:val="24"/>
          <w:highlight w:val="yellow"/>
        </w:rPr>
        <w:t xml:space="preserve"> </w:t>
      </w:r>
      <w:r>
        <w:rPr>
          <w:color w:val="000000"/>
          <w:sz w:val="24"/>
          <w:highlight w:val="yellow"/>
        </w:rPr>
        <w:t>голосов</w:t>
      </w:r>
      <w:r>
        <w:rPr>
          <w:color w:val="000000"/>
          <w:spacing w:val="-13"/>
          <w:sz w:val="24"/>
          <w:highlight w:val="yellow"/>
        </w:rPr>
        <w:t xml:space="preserve"> </w:t>
      </w:r>
      <w:r>
        <w:rPr>
          <w:color w:val="000000"/>
          <w:sz w:val="24"/>
          <w:highlight w:val="yellow"/>
        </w:rPr>
        <w:t>от</w:t>
      </w:r>
      <w:r>
        <w:rPr>
          <w:color w:val="000000"/>
          <w:spacing w:val="-15"/>
          <w:sz w:val="24"/>
          <w:highlight w:val="yellow"/>
        </w:rPr>
        <w:t xml:space="preserve"> </w:t>
      </w:r>
      <w:r>
        <w:rPr>
          <w:color w:val="000000"/>
          <w:sz w:val="24"/>
          <w:highlight w:val="yellow"/>
        </w:rPr>
        <w:t>общего</w:t>
      </w:r>
      <w:r>
        <w:rPr>
          <w:color w:val="000000"/>
          <w:sz w:val="24"/>
        </w:rPr>
        <w:t xml:space="preserve"> </w:t>
      </w:r>
      <w:r>
        <w:rPr>
          <w:color w:val="000000"/>
          <w:sz w:val="24"/>
          <w:highlight w:val="yellow"/>
        </w:rPr>
        <w:t>числа голосов участников Общества.</w:t>
      </w:r>
    </w:p>
    <w:p w14:paraId="09BC5478" w14:textId="77777777" w:rsidR="00A8519E" w:rsidRDefault="00A8519E">
      <w:pPr>
        <w:pStyle w:val="a5"/>
        <w:numPr>
          <w:ilvl w:val="2"/>
          <w:numId w:val="8"/>
        </w:numPr>
        <w:tabs>
          <w:tab w:val="left" w:pos="1844"/>
        </w:tabs>
        <w:ind w:right="136" w:firstLine="852"/>
        <w:rPr>
          <w:sz w:val="24"/>
        </w:rPr>
      </w:pPr>
    </w:p>
    <w:p w14:paraId="19013060" w14:textId="77777777" w:rsidR="00C1612E" w:rsidRDefault="0000321E">
      <w:pPr>
        <w:pStyle w:val="a5"/>
        <w:numPr>
          <w:ilvl w:val="1"/>
          <w:numId w:val="8"/>
        </w:numPr>
        <w:tabs>
          <w:tab w:val="left" w:pos="1561"/>
        </w:tabs>
        <w:ind w:left="1" w:right="136" w:firstLine="852"/>
        <w:rPr>
          <w:sz w:val="24"/>
        </w:rPr>
      </w:pPr>
      <w:commentRangeStart w:id="58"/>
      <w:r>
        <w:rPr>
          <w:sz w:val="24"/>
        </w:rPr>
        <w:t>Р</w:t>
      </w:r>
      <w:r>
        <w:rPr>
          <w:sz w:val="24"/>
        </w:rPr>
        <w:t>ешение об отказе в проведении внеочередного Общего</w:t>
      </w:r>
      <w:r>
        <w:rPr>
          <w:sz w:val="24"/>
        </w:rPr>
        <w:t xml:space="preserve"> собрания участников Общества может быть принято Единоличным исполнительным органом только в случае:</w:t>
      </w:r>
      <w:commentRangeEnd w:id="58"/>
      <w:r w:rsidR="00A8519E">
        <w:rPr>
          <w:rStyle w:val="a6"/>
        </w:rPr>
        <w:commentReference w:id="58"/>
      </w:r>
    </w:p>
    <w:p w14:paraId="5DA98FDD" w14:textId="77777777" w:rsidR="00C1612E" w:rsidRDefault="0000321E">
      <w:pPr>
        <w:pStyle w:val="a5"/>
        <w:numPr>
          <w:ilvl w:val="0"/>
          <w:numId w:val="4"/>
        </w:numPr>
        <w:tabs>
          <w:tab w:val="left" w:pos="1101"/>
        </w:tabs>
        <w:ind w:right="138" w:firstLine="852"/>
        <w:rPr>
          <w:sz w:val="24"/>
        </w:rPr>
      </w:pPr>
      <w:r>
        <w:rPr>
          <w:sz w:val="24"/>
        </w:rPr>
        <w:t xml:space="preserve">если не соблюден установленный действующим законодательством порядок предъявления требования о проведении внеочередного Общего собрания участников </w:t>
      </w:r>
      <w:r>
        <w:rPr>
          <w:spacing w:val="-2"/>
          <w:sz w:val="24"/>
        </w:rPr>
        <w:t>Общества</w:t>
      </w:r>
      <w:r>
        <w:rPr>
          <w:spacing w:val="-2"/>
          <w:sz w:val="24"/>
        </w:rPr>
        <w:t>;</w:t>
      </w:r>
    </w:p>
    <w:p w14:paraId="4D010BF1" w14:textId="77777777" w:rsidR="00C1612E" w:rsidRDefault="00C1612E">
      <w:pPr>
        <w:pStyle w:val="a5"/>
        <w:rPr>
          <w:sz w:val="24"/>
        </w:rPr>
        <w:sectPr w:rsidR="00C1612E">
          <w:pgSz w:w="11910" w:h="16850"/>
          <w:pgMar w:top="1060" w:right="708" w:bottom="980" w:left="1417" w:header="0" w:footer="796" w:gutter="0"/>
          <w:cols w:space="720"/>
        </w:sectPr>
      </w:pPr>
    </w:p>
    <w:p w14:paraId="3C3403A7" w14:textId="77777777" w:rsidR="00C1612E" w:rsidRDefault="0000321E">
      <w:pPr>
        <w:pStyle w:val="a5"/>
        <w:numPr>
          <w:ilvl w:val="0"/>
          <w:numId w:val="4"/>
        </w:numPr>
        <w:tabs>
          <w:tab w:val="left" w:pos="1101"/>
        </w:tabs>
        <w:spacing w:before="71"/>
        <w:ind w:right="137" w:firstLine="852"/>
        <w:rPr>
          <w:sz w:val="24"/>
        </w:rPr>
      </w:pPr>
      <w:r>
        <w:rPr>
          <w:sz w:val="24"/>
        </w:rPr>
        <w:lastRenderedPageBreak/>
        <w:t>если ни один из вопросов, предложенных для включения в повестку дня внеочередного Общего собрания участников Общества, не относится к его компетенции или не соответствует требованиям федеральных законов.</w:t>
      </w:r>
    </w:p>
    <w:p w14:paraId="327CF51C" w14:textId="77777777" w:rsidR="00C1612E" w:rsidRDefault="0000321E">
      <w:pPr>
        <w:pStyle w:val="a3"/>
        <w:ind w:right="136"/>
      </w:pPr>
      <w:r>
        <w:t>Если один или несколько вопросов</w:t>
      </w:r>
      <w:r>
        <w:t>, предложенных для включения в повестку дня внеочередного Общего собрания участников Общества, не относятся к компетенции Общего собрания участников Общества или не соответствуют требованиям федеральных законов, данные вопросы не включаются в повестку дня.</w:t>
      </w:r>
    </w:p>
    <w:p w14:paraId="7ED40C09" w14:textId="77777777" w:rsidR="00C1612E" w:rsidRDefault="0000321E">
      <w:pPr>
        <w:pStyle w:val="a3"/>
        <w:ind w:right="136"/>
      </w:pPr>
      <w:r>
        <w:t>Единоличный исполнительный орган не вправе вносить изменения в формулировки вопросов, предложенных для включения в повестку дня внеочередного Общего собрания участников Общества, а также изменять предложенную форму проведения внеочередного Общего собрания</w:t>
      </w:r>
      <w:r>
        <w:t xml:space="preserve"> участников Общества.</w:t>
      </w:r>
    </w:p>
    <w:p w14:paraId="27DE9F72" w14:textId="77777777" w:rsidR="00C1612E" w:rsidRDefault="0000321E">
      <w:pPr>
        <w:pStyle w:val="a3"/>
        <w:ind w:right="138"/>
      </w:pPr>
      <w:r>
        <w:t>Наряду с вопросами, предложенными для включения в повестку дня внеочередного Общего</w:t>
      </w:r>
      <w:r>
        <w:rPr>
          <w:spacing w:val="-15"/>
        </w:rPr>
        <w:t xml:space="preserve"> </w:t>
      </w:r>
      <w:r>
        <w:t>собрания</w:t>
      </w:r>
      <w:r>
        <w:rPr>
          <w:spacing w:val="-15"/>
        </w:rPr>
        <w:t xml:space="preserve"> </w:t>
      </w:r>
      <w:r>
        <w:t>участников</w:t>
      </w:r>
      <w:r>
        <w:rPr>
          <w:spacing w:val="-15"/>
        </w:rPr>
        <w:t xml:space="preserve"> </w:t>
      </w:r>
      <w:r>
        <w:t>Общества,</w:t>
      </w:r>
      <w:r>
        <w:rPr>
          <w:spacing w:val="-15"/>
        </w:rPr>
        <w:t xml:space="preserve"> </w:t>
      </w:r>
      <w:r>
        <w:t>Единоличный</w:t>
      </w:r>
      <w:r>
        <w:rPr>
          <w:spacing w:val="-15"/>
        </w:rPr>
        <w:t xml:space="preserve"> </w:t>
      </w:r>
      <w:r>
        <w:t>исполнительный</w:t>
      </w:r>
      <w:r>
        <w:rPr>
          <w:spacing w:val="-15"/>
        </w:rPr>
        <w:t xml:space="preserve"> </w:t>
      </w:r>
      <w:r>
        <w:t>орган</w:t>
      </w:r>
      <w:r>
        <w:rPr>
          <w:spacing w:val="-15"/>
        </w:rPr>
        <w:t xml:space="preserve"> </w:t>
      </w:r>
      <w:r>
        <w:t>по</w:t>
      </w:r>
      <w:r>
        <w:rPr>
          <w:spacing w:val="-15"/>
        </w:rPr>
        <w:t xml:space="preserve"> </w:t>
      </w:r>
      <w:r>
        <w:t>собственной инициативе вправе включать в нее дополнительные вопросы.</w:t>
      </w:r>
    </w:p>
    <w:p w14:paraId="22979ABA" w14:textId="77777777" w:rsidR="00C1612E" w:rsidRDefault="0000321E">
      <w:pPr>
        <w:pStyle w:val="a5"/>
        <w:numPr>
          <w:ilvl w:val="1"/>
          <w:numId w:val="8"/>
        </w:numPr>
        <w:tabs>
          <w:tab w:val="left" w:pos="1561"/>
        </w:tabs>
        <w:ind w:left="1" w:right="136" w:firstLine="852"/>
        <w:rPr>
          <w:sz w:val="24"/>
        </w:rPr>
      </w:pPr>
      <w:r>
        <w:rPr>
          <w:sz w:val="24"/>
        </w:rPr>
        <w:t>В случае принят</w:t>
      </w:r>
      <w:r>
        <w:rPr>
          <w:sz w:val="24"/>
        </w:rPr>
        <w:t>ия решения о проведении внеочередного Общего собрания участников Общества указанное Общее собрание должно быть проведено не позднее 45 (сорока пяти) дней со дня получения требования о его проведении.</w:t>
      </w:r>
    </w:p>
    <w:p w14:paraId="2D17A1E5" w14:textId="77777777" w:rsidR="00C1612E" w:rsidRDefault="0000321E">
      <w:pPr>
        <w:pStyle w:val="a5"/>
        <w:numPr>
          <w:ilvl w:val="1"/>
          <w:numId w:val="8"/>
        </w:numPr>
        <w:tabs>
          <w:tab w:val="left" w:pos="1621"/>
        </w:tabs>
        <w:ind w:left="1" w:right="137" w:firstLine="852"/>
        <w:rPr>
          <w:sz w:val="24"/>
        </w:rPr>
      </w:pPr>
      <w:r>
        <w:rPr>
          <w:sz w:val="24"/>
        </w:rPr>
        <w:t>В</w:t>
      </w:r>
      <w:r>
        <w:rPr>
          <w:spacing w:val="-10"/>
          <w:sz w:val="24"/>
        </w:rPr>
        <w:t xml:space="preserve"> </w:t>
      </w:r>
      <w:r>
        <w:rPr>
          <w:sz w:val="24"/>
        </w:rPr>
        <w:t>случае</w:t>
      </w:r>
      <w:r>
        <w:rPr>
          <w:spacing w:val="-12"/>
          <w:sz w:val="24"/>
        </w:rPr>
        <w:t xml:space="preserve"> </w:t>
      </w:r>
      <w:r>
        <w:rPr>
          <w:sz w:val="24"/>
        </w:rPr>
        <w:t>если</w:t>
      </w:r>
      <w:r>
        <w:rPr>
          <w:spacing w:val="-10"/>
          <w:sz w:val="24"/>
        </w:rPr>
        <w:t xml:space="preserve"> </w:t>
      </w:r>
      <w:r>
        <w:rPr>
          <w:sz w:val="24"/>
        </w:rPr>
        <w:t>в</w:t>
      </w:r>
      <w:r>
        <w:rPr>
          <w:spacing w:val="-11"/>
          <w:sz w:val="24"/>
        </w:rPr>
        <w:t xml:space="preserve"> </w:t>
      </w:r>
      <w:r>
        <w:rPr>
          <w:sz w:val="24"/>
        </w:rPr>
        <w:t>течение</w:t>
      </w:r>
      <w:r>
        <w:rPr>
          <w:spacing w:val="-12"/>
          <w:sz w:val="24"/>
        </w:rPr>
        <w:t xml:space="preserve"> </w:t>
      </w:r>
      <w:r>
        <w:rPr>
          <w:sz w:val="24"/>
        </w:rPr>
        <w:t>установленного</w:t>
      </w:r>
      <w:r>
        <w:rPr>
          <w:spacing w:val="-11"/>
          <w:sz w:val="24"/>
        </w:rPr>
        <w:t xml:space="preserve"> </w:t>
      </w:r>
      <w:r>
        <w:rPr>
          <w:sz w:val="24"/>
        </w:rPr>
        <w:t>настоящим</w:t>
      </w:r>
      <w:r>
        <w:rPr>
          <w:spacing w:val="-11"/>
          <w:sz w:val="24"/>
        </w:rPr>
        <w:t xml:space="preserve"> </w:t>
      </w:r>
      <w:r>
        <w:rPr>
          <w:sz w:val="24"/>
        </w:rPr>
        <w:t>Уставом</w:t>
      </w:r>
      <w:r>
        <w:rPr>
          <w:spacing w:val="-11"/>
          <w:sz w:val="24"/>
        </w:rPr>
        <w:t xml:space="preserve"> </w:t>
      </w:r>
      <w:r>
        <w:rPr>
          <w:sz w:val="24"/>
        </w:rPr>
        <w:t>срока</w:t>
      </w:r>
      <w:r>
        <w:rPr>
          <w:spacing w:val="-12"/>
          <w:sz w:val="24"/>
        </w:rPr>
        <w:t xml:space="preserve"> </w:t>
      </w:r>
      <w:r>
        <w:rPr>
          <w:sz w:val="24"/>
        </w:rPr>
        <w:t>не</w:t>
      </w:r>
      <w:r>
        <w:rPr>
          <w:spacing w:val="-12"/>
          <w:sz w:val="24"/>
        </w:rPr>
        <w:t xml:space="preserve"> </w:t>
      </w:r>
      <w:r>
        <w:rPr>
          <w:sz w:val="24"/>
        </w:rPr>
        <w:t>принято решение о проведении внеочередного Общего собрания участников Общества или принято решение об отказе в его проведении, внеочередное Общее собрание участников Общества может быть созвано органами или лицами, требующими его проведения.</w:t>
      </w:r>
    </w:p>
    <w:p w14:paraId="7EAA9D3D" w14:textId="77777777" w:rsidR="00C1612E" w:rsidRDefault="0000321E">
      <w:pPr>
        <w:pStyle w:val="a3"/>
        <w:ind w:right="138" w:firstLine="708"/>
      </w:pPr>
      <w:r>
        <w:t>В да</w:t>
      </w:r>
      <w:r>
        <w:t>нном случае Единоличный исполнительный орган Общества обязан предоставить указанным органам или лицам список участников Общества с их адресами.</w:t>
      </w:r>
    </w:p>
    <w:p w14:paraId="725F1F33" w14:textId="77777777" w:rsidR="00C1612E" w:rsidRDefault="0000321E">
      <w:pPr>
        <w:pStyle w:val="a5"/>
        <w:numPr>
          <w:ilvl w:val="1"/>
          <w:numId w:val="8"/>
        </w:numPr>
        <w:tabs>
          <w:tab w:val="left" w:pos="1621"/>
        </w:tabs>
        <w:ind w:left="1" w:right="137" w:firstLine="852"/>
        <w:rPr>
          <w:sz w:val="24"/>
        </w:rPr>
      </w:pPr>
      <w:r>
        <w:rPr>
          <w:sz w:val="24"/>
        </w:rPr>
        <w:t>Не позднее, чем за 30 дней до даты проведения Общего собрания каждому участнику по указанному адресу, направляет</w:t>
      </w:r>
      <w:r>
        <w:rPr>
          <w:sz w:val="24"/>
        </w:rPr>
        <w:t>ся заказное письмо, в котором содержатся сведения</w:t>
      </w:r>
      <w:r>
        <w:rPr>
          <w:spacing w:val="-4"/>
          <w:sz w:val="24"/>
        </w:rPr>
        <w:t xml:space="preserve"> </w:t>
      </w:r>
      <w:r>
        <w:rPr>
          <w:sz w:val="24"/>
        </w:rPr>
        <w:t>о</w:t>
      </w:r>
      <w:r>
        <w:rPr>
          <w:spacing w:val="-4"/>
          <w:sz w:val="24"/>
        </w:rPr>
        <w:t xml:space="preserve"> </w:t>
      </w:r>
      <w:r>
        <w:rPr>
          <w:sz w:val="24"/>
        </w:rPr>
        <w:t>дате,</w:t>
      </w:r>
      <w:r>
        <w:rPr>
          <w:spacing w:val="-4"/>
          <w:sz w:val="24"/>
        </w:rPr>
        <w:t xml:space="preserve"> </w:t>
      </w:r>
      <w:r>
        <w:rPr>
          <w:sz w:val="24"/>
        </w:rPr>
        <w:t>месте</w:t>
      </w:r>
      <w:r>
        <w:rPr>
          <w:spacing w:val="-5"/>
          <w:sz w:val="24"/>
        </w:rPr>
        <w:t xml:space="preserve"> </w:t>
      </w:r>
      <w:r>
        <w:rPr>
          <w:sz w:val="24"/>
        </w:rPr>
        <w:t>проведения</w:t>
      </w:r>
      <w:r>
        <w:rPr>
          <w:spacing w:val="-4"/>
          <w:sz w:val="24"/>
        </w:rPr>
        <w:t xml:space="preserve"> </w:t>
      </w:r>
      <w:r>
        <w:rPr>
          <w:sz w:val="24"/>
        </w:rPr>
        <w:t>Общего</w:t>
      </w:r>
      <w:r>
        <w:rPr>
          <w:spacing w:val="-4"/>
          <w:sz w:val="24"/>
        </w:rPr>
        <w:t xml:space="preserve"> </w:t>
      </w:r>
      <w:r>
        <w:rPr>
          <w:sz w:val="24"/>
        </w:rPr>
        <w:t>собрания,</w:t>
      </w:r>
      <w:r>
        <w:rPr>
          <w:spacing w:val="-4"/>
          <w:sz w:val="24"/>
        </w:rPr>
        <w:t xml:space="preserve"> </w:t>
      </w:r>
      <w:r>
        <w:rPr>
          <w:sz w:val="24"/>
        </w:rPr>
        <w:t>указывается</w:t>
      </w:r>
      <w:r>
        <w:rPr>
          <w:spacing w:val="-4"/>
          <w:sz w:val="24"/>
        </w:rPr>
        <w:t xml:space="preserve"> </w:t>
      </w:r>
      <w:r>
        <w:rPr>
          <w:sz w:val="24"/>
        </w:rPr>
        <w:t>повестка</w:t>
      </w:r>
      <w:r>
        <w:rPr>
          <w:spacing w:val="-5"/>
          <w:sz w:val="24"/>
        </w:rPr>
        <w:t xml:space="preserve"> </w:t>
      </w:r>
      <w:r>
        <w:rPr>
          <w:sz w:val="24"/>
        </w:rPr>
        <w:t>дня.</w:t>
      </w:r>
      <w:r>
        <w:rPr>
          <w:spacing w:val="-4"/>
          <w:sz w:val="24"/>
        </w:rPr>
        <w:t xml:space="preserve"> </w:t>
      </w:r>
      <w:r>
        <w:rPr>
          <w:sz w:val="24"/>
        </w:rPr>
        <w:t>Повестка</w:t>
      </w:r>
      <w:r>
        <w:rPr>
          <w:spacing w:val="-5"/>
          <w:sz w:val="24"/>
        </w:rPr>
        <w:t xml:space="preserve"> </w:t>
      </w:r>
      <w:r>
        <w:rPr>
          <w:sz w:val="24"/>
        </w:rPr>
        <w:t>дня не может быть изменена после направления уведомления.</w:t>
      </w:r>
    </w:p>
    <w:p w14:paraId="463CD30D" w14:textId="77777777" w:rsidR="00C1612E" w:rsidRDefault="0000321E">
      <w:pPr>
        <w:pStyle w:val="a5"/>
        <w:numPr>
          <w:ilvl w:val="1"/>
          <w:numId w:val="8"/>
        </w:numPr>
        <w:tabs>
          <w:tab w:val="left" w:pos="1621"/>
        </w:tabs>
        <w:ind w:left="1" w:right="135" w:firstLine="852"/>
        <w:rPr>
          <w:sz w:val="24"/>
        </w:rPr>
      </w:pPr>
      <w:r>
        <w:rPr>
          <w:sz w:val="24"/>
        </w:rPr>
        <w:t xml:space="preserve">Решение считается принятым, если за него проголосуют участники или их полномочные представители, владеющие в совокупности более 50 % уставного капитала </w:t>
      </w:r>
      <w:r>
        <w:rPr>
          <w:spacing w:val="-2"/>
          <w:sz w:val="24"/>
        </w:rPr>
        <w:t>Общества.</w:t>
      </w:r>
    </w:p>
    <w:p w14:paraId="26796660" w14:textId="77777777" w:rsidR="00C1612E" w:rsidRDefault="0000321E">
      <w:pPr>
        <w:pStyle w:val="a5"/>
        <w:numPr>
          <w:ilvl w:val="1"/>
          <w:numId w:val="8"/>
        </w:numPr>
        <w:tabs>
          <w:tab w:val="left" w:pos="1621"/>
        </w:tabs>
        <w:spacing w:before="1"/>
        <w:ind w:left="1" w:right="138" w:firstLine="852"/>
        <w:rPr>
          <w:sz w:val="24"/>
        </w:rPr>
      </w:pPr>
      <w:r>
        <w:rPr>
          <w:sz w:val="24"/>
        </w:rPr>
        <w:t>Решение вопросов об изменении Устава Общества, об увеличении (уменьшении)</w:t>
      </w:r>
      <w:r>
        <w:rPr>
          <w:spacing w:val="-14"/>
          <w:sz w:val="24"/>
        </w:rPr>
        <w:t xml:space="preserve"> </w:t>
      </w:r>
      <w:r>
        <w:rPr>
          <w:sz w:val="24"/>
        </w:rPr>
        <w:t>уставного</w:t>
      </w:r>
      <w:r>
        <w:rPr>
          <w:spacing w:val="-13"/>
          <w:sz w:val="24"/>
        </w:rPr>
        <w:t xml:space="preserve"> </w:t>
      </w:r>
      <w:r>
        <w:rPr>
          <w:sz w:val="24"/>
        </w:rPr>
        <w:t>капитала</w:t>
      </w:r>
      <w:r>
        <w:rPr>
          <w:spacing w:val="-14"/>
          <w:sz w:val="24"/>
        </w:rPr>
        <w:t xml:space="preserve"> </w:t>
      </w:r>
      <w:r>
        <w:rPr>
          <w:sz w:val="24"/>
        </w:rPr>
        <w:t>О</w:t>
      </w:r>
      <w:r>
        <w:rPr>
          <w:sz w:val="24"/>
        </w:rPr>
        <w:t>бщества</w:t>
      </w:r>
      <w:r>
        <w:rPr>
          <w:spacing w:val="-12"/>
          <w:sz w:val="24"/>
        </w:rPr>
        <w:t xml:space="preserve"> </w:t>
      </w:r>
      <w:r>
        <w:rPr>
          <w:sz w:val="24"/>
        </w:rPr>
        <w:t>принимается</w:t>
      </w:r>
      <w:r>
        <w:rPr>
          <w:spacing w:val="-13"/>
          <w:sz w:val="24"/>
        </w:rPr>
        <w:t xml:space="preserve"> </w:t>
      </w:r>
      <w:r>
        <w:rPr>
          <w:sz w:val="24"/>
        </w:rPr>
        <w:t>большинством</w:t>
      </w:r>
      <w:r>
        <w:rPr>
          <w:spacing w:val="-14"/>
          <w:sz w:val="24"/>
        </w:rPr>
        <w:t xml:space="preserve"> </w:t>
      </w:r>
      <w:r>
        <w:rPr>
          <w:sz w:val="24"/>
        </w:rPr>
        <w:t>не</w:t>
      </w:r>
      <w:r>
        <w:rPr>
          <w:spacing w:val="-14"/>
          <w:sz w:val="24"/>
        </w:rPr>
        <w:t xml:space="preserve"> </w:t>
      </w:r>
      <w:r>
        <w:rPr>
          <w:sz w:val="24"/>
        </w:rPr>
        <w:t>менее</w:t>
      </w:r>
      <w:r>
        <w:rPr>
          <w:spacing w:val="-12"/>
          <w:sz w:val="24"/>
        </w:rPr>
        <w:t xml:space="preserve"> </w:t>
      </w:r>
      <w:r>
        <w:rPr>
          <w:sz w:val="24"/>
        </w:rPr>
        <w:t>2/3</w:t>
      </w:r>
      <w:r>
        <w:rPr>
          <w:spacing w:val="-13"/>
          <w:sz w:val="24"/>
        </w:rPr>
        <w:t xml:space="preserve"> </w:t>
      </w:r>
      <w:r>
        <w:rPr>
          <w:sz w:val="24"/>
        </w:rPr>
        <w:t>голосов от общего числа голосов участников Общества.</w:t>
      </w:r>
    </w:p>
    <w:p w14:paraId="1A5943C0" w14:textId="77777777" w:rsidR="00C1612E" w:rsidRDefault="0000321E">
      <w:pPr>
        <w:pStyle w:val="a5"/>
        <w:numPr>
          <w:ilvl w:val="1"/>
          <w:numId w:val="8"/>
        </w:numPr>
        <w:tabs>
          <w:tab w:val="left" w:pos="1621"/>
        </w:tabs>
        <w:ind w:left="1" w:right="135" w:firstLine="852"/>
        <w:rPr>
          <w:sz w:val="24"/>
        </w:rPr>
      </w:pPr>
      <w:r>
        <w:rPr>
          <w:sz w:val="24"/>
        </w:rPr>
        <w:t>Решение о реорганизации или ликвидации Общества принимается по единогласному решению всех его участников.</w:t>
      </w:r>
    </w:p>
    <w:p w14:paraId="6D88CC2D" w14:textId="77777777" w:rsidR="00C1612E" w:rsidRDefault="0000321E">
      <w:pPr>
        <w:pStyle w:val="a5"/>
        <w:numPr>
          <w:ilvl w:val="1"/>
          <w:numId w:val="8"/>
        </w:numPr>
        <w:tabs>
          <w:tab w:val="left" w:pos="1621"/>
        </w:tabs>
        <w:ind w:left="1" w:right="136" w:firstLine="852"/>
        <w:rPr>
          <w:sz w:val="24"/>
        </w:rPr>
      </w:pPr>
      <w:r>
        <w:rPr>
          <w:sz w:val="24"/>
        </w:rPr>
        <w:t>Решение</w:t>
      </w:r>
      <w:r>
        <w:rPr>
          <w:spacing w:val="-7"/>
          <w:sz w:val="24"/>
        </w:rPr>
        <w:t xml:space="preserve"> </w:t>
      </w:r>
      <w:r>
        <w:rPr>
          <w:sz w:val="24"/>
        </w:rPr>
        <w:t>Общего</w:t>
      </w:r>
      <w:r>
        <w:rPr>
          <w:spacing w:val="-6"/>
          <w:sz w:val="24"/>
        </w:rPr>
        <w:t xml:space="preserve"> </w:t>
      </w:r>
      <w:r>
        <w:rPr>
          <w:sz w:val="24"/>
        </w:rPr>
        <w:t>собрания</w:t>
      </w:r>
      <w:r>
        <w:rPr>
          <w:spacing w:val="-6"/>
          <w:sz w:val="24"/>
        </w:rPr>
        <w:t xml:space="preserve"> </w:t>
      </w:r>
      <w:r>
        <w:rPr>
          <w:sz w:val="24"/>
        </w:rPr>
        <w:t>вступает</w:t>
      </w:r>
      <w:r>
        <w:rPr>
          <w:spacing w:val="-5"/>
          <w:sz w:val="24"/>
        </w:rPr>
        <w:t xml:space="preserve"> </w:t>
      </w:r>
      <w:r>
        <w:rPr>
          <w:sz w:val="24"/>
        </w:rPr>
        <w:t>в</w:t>
      </w:r>
      <w:r>
        <w:rPr>
          <w:spacing w:val="-6"/>
          <w:sz w:val="24"/>
        </w:rPr>
        <w:t xml:space="preserve"> </w:t>
      </w:r>
      <w:r>
        <w:rPr>
          <w:sz w:val="24"/>
        </w:rPr>
        <w:t>силу</w:t>
      </w:r>
      <w:r>
        <w:rPr>
          <w:spacing w:val="-6"/>
          <w:sz w:val="24"/>
        </w:rPr>
        <w:t xml:space="preserve"> </w:t>
      </w:r>
      <w:r>
        <w:rPr>
          <w:sz w:val="24"/>
        </w:rPr>
        <w:t>с</w:t>
      </w:r>
      <w:r>
        <w:rPr>
          <w:spacing w:val="-7"/>
          <w:sz w:val="24"/>
        </w:rPr>
        <w:t xml:space="preserve"> </w:t>
      </w:r>
      <w:r>
        <w:rPr>
          <w:sz w:val="24"/>
        </w:rPr>
        <w:t>момента</w:t>
      </w:r>
      <w:r>
        <w:rPr>
          <w:spacing w:val="-7"/>
          <w:sz w:val="24"/>
        </w:rPr>
        <w:t xml:space="preserve"> </w:t>
      </w:r>
      <w:r>
        <w:rPr>
          <w:sz w:val="24"/>
        </w:rPr>
        <w:t>его</w:t>
      </w:r>
      <w:r>
        <w:rPr>
          <w:spacing w:val="-6"/>
          <w:sz w:val="24"/>
        </w:rPr>
        <w:t xml:space="preserve"> </w:t>
      </w:r>
      <w:r>
        <w:rPr>
          <w:sz w:val="24"/>
        </w:rPr>
        <w:t>принятия,</w:t>
      </w:r>
      <w:r>
        <w:rPr>
          <w:spacing w:val="-6"/>
          <w:sz w:val="24"/>
        </w:rPr>
        <w:t xml:space="preserve"> </w:t>
      </w:r>
      <w:r>
        <w:rPr>
          <w:sz w:val="24"/>
        </w:rPr>
        <w:t>если</w:t>
      </w:r>
      <w:r>
        <w:rPr>
          <w:spacing w:val="-5"/>
          <w:sz w:val="24"/>
        </w:rPr>
        <w:t xml:space="preserve"> </w:t>
      </w:r>
      <w:r>
        <w:rPr>
          <w:sz w:val="24"/>
        </w:rPr>
        <w:t>иное не предусмотрено в самом решении.</w:t>
      </w:r>
    </w:p>
    <w:p w14:paraId="340DD9BA" w14:textId="77777777" w:rsidR="00C1612E" w:rsidRDefault="0000321E">
      <w:pPr>
        <w:pStyle w:val="a5"/>
        <w:numPr>
          <w:ilvl w:val="1"/>
          <w:numId w:val="8"/>
        </w:numPr>
        <w:tabs>
          <w:tab w:val="left" w:pos="1561"/>
        </w:tabs>
        <w:ind w:left="1" w:right="134" w:firstLine="852"/>
        <w:rPr>
          <w:sz w:val="24"/>
        </w:rPr>
      </w:pPr>
      <w:r>
        <w:rPr>
          <w:sz w:val="24"/>
        </w:rPr>
        <w:t>Принятие общим собранием участников Общества решения и состав участников Общества, присутствовавших при его принятии, подтверждаются путем подписания протокола всеми участниками общества, присутству</w:t>
      </w:r>
      <w:r>
        <w:rPr>
          <w:sz w:val="24"/>
        </w:rPr>
        <w:t>ющими на собрании, и не требуют нотариального удостоверения, за исключением случаев, предусмотренных действующим</w:t>
      </w:r>
      <w:r>
        <w:rPr>
          <w:spacing w:val="-10"/>
          <w:sz w:val="24"/>
        </w:rPr>
        <w:t xml:space="preserve"> </w:t>
      </w:r>
      <w:r>
        <w:rPr>
          <w:sz w:val="24"/>
        </w:rPr>
        <w:t>законодательством,</w:t>
      </w:r>
      <w:r>
        <w:rPr>
          <w:spacing w:val="-10"/>
          <w:sz w:val="24"/>
        </w:rPr>
        <w:t xml:space="preserve"> </w:t>
      </w:r>
      <w:r>
        <w:rPr>
          <w:sz w:val="24"/>
        </w:rPr>
        <w:t>при</w:t>
      </w:r>
      <w:r>
        <w:rPr>
          <w:spacing w:val="-9"/>
          <w:sz w:val="24"/>
        </w:rPr>
        <w:t xml:space="preserve"> </w:t>
      </w:r>
      <w:r>
        <w:rPr>
          <w:sz w:val="24"/>
        </w:rPr>
        <w:t>которых</w:t>
      </w:r>
      <w:r>
        <w:rPr>
          <w:spacing w:val="-10"/>
          <w:sz w:val="24"/>
        </w:rPr>
        <w:t xml:space="preserve"> </w:t>
      </w:r>
      <w:r>
        <w:rPr>
          <w:sz w:val="24"/>
        </w:rPr>
        <w:t>нотариальное</w:t>
      </w:r>
      <w:r>
        <w:rPr>
          <w:spacing w:val="-11"/>
          <w:sz w:val="24"/>
        </w:rPr>
        <w:t xml:space="preserve"> </w:t>
      </w:r>
      <w:r>
        <w:rPr>
          <w:sz w:val="24"/>
        </w:rPr>
        <w:t>удостоверение</w:t>
      </w:r>
      <w:r>
        <w:rPr>
          <w:spacing w:val="-11"/>
          <w:sz w:val="24"/>
        </w:rPr>
        <w:t xml:space="preserve"> </w:t>
      </w:r>
      <w:r>
        <w:rPr>
          <w:sz w:val="24"/>
        </w:rPr>
        <w:t>обязательно</w:t>
      </w:r>
      <w:r>
        <w:rPr>
          <w:spacing w:val="-10"/>
          <w:sz w:val="24"/>
        </w:rPr>
        <w:t xml:space="preserve"> </w:t>
      </w:r>
      <w:r>
        <w:rPr>
          <w:sz w:val="24"/>
        </w:rPr>
        <w:t>и</w:t>
      </w:r>
      <w:r>
        <w:rPr>
          <w:spacing w:val="-9"/>
          <w:sz w:val="24"/>
        </w:rPr>
        <w:t xml:space="preserve"> </w:t>
      </w:r>
      <w:r>
        <w:rPr>
          <w:sz w:val="24"/>
        </w:rPr>
        <w:t>не может</w:t>
      </w:r>
      <w:r>
        <w:rPr>
          <w:spacing w:val="-10"/>
          <w:sz w:val="24"/>
        </w:rPr>
        <w:t xml:space="preserve"> </w:t>
      </w:r>
      <w:r>
        <w:rPr>
          <w:sz w:val="24"/>
        </w:rPr>
        <w:t>быть</w:t>
      </w:r>
      <w:r>
        <w:rPr>
          <w:spacing w:val="-7"/>
          <w:sz w:val="24"/>
        </w:rPr>
        <w:t xml:space="preserve"> </w:t>
      </w:r>
      <w:r>
        <w:rPr>
          <w:sz w:val="24"/>
        </w:rPr>
        <w:t>использован</w:t>
      </w:r>
      <w:r>
        <w:rPr>
          <w:spacing w:val="-6"/>
          <w:sz w:val="24"/>
        </w:rPr>
        <w:t xml:space="preserve"> </w:t>
      </w:r>
      <w:r>
        <w:rPr>
          <w:sz w:val="24"/>
        </w:rPr>
        <w:t>иной</w:t>
      </w:r>
      <w:r>
        <w:rPr>
          <w:spacing w:val="-7"/>
          <w:sz w:val="24"/>
        </w:rPr>
        <w:t xml:space="preserve"> </w:t>
      </w:r>
      <w:r>
        <w:rPr>
          <w:sz w:val="24"/>
        </w:rPr>
        <w:t>способ</w:t>
      </w:r>
      <w:r>
        <w:rPr>
          <w:spacing w:val="-8"/>
          <w:sz w:val="24"/>
        </w:rPr>
        <w:t xml:space="preserve"> </w:t>
      </w:r>
      <w:r>
        <w:rPr>
          <w:sz w:val="24"/>
        </w:rPr>
        <w:t>подтверждения,</w:t>
      </w:r>
      <w:r>
        <w:rPr>
          <w:spacing w:val="-7"/>
          <w:sz w:val="24"/>
        </w:rPr>
        <w:t xml:space="preserve"> </w:t>
      </w:r>
      <w:r>
        <w:rPr>
          <w:sz w:val="24"/>
        </w:rPr>
        <w:t>предусмотренный</w:t>
      </w:r>
      <w:r>
        <w:rPr>
          <w:spacing w:val="-7"/>
          <w:sz w:val="24"/>
        </w:rPr>
        <w:t xml:space="preserve"> </w:t>
      </w:r>
      <w:r>
        <w:rPr>
          <w:sz w:val="24"/>
        </w:rPr>
        <w:t>на</w:t>
      </w:r>
      <w:r>
        <w:rPr>
          <w:sz w:val="24"/>
        </w:rPr>
        <w:t>стоящим</w:t>
      </w:r>
      <w:r>
        <w:rPr>
          <w:spacing w:val="-8"/>
          <w:sz w:val="24"/>
        </w:rPr>
        <w:t xml:space="preserve"> </w:t>
      </w:r>
      <w:r>
        <w:rPr>
          <w:spacing w:val="-2"/>
          <w:sz w:val="24"/>
        </w:rPr>
        <w:t>Уставом.</w:t>
      </w:r>
    </w:p>
    <w:p w14:paraId="12668652" w14:textId="77777777" w:rsidR="00C1612E" w:rsidRDefault="0000321E">
      <w:pPr>
        <w:pStyle w:val="a5"/>
        <w:numPr>
          <w:ilvl w:val="1"/>
          <w:numId w:val="8"/>
        </w:numPr>
        <w:tabs>
          <w:tab w:val="left" w:pos="1561"/>
        </w:tabs>
        <w:ind w:left="1" w:right="134" w:firstLine="852"/>
        <w:rPr>
          <w:sz w:val="24"/>
        </w:rPr>
      </w:pPr>
      <w:r>
        <w:rPr>
          <w:sz w:val="24"/>
        </w:rPr>
        <w:t>В случае если Общество, состоит из одного участника, решения по вопросам, относящимся к компетенции Общего собрания участников Общества, принимаются единственным участником общества единолично, оформляются письменно и не требуют нотариальн</w:t>
      </w:r>
      <w:r>
        <w:rPr>
          <w:sz w:val="24"/>
        </w:rPr>
        <w:t>ого удостоверения, за исключением случаев, предусмотренных действующим законодательством, при которых нотариальное удостоверение обязательно.</w:t>
      </w:r>
    </w:p>
    <w:p w14:paraId="023BB1CA" w14:textId="77777777" w:rsidR="00C1612E" w:rsidRDefault="0000321E">
      <w:pPr>
        <w:pStyle w:val="1"/>
        <w:numPr>
          <w:ilvl w:val="0"/>
          <w:numId w:val="8"/>
        </w:numPr>
        <w:tabs>
          <w:tab w:val="left" w:pos="2765"/>
        </w:tabs>
        <w:ind w:left="2765" w:hanging="434"/>
        <w:jc w:val="left"/>
      </w:pPr>
      <w:r>
        <w:t>УЧЕТ</w:t>
      </w:r>
      <w:r>
        <w:rPr>
          <w:spacing w:val="-2"/>
        </w:rPr>
        <w:t xml:space="preserve"> </w:t>
      </w:r>
      <w:r>
        <w:t>И</w:t>
      </w:r>
      <w:r>
        <w:rPr>
          <w:spacing w:val="-2"/>
        </w:rPr>
        <w:t xml:space="preserve"> </w:t>
      </w:r>
      <w:r>
        <w:t>ОТЧЕТНОСТЬ</w:t>
      </w:r>
      <w:r>
        <w:rPr>
          <w:spacing w:val="-2"/>
        </w:rPr>
        <w:t xml:space="preserve"> </w:t>
      </w:r>
      <w:r>
        <w:t>В</w:t>
      </w:r>
      <w:r>
        <w:rPr>
          <w:spacing w:val="-1"/>
        </w:rPr>
        <w:t xml:space="preserve"> </w:t>
      </w:r>
      <w:r>
        <w:rPr>
          <w:spacing w:val="-2"/>
        </w:rPr>
        <w:t>ОБЩЕСТВЕ</w:t>
      </w:r>
    </w:p>
    <w:p w14:paraId="47203620" w14:textId="77777777" w:rsidR="00C1612E" w:rsidRDefault="0000321E">
      <w:pPr>
        <w:pStyle w:val="a5"/>
        <w:numPr>
          <w:ilvl w:val="1"/>
          <w:numId w:val="8"/>
        </w:numPr>
        <w:tabs>
          <w:tab w:val="left" w:pos="1561"/>
        </w:tabs>
        <w:spacing w:before="240"/>
        <w:ind w:left="1" w:right="136" w:firstLine="852"/>
        <w:rPr>
          <w:sz w:val="24"/>
        </w:rPr>
      </w:pPr>
      <w:r>
        <w:rPr>
          <w:sz w:val="24"/>
        </w:rPr>
        <w:t>Общество ведет бухгалтерский и статистический учет в соответствии с нормами, установл</w:t>
      </w:r>
      <w:r>
        <w:rPr>
          <w:sz w:val="24"/>
        </w:rPr>
        <w:t>енными в Российской Федерации.</w:t>
      </w:r>
    </w:p>
    <w:p w14:paraId="39C935C1" w14:textId="77777777" w:rsidR="00C1612E" w:rsidRDefault="00C1612E">
      <w:pPr>
        <w:pStyle w:val="a5"/>
        <w:rPr>
          <w:sz w:val="24"/>
        </w:rPr>
        <w:sectPr w:rsidR="00C1612E">
          <w:pgSz w:w="11910" w:h="16850"/>
          <w:pgMar w:top="1060" w:right="708" w:bottom="980" w:left="1417" w:header="0" w:footer="796" w:gutter="0"/>
          <w:cols w:space="720"/>
        </w:sectPr>
      </w:pPr>
    </w:p>
    <w:p w14:paraId="77200C92" w14:textId="77777777" w:rsidR="00C1612E" w:rsidRDefault="0000321E">
      <w:pPr>
        <w:pStyle w:val="a5"/>
        <w:numPr>
          <w:ilvl w:val="1"/>
          <w:numId w:val="8"/>
        </w:numPr>
        <w:tabs>
          <w:tab w:val="left" w:pos="1561"/>
        </w:tabs>
        <w:spacing w:before="71"/>
        <w:ind w:left="1" w:right="139" w:firstLine="852"/>
        <w:rPr>
          <w:sz w:val="24"/>
        </w:rPr>
      </w:pPr>
      <w:r>
        <w:rPr>
          <w:sz w:val="24"/>
        </w:rPr>
        <w:lastRenderedPageBreak/>
        <w:t>Ответственность за организацию бухгалтерского учета и отчетности несет Единоличный исполнительный орган.</w:t>
      </w:r>
    </w:p>
    <w:p w14:paraId="238F269D" w14:textId="77777777" w:rsidR="00C1612E" w:rsidRDefault="0000321E">
      <w:pPr>
        <w:pStyle w:val="a5"/>
        <w:numPr>
          <w:ilvl w:val="1"/>
          <w:numId w:val="8"/>
        </w:numPr>
        <w:tabs>
          <w:tab w:val="left" w:pos="1561"/>
        </w:tabs>
        <w:ind w:left="1561" w:hanging="708"/>
        <w:rPr>
          <w:sz w:val="24"/>
        </w:rPr>
      </w:pPr>
      <w:r>
        <w:rPr>
          <w:sz w:val="24"/>
        </w:rPr>
        <w:t>Общество</w:t>
      </w:r>
      <w:r>
        <w:rPr>
          <w:spacing w:val="-3"/>
          <w:sz w:val="24"/>
        </w:rPr>
        <w:t xml:space="preserve"> </w:t>
      </w:r>
      <w:r>
        <w:rPr>
          <w:sz w:val="24"/>
        </w:rPr>
        <w:t>ведет</w:t>
      </w:r>
      <w:r>
        <w:rPr>
          <w:spacing w:val="-1"/>
          <w:sz w:val="24"/>
        </w:rPr>
        <w:t xml:space="preserve"> </w:t>
      </w:r>
      <w:r>
        <w:rPr>
          <w:sz w:val="24"/>
        </w:rPr>
        <w:t>полный учет и хранение</w:t>
      </w:r>
      <w:r>
        <w:rPr>
          <w:spacing w:val="-2"/>
          <w:sz w:val="24"/>
        </w:rPr>
        <w:t xml:space="preserve"> </w:t>
      </w:r>
      <w:r>
        <w:rPr>
          <w:sz w:val="24"/>
        </w:rPr>
        <w:t>документации, в</w:t>
      </w:r>
      <w:r>
        <w:rPr>
          <w:spacing w:val="-2"/>
          <w:sz w:val="24"/>
        </w:rPr>
        <w:t xml:space="preserve"> </w:t>
      </w:r>
      <w:r>
        <w:rPr>
          <w:sz w:val="24"/>
        </w:rPr>
        <w:t>том</w:t>
      </w:r>
      <w:r>
        <w:rPr>
          <w:spacing w:val="-1"/>
          <w:sz w:val="24"/>
        </w:rPr>
        <w:t xml:space="preserve"> </w:t>
      </w:r>
      <w:r>
        <w:rPr>
          <w:spacing w:val="-2"/>
          <w:sz w:val="24"/>
        </w:rPr>
        <w:t>числе:</w:t>
      </w:r>
    </w:p>
    <w:p w14:paraId="45C92C54" w14:textId="77777777" w:rsidR="00C1612E" w:rsidRDefault="0000321E">
      <w:pPr>
        <w:pStyle w:val="a5"/>
        <w:numPr>
          <w:ilvl w:val="0"/>
          <w:numId w:val="3"/>
        </w:numPr>
        <w:tabs>
          <w:tab w:val="left" w:pos="1133"/>
        </w:tabs>
        <w:spacing w:before="5" w:line="235" w:lineRule="auto"/>
        <w:ind w:right="136" w:firstLine="852"/>
        <w:rPr>
          <w:sz w:val="24"/>
        </w:rPr>
      </w:pPr>
      <w:r>
        <w:rPr>
          <w:sz w:val="24"/>
        </w:rPr>
        <w:t>договор об учреждении Общества, за исключением случая учреждения Общества одним</w:t>
      </w:r>
      <w:r>
        <w:rPr>
          <w:spacing w:val="-10"/>
          <w:sz w:val="24"/>
        </w:rPr>
        <w:t xml:space="preserve"> </w:t>
      </w:r>
      <w:r>
        <w:rPr>
          <w:sz w:val="24"/>
        </w:rPr>
        <w:t>лицом,</w:t>
      </w:r>
      <w:r>
        <w:rPr>
          <w:spacing w:val="-10"/>
          <w:sz w:val="24"/>
        </w:rPr>
        <w:t xml:space="preserve"> </w:t>
      </w:r>
      <w:r>
        <w:rPr>
          <w:sz w:val="24"/>
        </w:rPr>
        <w:t>решение</w:t>
      </w:r>
      <w:r>
        <w:rPr>
          <w:spacing w:val="-11"/>
          <w:sz w:val="24"/>
        </w:rPr>
        <w:t xml:space="preserve"> </w:t>
      </w:r>
      <w:r>
        <w:rPr>
          <w:sz w:val="24"/>
        </w:rPr>
        <w:t>об</w:t>
      </w:r>
      <w:r>
        <w:rPr>
          <w:spacing w:val="-9"/>
          <w:sz w:val="24"/>
        </w:rPr>
        <w:t xml:space="preserve"> </w:t>
      </w:r>
      <w:r>
        <w:rPr>
          <w:sz w:val="24"/>
        </w:rPr>
        <w:t>учреждении</w:t>
      </w:r>
      <w:r>
        <w:rPr>
          <w:spacing w:val="-9"/>
          <w:sz w:val="24"/>
        </w:rPr>
        <w:t xml:space="preserve"> </w:t>
      </w:r>
      <w:r>
        <w:rPr>
          <w:sz w:val="24"/>
        </w:rPr>
        <w:t>Общества,</w:t>
      </w:r>
      <w:r>
        <w:rPr>
          <w:spacing w:val="-10"/>
          <w:sz w:val="24"/>
        </w:rPr>
        <w:t xml:space="preserve"> </w:t>
      </w:r>
      <w:r>
        <w:rPr>
          <w:sz w:val="24"/>
        </w:rPr>
        <w:t>Устав</w:t>
      </w:r>
      <w:r>
        <w:rPr>
          <w:spacing w:val="-8"/>
          <w:sz w:val="24"/>
        </w:rPr>
        <w:t xml:space="preserve"> </w:t>
      </w:r>
      <w:r>
        <w:rPr>
          <w:sz w:val="24"/>
        </w:rPr>
        <w:t>Общества,</w:t>
      </w:r>
      <w:r>
        <w:rPr>
          <w:spacing w:val="-7"/>
          <w:sz w:val="24"/>
        </w:rPr>
        <w:t xml:space="preserve"> </w:t>
      </w:r>
      <w:r>
        <w:rPr>
          <w:sz w:val="24"/>
        </w:rPr>
        <w:t>а</w:t>
      </w:r>
      <w:r>
        <w:rPr>
          <w:spacing w:val="-11"/>
          <w:sz w:val="24"/>
        </w:rPr>
        <w:t xml:space="preserve"> </w:t>
      </w:r>
      <w:r>
        <w:rPr>
          <w:sz w:val="24"/>
        </w:rPr>
        <w:t>также</w:t>
      </w:r>
      <w:r>
        <w:rPr>
          <w:spacing w:val="-11"/>
          <w:sz w:val="24"/>
        </w:rPr>
        <w:t xml:space="preserve"> </w:t>
      </w:r>
      <w:r>
        <w:rPr>
          <w:sz w:val="24"/>
        </w:rPr>
        <w:t>внесенные</w:t>
      </w:r>
      <w:r>
        <w:rPr>
          <w:spacing w:val="-11"/>
          <w:sz w:val="24"/>
        </w:rPr>
        <w:t xml:space="preserve"> </w:t>
      </w:r>
      <w:r>
        <w:rPr>
          <w:sz w:val="24"/>
        </w:rPr>
        <w:t>в</w:t>
      </w:r>
      <w:r>
        <w:rPr>
          <w:spacing w:val="-10"/>
          <w:sz w:val="24"/>
        </w:rPr>
        <w:t xml:space="preserve"> </w:t>
      </w:r>
      <w:r>
        <w:rPr>
          <w:sz w:val="24"/>
        </w:rPr>
        <w:t>Устав Общества и зарегистрированные в установленном порядке изменения;</w:t>
      </w:r>
    </w:p>
    <w:p w14:paraId="51B65D71" w14:textId="77777777" w:rsidR="00C1612E" w:rsidRDefault="0000321E">
      <w:pPr>
        <w:pStyle w:val="a5"/>
        <w:numPr>
          <w:ilvl w:val="0"/>
          <w:numId w:val="3"/>
        </w:numPr>
        <w:tabs>
          <w:tab w:val="left" w:pos="1133"/>
        </w:tabs>
        <w:spacing w:before="5" w:line="235" w:lineRule="auto"/>
        <w:ind w:right="139" w:firstLine="852"/>
        <w:rPr>
          <w:sz w:val="24"/>
        </w:rPr>
      </w:pPr>
      <w:r>
        <w:rPr>
          <w:sz w:val="24"/>
        </w:rPr>
        <w:t>протокол (протоколы) собрания учредителей Общества, содержащий решение о создании Общества и об утверждении денежной оценки неденежных вкладов в уставный капитал Общества, а также иные решения, связанные с созданием Общества;</w:t>
      </w:r>
    </w:p>
    <w:p w14:paraId="5C2BAA77" w14:textId="77777777" w:rsidR="00C1612E" w:rsidRDefault="0000321E">
      <w:pPr>
        <w:pStyle w:val="a5"/>
        <w:numPr>
          <w:ilvl w:val="0"/>
          <w:numId w:val="3"/>
        </w:numPr>
        <w:tabs>
          <w:tab w:val="left" w:pos="1133"/>
        </w:tabs>
        <w:spacing w:line="287" w:lineRule="exact"/>
        <w:ind w:left="1133" w:hanging="280"/>
        <w:rPr>
          <w:sz w:val="24"/>
        </w:rPr>
      </w:pPr>
      <w:r>
        <w:rPr>
          <w:sz w:val="24"/>
        </w:rPr>
        <w:t>документ,</w:t>
      </w:r>
      <w:r>
        <w:rPr>
          <w:spacing w:val="-6"/>
          <w:sz w:val="24"/>
        </w:rPr>
        <w:t xml:space="preserve"> </w:t>
      </w:r>
      <w:r>
        <w:rPr>
          <w:sz w:val="24"/>
        </w:rPr>
        <w:t>подтверждающий</w:t>
      </w:r>
      <w:r>
        <w:rPr>
          <w:spacing w:val="-2"/>
          <w:sz w:val="24"/>
        </w:rPr>
        <w:t xml:space="preserve"> </w:t>
      </w:r>
      <w:r>
        <w:rPr>
          <w:sz w:val="24"/>
        </w:rPr>
        <w:t>госуд</w:t>
      </w:r>
      <w:r>
        <w:rPr>
          <w:sz w:val="24"/>
        </w:rPr>
        <w:t>арственную</w:t>
      </w:r>
      <w:r>
        <w:rPr>
          <w:spacing w:val="-3"/>
          <w:sz w:val="24"/>
        </w:rPr>
        <w:t xml:space="preserve"> </w:t>
      </w:r>
      <w:r>
        <w:rPr>
          <w:sz w:val="24"/>
        </w:rPr>
        <w:t>регистрацию</w:t>
      </w:r>
      <w:r>
        <w:rPr>
          <w:spacing w:val="-3"/>
          <w:sz w:val="24"/>
        </w:rPr>
        <w:t xml:space="preserve"> </w:t>
      </w:r>
      <w:r>
        <w:rPr>
          <w:spacing w:val="-2"/>
          <w:sz w:val="24"/>
        </w:rPr>
        <w:t>Общества;</w:t>
      </w:r>
    </w:p>
    <w:p w14:paraId="12377F16" w14:textId="77777777" w:rsidR="00C1612E" w:rsidRDefault="0000321E">
      <w:pPr>
        <w:pStyle w:val="a5"/>
        <w:numPr>
          <w:ilvl w:val="0"/>
          <w:numId w:val="3"/>
        </w:numPr>
        <w:tabs>
          <w:tab w:val="left" w:pos="1133"/>
        </w:tabs>
        <w:spacing w:before="3" w:line="230" w:lineRule="auto"/>
        <w:ind w:right="141" w:firstLine="852"/>
        <w:rPr>
          <w:sz w:val="24"/>
        </w:rPr>
      </w:pPr>
      <w:r>
        <w:rPr>
          <w:sz w:val="24"/>
        </w:rPr>
        <w:t xml:space="preserve">документы, подтверждающие права Общества на имущество, находящееся на его </w:t>
      </w:r>
      <w:r>
        <w:rPr>
          <w:spacing w:val="-2"/>
          <w:sz w:val="24"/>
        </w:rPr>
        <w:t>балансе;</w:t>
      </w:r>
    </w:p>
    <w:p w14:paraId="76131906" w14:textId="77777777" w:rsidR="00C1612E" w:rsidRDefault="0000321E">
      <w:pPr>
        <w:pStyle w:val="a5"/>
        <w:numPr>
          <w:ilvl w:val="0"/>
          <w:numId w:val="3"/>
        </w:numPr>
        <w:tabs>
          <w:tab w:val="left" w:pos="1133"/>
        </w:tabs>
        <w:spacing w:before="1" w:line="286" w:lineRule="exact"/>
        <w:ind w:left="1133" w:hanging="280"/>
        <w:rPr>
          <w:sz w:val="24"/>
        </w:rPr>
      </w:pPr>
      <w:r>
        <w:rPr>
          <w:sz w:val="24"/>
        </w:rPr>
        <w:t>внутренние</w:t>
      </w:r>
      <w:r>
        <w:rPr>
          <w:spacing w:val="-2"/>
          <w:sz w:val="24"/>
        </w:rPr>
        <w:t xml:space="preserve"> </w:t>
      </w:r>
      <w:r>
        <w:rPr>
          <w:sz w:val="24"/>
        </w:rPr>
        <w:t>документы</w:t>
      </w:r>
      <w:r>
        <w:rPr>
          <w:spacing w:val="-3"/>
          <w:sz w:val="24"/>
        </w:rPr>
        <w:t xml:space="preserve"> </w:t>
      </w:r>
      <w:r>
        <w:rPr>
          <w:spacing w:val="-2"/>
          <w:sz w:val="24"/>
        </w:rPr>
        <w:t>Общества;</w:t>
      </w:r>
    </w:p>
    <w:p w14:paraId="55B3F78F" w14:textId="77777777" w:rsidR="00C1612E" w:rsidRDefault="0000321E">
      <w:pPr>
        <w:pStyle w:val="a5"/>
        <w:numPr>
          <w:ilvl w:val="0"/>
          <w:numId w:val="3"/>
        </w:numPr>
        <w:tabs>
          <w:tab w:val="left" w:pos="1133"/>
        </w:tabs>
        <w:spacing w:line="280" w:lineRule="exact"/>
        <w:ind w:left="1133" w:hanging="280"/>
        <w:rPr>
          <w:sz w:val="24"/>
        </w:rPr>
      </w:pPr>
      <w:r>
        <w:rPr>
          <w:sz w:val="24"/>
        </w:rPr>
        <w:t>положения</w:t>
      </w:r>
      <w:r>
        <w:rPr>
          <w:spacing w:val="-4"/>
          <w:sz w:val="24"/>
        </w:rPr>
        <w:t xml:space="preserve"> </w:t>
      </w:r>
      <w:r>
        <w:rPr>
          <w:sz w:val="24"/>
        </w:rPr>
        <w:t>о</w:t>
      </w:r>
      <w:r>
        <w:rPr>
          <w:spacing w:val="-1"/>
          <w:sz w:val="24"/>
        </w:rPr>
        <w:t xml:space="preserve"> </w:t>
      </w:r>
      <w:r>
        <w:rPr>
          <w:sz w:val="24"/>
        </w:rPr>
        <w:t>филиалах</w:t>
      </w:r>
      <w:r>
        <w:rPr>
          <w:spacing w:val="-5"/>
          <w:sz w:val="24"/>
        </w:rPr>
        <w:t xml:space="preserve"> </w:t>
      </w:r>
      <w:r>
        <w:rPr>
          <w:sz w:val="24"/>
        </w:rPr>
        <w:t>и представительствах</w:t>
      </w:r>
      <w:r>
        <w:rPr>
          <w:spacing w:val="-1"/>
          <w:sz w:val="24"/>
        </w:rPr>
        <w:t xml:space="preserve"> </w:t>
      </w:r>
      <w:r>
        <w:rPr>
          <w:spacing w:val="-2"/>
          <w:sz w:val="24"/>
        </w:rPr>
        <w:t>Общества;</w:t>
      </w:r>
    </w:p>
    <w:p w14:paraId="742D16DE" w14:textId="77777777" w:rsidR="00C1612E" w:rsidRDefault="0000321E">
      <w:pPr>
        <w:pStyle w:val="a5"/>
        <w:numPr>
          <w:ilvl w:val="0"/>
          <w:numId w:val="3"/>
        </w:numPr>
        <w:tabs>
          <w:tab w:val="left" w:pos="1133"/>
        </w:tabs>
        <w:spacing w:before="3" w:line="230" w:lineRule="auto"/>
        <w:ind w:right="141" w:firstLine="852"/>
        <w:rPr>
          <w:sz w:val="24"/>
        </w:rPr>
      </w:pPr>
      <w:r>
        <w:rPr>
          <w:sz w:val="24"/>
        </w:rPr>
        <w:t>документы, связанные с эмиссией облигаций и иных эмиссион</w:t>
      </w:r>
      <w:r>
        <w:rPr>
          <w:sz w:val="24"/>
        </w:rPr>
        <w:t xml:space="preserve">ных ценных бумаг </w:t>
      </w:r>
      <w:r>
        <w:rPr>
          <w:spacing w:val="-2"/>
          <w:sz w:val="24"/>
        </w:rPr>
        <w:t>Общества;</w:t>
      </w:r>
    </w:p>
    <w:p w14:paraId="00D32E66" w14:textId="77777777" w:rsidR="00C1612E" w:rsidRDefault="0000321E">
      <w:pPr>
        <w:pStyle w:val="a5"/>
        <w:numPr>
          <w:ilvl w:val="0"/>
          <w:numId w:val="3"/>
        </w:numPr>
        <w:tabs>
          <w:tab w:val="left" w:pos="1133"/>
        </w:tabs>
        <w:spacing w:before="2" w:line="287" w:lineRule="exact"/>
        <w:ind w:left="1133" w:hanging="280"/>
        <w:rPr>
          <w:sz w:val="24"/>
        </w:rPr>
      </w:pPr>
      <w:r>
        <w:rPr>
          <w:sz w:val="24"/>
        </w:rPr>
        <w:t>протоколы</w:t>
      </w:r>
      <w:r>
        <w:rPr>
          <w:spacing w:val="-2"/>
          <w:sz w:val="24"/>
        </w:rPr>
        <w:t xml:space="preserve"> </w:t>
      </w:r>
      <w:r>
        <w:rPr>
          <w:sz w:val="24"/>
        </w:rPr>
        <w:t>общих</w:t>
      </w:r>
      <w:r>
        <w:rPr>
          <w:spacing w:val="-1"/>
          <w:sz w:val="24"/>
        </w:rPr>
        <w:t xml:space="preserve"> </w:t>
      </w:r>
      <w:r>
        <w:rPr>
          <w:sz w:val="24"/>
        </w:rPr>
        <w:t>собраний</w:t>
      </w:r>
      <w:r>
        <w:rPr>
          <w:spacing w:val="-1"/>
          <w:sz w:val="24"/>
        </w:rPr>
        <w:t xml:space="preserve"> </w:t>
      </w:r>
      <w:r>
        <w:rPr>
          <w:sz w:val="24"/>
        </w:rPr>
        <w:t>участников</w:t>
      </w:r>
      <w:r>
        <w:rPr>
          <w:spacing w:val="-1"/>
          <w:sz w:val="24"/>
        </w:rPr>
        <w:t xml:space="preserve"> </w:t>
      </w:r>
      <w:r>
        <w:rPr>
          <w:spacing w:val="-2"/>
          <w:sz w:val="24"/>
        </w:rPr>
        <w:t>Общества;</w:t>
      </w:r>
    </w:p>
    <w:p w14:paraId="40A7BA53" w14:textId="77777777" w:rsidR="00C1612E" w:rsidRDefault="0000321E">
      <w:pPr>
        <w:pStyle w:val="a5"/>
        <w:numPr>
          <w:ilvl w:val="0"/>
          <w:numId w:val="3"/>
        </w:numPr>
        <w:tabs>
          <w:tab w:val="left" w:pos="1133"/>
        </w:tabs>
        <w:spacing w:line="281" w:lineRule="exact"/>
        <w:ind w:left="1133" w:hanging="280"/>
        <w:rPr>
          <w:sz w:val="24"/>
        </w:rPr>
      </w:pPr>
      <w:r>
        <w:rPr>
          <w:sz w:val="24"/>
        </w:rPr>
        <w:t>списки аффилированных</w:t>
      </w:r>
      <w:r>
        <w:rPr>
          <w:spacing w:val="-1"/>
          <w:sz w:val="24"/>
        </w:rPr>
        <w:t xml:space="preserve"> </w:t>
      </w:r>
      <w:r>
        <w:rPr>
          <w:sz w:val="24"/>
        </w:rPr>
        <w:t>лиц</w:t>
      </w:r>
      <w:r>
        <w:rPr>
          <w:spacing w:val="1"/>
          <w:sz w:val="24"/>
        </w:rPr>
        <w:t xml:space="preserve"> </w:t>
      </w:r>
      <w:r>
        <w:rPr>
          <w:spacing w:val="-2"/>
          <w:sz w:val="24"/>
        </w:rPr>
        <w:t>Общества;</w:t>
      </w:r>
    </w:p>
    <w:p w14:paraId="7DA3CFA0" w14:textId="77777777" w:rsidR="00C1612E" w:rsidRDefault="0000321E">
      <w:pPr>
        <w:pStyle w:val="a5"/>
        <w:numPr>
          <w:ilvl w:val="0"/>
          <w:numId w:val="3"/>
        </w:numPr>
        <w:tabs>
          <w:tab w:val="left" w:pos="1133"/>
        </w:tabs>
        <w:spacing w:before="3" w:line="230" w:lineRule="auto"/>
        <w:ind w:right="138" w:firstLine="852"/>
        <w:rPr>
          <w:sz w:val="24"/>
        </w:rPr>
      </w:pPr>
      <w:r>
        <w:rPr>
          <w:sz w:val="24"/>
        </w:rPr>
        <w:t xml:space="preserve">заключения аудитора, государственных и муниципальных органов финансового </w:t>
      </w:r>
      <w:r>
        <w:rPr>
          <w:spacing w:val="-2"/>
          <w:sz w:val="24"/>
        </w:rPr>
        <w:t>контроля;</w:t>
      </w:r>
    </w:p>
    <w:p w14:paraId="106131C0" w14:textId="77777777" w:rsidR="00C1612E" w:rsidRDefault="0000321E">
      <w:pPr>
        <w:pStyle w:val="a5"/>
        <w:numPr>
          <w:ilvl w:val="0"/>
          <w:numId w:val="3"/>
        </w:numPr>
        <w:tabs>
          <w:tab w:val="left" w:pos="1133"/>
        </w:tabs>
        <w:spacing w:before="11" w:line="230" w:lineRule="auto"/>
        <w:ind w:right="140" w:firstLine="852"/>
        <w:rPr>
          <w:sz w:val="24"/>
        </w:rPr>
      </w:pPr>
      <w:r>
        <w:rPr>
          <w:sz w:val="24"/>
        </w:rPr>
        <w:t>иные документы, предусмотренные федеральными законами и иными правовыми актами Российской Федерации, Уставом Общества, внутренними документами Общества.</w:t>
      </w:r>
    </w:p>
    <w:p w14:paraId="7BBE59B4" w14:textId="77777777" w:rsidR="00C1612E" w:rsidRDefault="0000321E">
      <w:pPr>
        <w:pStyle w:val="a3"/>
        <w:spacing w:before="1"/>
        <w:ind w:right="135"/>
      </w:pPr>
      <w:r>
        <w:t>Эти документы должны быть доступны участникам для ознакомления и их полномочными представителями в любо</w:t>
      </w:r>
      <w:r>
        <w:t xml:space="preserve">е время в течение рабочего дня, установленного в </w:t>
      </w:r>
      <w:r>
        <w:rPr>
          <w:spacing w:val="-2"/>
        </w:rPr>
        <w:t>Обществе.</w:t>
      </w:r>
    </w:p>
    <w:p w14:paraId="50844F1E" w14:textId="77777777" w:rsidR="00C1612E" w:rsidRDefault="0000321E">
      <w:pPr>
        <w:pStyle w:val="a3"/>
        <w:ind w:left="853" w:firstLine="0"/>
      </w:pPr>
      <w:r>
        <w:t>Участники</w:t>
      </w:r>
      <w:r>
        <w:rPr>
          <w:spacing w:val="71"/>
        </w:rPr>
        <w:t xml:space="preserve"> </w:t>
      </w:r>
      <w:r>
        <w:t>и</w:t>
      </w:r>
      <w:r>
        <w:rPr>
          <w:spacing w:val="71"/>
        </w:rPr>
        <w:t xml:space="preserve"> </w:t>
      </w:r>
      <w:r>
        <w:t>их</w:t>
      </w:r>
      <w:r>
        <w:rPr>
          <w:spacing w:val="72"/>
        </w:rPr>
        <w:t xml:space="preserve"> </w:t>
      </w:r>
      <w:r>
        <w:t>представители</w:t>
      </w:r>
      <w:r>
        <w:rPr>
          <w:spacing w:val="73"/>
        </w:rPr>
        <w:t xml:space="preserve"> </w:t>
      </w:r>
      <w:r>
        <w:t>вправе</w:t>
      </w:r>
      <w:r>
        <w:rPr>
          <w:spacing w:val="72"/>
        </w:rPr>
        <w:t xml:space="preserve"> </w:t>
      </w:r>
      <w:r>
        <w:t>снимать</w:t>
      </w:r>
      <w:r>
        <w:rPr>
          <w:spacing w:val="73"/>
        </w:rPr>
        <w:t xml:space="preserve"> </w:t>
      </w:r>
      <w:r>
        <w:t>копии</w:t>
      </w:r>
      <w:r>
        <w:rPr>
          <w:spacing w:val="73"/>
        </w:rPr>
        <w:t xml:space="preserve"> </w:t>
      </w:r>
      <w:r>
        <w:t>с</w:t>
      </w:r>
      <w:r>
        <w:rPr>
          <w:spacing w:val="71"/>
        </w:rPr>
        <w:t xml:space="preserve"> </w:t>
      </w:r>
      <w:r>
        <w:t>указанных</w:t>
      </w:r>
      <w:r>
        <w:rPr>
          <w:spacing w:val="73"/>
        </w:rPr>
        <w:t xml:space="preserve"> </w:t>
      </w:r>
      <w:r>
        <w:rPr>
          <w:spacing w:val="-2"/>
        </w:rPr>
        <w:t>документов.</w:t>
      </w:r>
    </w:p>
    <w:p w14:paraId="7EDC0E22" w14:textId="77777777" w:rsidR="00C1612E" w:rsidRDefault="0000321E">
      <w:pPr>
        <w:pStyle w:val="a3"/>
        <w:ind w:firstLine="0"/>
      </w:pPr>
      <w:r>
        <w:t>Стоимость</w:t>
      </w:r>
      <w:r>
        <w:rPr>
          <w:spacing w:val="-4"/>
        </w:rPr>
        <w:t xml:space="preserve"> </w:t>
      </w:r>
      <w:r>
        <w:t>копий не</w:t>
      </w:r>
      <w:r>
        <w:rPr>
          <w:spacing w:val="-2"/>
        </w:rPr>
        <w:t xml:space="preserve"> </w:t>
      </w:r>
      <w:r>
        <w:t>должна</w:t>
      </w:r>
      <w:r>
        <w:rPr>
          <w:spacing w:val="-2"/>
        </w:rPr>
        <w:t xml:space="preserve"> </w:t>
      </w:r>
      <w:r>
        <w:t>превышать</w:t>
      </w:r>
      <w:r>
        <w:rPr>
          <w:spacing w:val="-1"/>
        </w:rPr>
        <w:t xml:space="preserve"> </w:t>
      </w:r>
      <w:r>
        <w:t>затрат</w:t>
      </w:r>
      <w:r>
        <w:rPr>
          <w:spacing w:val="-1"/>
        </w:rPr>
        <w:t xml:space="preserve"> </w:t>
      </w:r>
      <w:r>
        <w:t>на</w:t>
      </w:r>
      <w:r>
        <w:rPr>
          <w:spacing w:val="-2"/>
        </w:rPr>
        <w:t xml:space="preserve"> </w:t>
      </w:r>
      <w:r>
        <w:t>их</w:t>
      </w:r>
      <w:r>
        <w:rPr>
          <w:spacing w:val="-1"/>
        </w:rPr>
        <w:t xml:space="preserve"> </w:t>
      </w:r>
      <w:r>
        <w:rPr>
          <w:spacing w:val="-2"/>
        </w:rPr>
        <w:t>изготовление.</w:t>
      </w:r>
    </w:p>
    <w:p w14:paraId="5B171F31" w14:textId="77777777" w:rsidR="00C1612E" w:rsidRDefault="0000321E">
      <w:pPr>
        <w:pStyle w:val="a5"/>
        <w:numPr>
          <w:ilvl w:val="1"/>
          <w:numId w:val="8"/>
        </w:numPr>
        <w:tabs>
          <w:tab w:val="left" w:pos="1621"/>
        </w:tabs>
        <w:ind w:left="1" w:right="137" w:firstLine="852"/>
        <w:rPr>
          <w:sz w:val="24"/>
        </w:rPr>
      </w:pPr>
      <w:r>
        <w:rPr>
          <w:sz w:val="24"/>
        </w:rPr>
        <w:t>Первый финансовый год Общества начинается с даты его регистр</w:t>
      </w:r>
      <w:r>
        <w:rPr>
          <w:sz w:val="24"/>
        </w:rPr>
        <w:t xml:space="preserve">ации и завершается 31 декабря текущего года. Последующие финансовые годы соответствуют </w:t>
      </w:r>
      <w:r>
        <w:rPr>
          <w:spacing w:val="-2"/>
          <w:sz w:val="24"/>
        </w:rPr>
        <w:t>календарным.</w:t>
      </w:r>
    </w:p>
    <w:p w14:paraId="211489EC" w14:textId="77777777" w:rsidR="00C1612E" w:rsidRDefault="0000321E">
      <w:pPr>
        <w:pStyle w:val="a5"/>
        <w:numPr>
          <w:ilvl w:val="1"/>
          <w:numId w:val="8"/>
        </w:numPr>
        <w:tabs>
          <w:tab w:val="left" w:pos="1561"/>
        </w:tabs>
        <w:ind w:left="1" w:right="141" w:firstLine="852"/>
        <w:rPr>
          <w:sz w:val="24"/>
        </w:rPr>
      </w:pPr>
      <w:r>
        <w:rPr>
          <w:sz w:val="24"/>
        </w:rPr>
        <w:t>Общество и его должностные лица несут установленную законодательством ответственность за достоверность бухгалтерских (финансовых) отчетов.</w:t>
      </w:r>
    </w:p>
    <w:p w14:paraId="2BFBE486" w14:textId="77777777" w:rsidR="00C1612E" w:rsidRDefault="0000321E">
      <w:pPr>
        <w:pStyle w:val="a5"/>
        <w:numPr>
          <w:ilvl w:val="1"/>
          <w:numId w:val="8"/>
        </w:numPr>
        <w:tabs>
          <w:tab w:val="left" w:pos="1621"/>
        </w:tabs>
        <w:ind w:left="1" w:right="136" w:firstLine="852"/>
        <w:rPr>
          <w:sz w:val="24"/>
        </w:rPr>
      </w:pPr>
      <w:r>
        <w:rPr>
          <w:sz w:val="24"/>
        </w:rPr>
        <w:t>Общество несет ответственность за сохранность документов (финансово- хозяйственные, по личному составу и др.). Ответственным за хранение документации Общества является Единоличный исполнительный орган Общества.</w:t>
      </w:r>
    </w:p>
    <w:p w14:paraId="797AAE96" w14:textId="77777777" w:rsidR="00C1612E" w:rsidRDefault="0000321E">
      <w:pPr>
        <w:pStyle w:val="1"/>
        <w:numPr>
          <w:ilvl w:val="0"/>
          <w:numId w:val="8"/>
        </w:numPr>
        <w:tabs>
          <w:tab w:val="left" w:pos="898"/>
          <w:tab w:val="left" w:pos="4103"/>
        </w:tabs>
        <w:ind w:left="4103" w:right="755" w:hanging="3639"/>
        <w:jc w:val="left"/>
      </w:pPr>
      <w:r>
        <w:t>КОНТРОЛЬ</w:t>
      </w:r>
      <w:r>
        <w:rPr>
          <w:spacing w:val="-11"/>
        </w:rPr>
        <w:t xml:space="preserve"> </w:t>
      </w:r>
      <w:r>
        <w:t>ЗА</w:t>
      </w:r>
      <w:r>
        <w:rPr>
          <w:spacing w:val="-11"/>
        </w:rPr>
        <w:t xml:space="preserve"> </w:t>
      </w:r>
      <w:r>
        <w:t>ФИНАНСОВО-ХОЗЯЙСТВЕННОЙ</w:t>
      </w:r>
      <w:r>
        <w:rPr>
          <w:spacing w:val="-12"/>
        </w:rPr>
        <w:t xml:space="preserve"> </w:t>
      </w:r>
      <w:r>
        <w:t>ДЕЯТЕЛЬНО</w:t>
      </w:r>
      <w:r>
        <w:t xml:space="preserve">СТЬЮ </w:t>
      </w:r>
      <w:r>
        <w:rPr>
          <w:spacing w:val="-2"/>
        </w:rPr>
        <w:t>ОБЩЕСТВА</w:t>
      </w:r>
    </w:p>
    <w:p w14:paraId="72889C63" w14:textId="77777777" w:rsidR="00C1612E" w:rsidRDefault="0000321E">
      <w:pPr>
        <w:pStyle w:val="a5"/>
        <w:numPr>
          <w:ilvl w:val="1"/>
          <w:numId w:val="8"/>
        </w:numPr>
        <w:tabs>
          <w:tab w:val="left" w:pos="1561"/>
        </w:tabs>
        <w:spacing w:before="240"/>
        <w:ind w:left="1" w:right="138" w:firstLine="852"/>
        <w:rPr>
          <w:sz w:val="24"/>
        </w:rPr>
      </w:pPr>
      <w:r>
        <w:rPr>
          <w:sz w:val="24"/>
        </w:rPr>
        <w:t>Для</w:t>
      </w:r>
      <w:r>
        <w:rPr>
          <w:spacing w:val="-7"/>
          <w:sz w:val="24"/>
        </w:rPr>
        <w:t xml:space="preserve"> </w:t>
      </w:r>
      <w:r>
        <w:rPr>
          <w:sz w:val="24"/>
        </w:rPr>
        <w:t>проверки</w:t>
      </w:r>
      <w:r>
        <w:rPr>
          <w:spacing w:val="-6"/>
          <w:sz w:val="24"/>
        </w:rPr>
        <w:t xml:space="preserve"> </w:t>
      </w:r>
      <w:r>
        <w:rPr>
          <w:sz w:val="24"/>
        </w:rPr>
        <w:t>и</w:t>
      </w:r>
      <w:r>
        <w:rPr>
          <w:spacing w:val="-6"/>
          <w:sz w:val="24"/>
        </w:rPr>
        <w:t xml:space="preserve"> </w:t>
      </w:r>
      <w:r>
        <w:rPr>
          <w:sz w:val="24"/>
        </w:rPr>
        <w:t>подтверждения</w:t>
      </w:r>
      <w:r>
        <w:rPr>
          <w:spacing w:val="-7"/>
          <w:sz w:val="24"/>
        </w:rPr>
        <w:t xml:space="preserve"> </w:t>
      </w:r>
      <w:r>
        <w:rPr>
          <w:sz w:val="24"/>
        </w:rPr>
        <w:t>правильности</w:t>
      </w:r>
      <w:r>
        <w:rPr>
          <w:spacing w:val="-8"/>
          <w:sz w:val="24"/>
        </w:rPr>
        <w:t xml:space="preserve"> </w:t>
      </w:r>
      <w:r>
        <w:rPr>
          <w:sz w:val="24"/>
        </w:rPr>
        <w:t>годовой</w:t>
      </w:r>
      <w:r>
        <w:rPr>
          <w:spacing w:val="-6"/>
          <w:sz w:val="24"/>
        </w:rPr>
        <w:t xml:space="preserve"> </w:t>
      </w:r>
      <w:r>
        <w:rPr>
          <w:sz w:val="24"/>
        </w:rPr>
        <w:t>финансовой</w:t>
      </w:r>
      <w:r>
        <w:rPr>
          <w:spacing w:val="-6"/>
          <w:sz w:val="24"/>
        </w:rPr>
        <w:t xml:space="preserve"> </w:t>
      </w:r>
      <w:r>
        <w:rPr>
          <w:sz w:val="24"/>
        </w:rPr>
        <w:t>отчетности Общество на основании договора вправе привлекать профессионального аудитора, не связанного имущественными интересами с Обществом или его Участником. Единоличный исполните</w:t>
      </w:r>
      <w:r>
        <w:rPr>
          <w:sz w:val="24"/>
        </w:rPr>
        <w:t>льный орган Общества заключает договор с аудитором Общества на основании решения общего собрания участников.</w:t>
      </w:r>
    </w:p>
    <w:p w14:paraId="7DE47161" w14:textId="77777777" w:rsidR="00C1612E" w:rsidRDefault="0000321E">
      <w:pPr>
        <w:pStyle w:val="a5"/>
        <w:numPr>
          <w:ilvl w:val="1"/>
          <w:numId w:val="8"/>
        </w:numPr>
        <w:tabs>
          <w:tab w:val="left" w:pos="1561"/>
        </w:tabs>
        <w:ind w:left="1" w:right="136" w:firstLine="852"/>
        <w:rPr>
          <w:sz w:val="24"/>
        </w:rPr>
      </w:pPr>
      <w:r>
        <w:rPr>
          <w:sz w:val="24"/>
        </w:rPr>
        <w:t>Общество обязано привлечь аудитора в случаях, предусмотренных действующим законодательством Российской Федерации.</w:t>
      </w:r>
    </w:p>
    <w:p w14:paraId="3FDE9A56" w14:textId="77777777" w:rsidR="00C1612E" w:rsidRDefault="0000321E">
      <w:pPr>
        <w:pStyle w:val="a5"/>
        <w:numPr>
          <w:ilvl w:val="1"/>
          <w:numId w:val="8"/>
        </w:numPr>
        <w:tabs>
          <w:tab w:val="left" w:pos="1561"/>
          <w:tab w:val="left" w:pos="2060"/>
          <w:tab w:val="left" w:pos="2979"/>
          <w:tab w:val="left" w:pos="4141"/>
          <w:tab w:val="left" w:pos="7047"/>
          <w:tab w:val="left" w:pos="8621"/>
        </w:tabs>
        <w:ind w:left="1" w:right="141" w:firstLine="852"/>
        <w:rPr>
          <w:sz w:val="24"/>
        </w:rPr>
      </w:pPr>
      <w:r>
        <w:rPr>
          <w:spacing w:val="-6"/>
          <w:sz w:val="24"/>
        </w:rPr>
        <w:t>По</w:t>
      </w:r>
      <w:r>
        <w:rPr>
          <w:sz w:val="24"/>
        </w:rPr>
        <w:tab/>
      </w:r>
      <w:r>
        <w:rPr>
          <w:spacing w:val="-2"/>
          <w:sz w:val="24"/>
        </w:rPr>
        <w:t>итогам</w:t>
      </w:r>
      <w:r>
        <w:rPr>
          <w:sz w:val="24"/>
        </w:rPr>
        <w:tab/>
      </w:r>
      <w:r>
        <w:rPr>
          <w:spacing w:val="-2"/>
          <w:sz w:val="24"/>
        </w:rPr>
        <w:t>проверки</w:t>
      </w:r>
      <w:r>
        <w:rPr>
          <w:sz w:val="24"/>
        </w:rPr>
        <w:tab/>
      </w:r>
      <w:r>
        <w:rPr>
          <w:spacing w:val="-2"/>
          <w:sz w:val="24"/>
        </w:rPr>
        <w:t>финансово-хозяйственной</w:t>
      </w:r>
      <w:r>
        <w:rPr>
          <w:sz w:val="24"/>
        </w:rPr>
        <w:tab/>
      </w:r>
      <w:r>
        <w:rPr>
          <w:spacing w:val="-2"/>
          <w:sz w:val="24"/>
        </w:rPr>
        <w:t>деятельности</w:t>
      </w:r>
      <w:r>
        <w:rPr>
          <w:sz w:val="24"/>
        </w:rPr>
        <w:tab/>
      </w:r>
      <w:r>
        <w:rPr>
          <w:spacing w:val="-2"/>
          <w:sz w:val="24"/>
        </w:rPr>
        <w:t xml:space="preserve">Общества </w:t>
      </w:r>
      <w:r>
        <w:rPr>
          <w:sz w:val="24"/>
        </w:rPr>
        <w:t>аудитор Общества составляет заключение, в котором должны содержаться:</w:t>
      </w:r>
    </w:p>
    <w:p w14:paraId="59D3B812" w14:textId="77777777" w:rsidR="00C1612E" w:rsidRDefault="0000321E">
      <w:pPr>
        <w:pStyle w:val="a5"/>
        <w:numPr>
          <w:ilvl w:val="1"/>
          <w:numId w:val="8"/>
        </w:numPr>
        <w:tabs>
          <w:tab w:val="left" w:pos="1561"/>
        </w:tabs>
        <w:ind w:left="1" w:right="137" w:firstLine="852"/>
        <w:rPr>
          <w:sz w:val="24"/>
        </w:rPr>
      </w:pPr>
      <w:r>
        <w:rPr>
          <w:sz w:val="24"/>
        </w:rPr>
        <w:t>Подтверждение</w:t>
      </w:r>
      <w:r>
        <w:rPr>
          <w:spacing w:val="80"/>
          <w:sz w:val="24"/>
        </w:rPr>
        <w:t xml:space="preserve"> </w:t>
      </w:r>
      <w:r>
        <w:rPr>
          <w:sz w:val="24"/>
        </w:rPr>
        <w:t>достоверности</w:t>
      </w:r>
      <w:r>
        <w:rPr>
          <w:spacing w:val="80"/>
          <w:sz w:val="24"/>
        </w:rPr>
        <w:t xml:space="preserve"> </w:t>
      </w:r>
      <w:r>
        <w:rPr>
          <w:sz w:val="24"/>
        </w:rPr>
        <w:t>данных,</w:t>
      </w:r>
      <w:r>
        <w:rPr>
          <w:spacing w:val="80"/>
          <w:sz w:val="24"/>
        </w:rPr>
        <w:t xml:space="preserve"> </w:t>
      </w:r>
      <w:r>
        <w:rPr>
          <w:sz w:val="24"/>
        </w:rPr>
        <w:t>содержащихся</w:t>
      </w:r>
      <w:r>
        <w:rPr>
          <w:spacing w:val="80"/>
          <w:sz w:val="24"/>
        </w:rPr>
        <w:t xml:space="preserve"> </w:t>
      </w:r>
      <w:r>
        <w:rPr>
          <w:sz w:val="24"/>
        </w:rPr>
        <w:t>в</w:t>
      </w:r>
      <w:r>
        <w:rPr>
          <w:spacing w:val="80"/>
          <w:sz w:val="24"/>
        </w:rPr>
        <w:t xml:space="preserve"> </w:t>
      </w:r>
      <w:r>
        <w:rPr>
          <w:sz w:val="24"/>
        </w:rPr>
        <w:t>отчетах</w:t>
      </w:r>
      <w:r>
        <w:rPr>
          <w:spacing w:val="80"/>
          <w:sz w:val="24"/>
        </w:rPr>
        <w:t xml:space="preserve"> </w:t>
      </w:r>
      <w:r>
        <w:rPr>
          <w:sz w:val="24"/>
        </w:rPr>
        <w:t>и</w:t>
      </w:r>
      <w:r>
        <w:rPr>
          <w:spacing w:val="80"/>
          <w:sz w:val="24"/>
        </w:rPr>
        <w:t xml:space="preserve"> </w:t>
      </w:r>
      <w:r>
        <w:rPr>
          <w:sz w:val="24"/>
        </w:rPr>
        <w:t>иных финансовых документов Общества;</w:t>
      </w:r>
    </w:p>
    <w:p w14:paraId="2A497AC9" w14:textId="77777777" w:rsidR="00C1612E" w:rsidRDefault="0000321E">
      <w:pPr>
        <w:pStyle w:val="a5"/>
        <w:numPr>
          <w:ilvl w:val="1"/>
          <w:numId w:val="8"/>
        </w:numPr>
        <w:tabs>
          <w:tab w:val="left" w:pos="1561"/>
          <w:tab w:val="left" w:pos="3104"/>
          <w:tab w:val="left" w:pos="3443"/>
          <w:tab w:val="left" w:pos="4369"/>
          <w:tab w:val="left" w:pos="5782"/>
          <w:tab w:val="left" w:pos="7566"/>
          <w:tab w:val="left" w:pos="8927"/>
        </w:tabs>
        <w:ind w:left="1" w:right="137" w:firstLine="852"/>
        <w:rPr>
          <w:sz w:val="24"/>
        </w:rPr>
      </w:pPr>
      <w:r>
        <w:rPr>
          <w:spacing w:val="-2"/>
          <w:sz w:val="24"/>
        </w:rPr>
        <w:t>Информация</w:t>
      </w:r>
      <w:r>
        <w:rPr>
          <w:sz w:val="24"/>
        </w:rPr>
        <w:tab/>
      </w:r>
      <w:r>
        <w:rPr>
          <w:spacing w:val="-10"/>
          <w:sz w:val="24"/>
        </w:rPr>
        <w:t>о</w:t>
      </w:r>
      <w:r>
        <w:rPr>
          <w:sz w:val="24"/>
        </w:rPr>
        <w:tab/>
      </w:r>
      <w:r>
        <w:rPr>
          <w:spacing w:val="-2"/>
          <w:sz w:val="24"/>
        </w:rPr>
        <w:t>фактах</w:t>
      </w:r>
      <w:r>
        <w:rPr>
          <w:sz w:val="24"/>
        </w:rPr>
        <w:tab/>
      </w:r>
      <w:r>
        <w:rPr>
          <w:spacing w:val="-2"/>
          <w:sz w:val="24"/>
        </w:rPr>
        <w:t>нарушения,</w:t>
      </w:r>
      <w:r>
        <w:rPr>
          <w:sz w:val="24"/>
        </w:rPr>
        <w:tab/>
      </w:r>
      <w:r>
        <w:rPr>
          <w:spacing w:val="-2"/>
          <w:sz w:val="24"/>
        </w:rPr>
        <w:t>установленн</w:t>
      </w:r>
      <w:r>
        <w:rPr>
          <w:spacing w:val="-2"/>
          <w:sz w:val="24"/>
        </w:rPr>
        <w:t>ых</w:t>
      </w:r>
      <w:r>
        <w:rPr>
          <w:sz w:val="24"/>
        </w:rPr>
        <w:tab/>
      </w:r>
      <w:r>
        <w:rPr>
          <w:spacing w:val="-2"/>
          <w:sz w:val="24"/>
        </w:rPr>
        <w:t>правовыми</w:t>
      </w:r>
      <w:r>
        <w:rPr>
          <w:sz w:val="24"/>
        </w:rPr>
        <w:tab/>
      </w:r>
      <w:r>
        <w:rPr>
          <w:spacing w:val="-2"/>
          <w:sz w:val="24"/>
        </w:rPr>
        <w:t xml:space="preserve">актами </w:t>
      </w:r>
      <w:r>
        <w:rPr>
          <w:sz w:val="24"/>
        </w:rPr>
        <w:t>Российской</w:t>
      </w:r>
      <w:r>
        <w:rPr>
          <w:spacing w:val="19"/>
          <w:sz w:val="24"/>
        </w:rPr>
        <w:t xml:space="preserve"> </w:t>
      </w:r>
      <w:r>
        <w:rPr>
          <w:sz w:val="24"/>
        </w:rPr>
        <w:t>Федерации</w:t>
      </w:r>
      <w:r>
        <w:rPr>
          <w:spacing w:val="20"/>
          <w:sz w:val="24"/>
        </w:rPr>
        <w:t xml:space="preserve"> </w:t>
      </w:r>
      <w:r>
        <w:rPr>
          <w:sz w:val="24"/>
        </w:rPr>
        <w:t>порядка</w:t>
      </w:r>
      <w:r>
        <w:rPr>
          <w:spacing w:val="19"/>
          <w:sz w:val="24"/>
        </w:rPr>
        <w:t xml:space="preserve"> </w:t>
      </w:r>
      <w:r>
        <w:rPr>
          <w:sz w:val="24"/>
        </w:rPr>
        <w:t>ведения</w:t>
      </w:r>
      <w:r>
        <w:rPr>
          <w:spacing w:val="21"/>
          <w:sz w:val="24"/>
        </w:rPr>
        <w:t xml:space="preserve"> </w:t>
      </w:r>
      <w:r>
        <w:rPr>
          <w:sz w:val="24"/>
        </w:rPr>
        <w:t>бухгалтерского</w:t>
      </w:r>
      <w:r>
        <w:rPr>
          <w:spacing w:val="21"/>
          <w:sz w:val="24"/>
        </w:rPr>
        <w:t xml:space="preserve"> </w:t>
      </w:r>
      <w:r>
        <w:rPr>
          <w:sz w:val="24"/>
        </w:rPr>
        <w:t>учета</w:t>
      </w:r>
      <w:r>
        <w:rPr>
          <w:spacing w:val="22"/>
          <w:sz w:val="24"/>
        </w:rPr>
        <w:t xml:space="preserve"> </w:t>
      </w:r>
      <w:r>
        <w:rPr>
          <w:sz w:val="24"/>
        </w:rPr>
        <w:t>и</w:t>
      </w:r>
      <w:r>
        <w:rPr>
          <w:spacing w:val="22"/>
          <w:sz w:val="24"/>
        </w:rPr>
        <w:t xml:space="preserve"> </w:t>
      </w:r>
      <w:r>
        <w:rPr>
          <w:sz w:val="24"/>
        </w:rPr>
        <w:t>представления</w:t>
      </w:r>
      <w:r>
        <w:rPr>
          <w:spacing w:val="21"/>
          <w:sz w:val="24"/>
        </w:rPr>
        <w:t xml:space="preserve"> </w:t>
      </w:r>
      <w:r>
        <w:rPr>
          <w:spacing w:val="-2"/>
          <w:sz w:val="24"/>
        </w:rPr>
        <w:t>финансовой</w:t>
      </w:r>
    </w:p>
    <w:p w14:paraId="5FF8283D" w14:textId="77777777" w:rsidR="00C1612E" w:rsidRDefault="00C1612E">
      <w:pPr>
        <w:pStyle w:val="a5"/>
        <w:jc w:val="left"/>
        <w:rPr>
          <w:sz w:val="24"/>
        </w:rPr>
        <w:sectPr w:rsidR="00C1612E">
          <w:pgSz w:w="11910" w:h="16850"/>
          <w:pgMar w:top="1060" w:right="708" w:bottom="980" w:left="1417" w:header="0" w:footer="796" w:gutter="0"/>
          <w:cols w:space="720"/>
        </w:sectPr>
      </w:pPr>
    </w:p>
    <w:p w14:paraId="4E2CA757" w14:textId="77777777" w:rsidR="00C1612E" w:rsidRDefault="0000321E">
      <w:pPr>
        <w:pStyle w:val="a3"/>
        <w:spacing w:before="71"/>
        <w:ind w:firstLine="0"/>
        <w:jc w:val="left"/>
      </w:pPr>
      <w:r>
        <w:lastRenderedPageBreak/>
        <w:t>отчетности, а также правовых актов Российской Федерации при осуществлении финансово- хозяйственной деятельности.</w:t>
      </w:r>
    </w:p>
    <w:p w14:paraId="221CA620" w14:textId="77777777" w:rsidR="00C1612E" w:rsidRDefault="0000321E">
      <w:pPr>
        <w:pStyle w:val="1"/>
        <w:numPr>
          <w:ilvl w:val="0"/>
          <w:numId w:val="8"/>
        </w:numPr>
        <w:tabs>
          <w:tab w:val="left" w:pos="1419"/>
        </w:tabs>
        <w:ind w:left="1419" w:hanging="434"/>
        <w:jc w:val="left"/>
      </w:pPr>
      <w:r>
        <w:t>УСЛОВИЯ</w:t>
      </w:r>
      <w:r>
        <w:rPr>
          <w:spacing w:val="-6"/>
        </w:rPr>
        <w:t xml:space="preserve"> </w:t>
      </w:r>
      <w:r>
        <w:t>ЛИКВИДАЦИИ</w:t>
      </w:r>
      <w:r>
        <w:rPr>
          <w:spacing w:val="-3"/>
        </w:rPr>
        <w:t xml:space="preserve"> </w:t>
      </w:r>
      <w:r>
        <w:t>И</w:t>
      </w:r>
      <w:r>
        <w:rPr>
          <w:spacing w:val="-3"/>
        </w:rPr>
        <w:t xml:space="preserve"> </w:t>
      </w:r>
      <w:r>
        <w:t>РЕОРГАНИЗАЦИИ</w:t>
      </w:r>
      <w:r>
        <w:rPr>
          <w:spacing w:val="-3"/>
        </w:rPr>
        <w:t xml:space="preserve"> </w:t>
      </w:r>
      <w:r>
        <w:rPr>
          <w:spacing w:val="-2"/>
        </w:rPr>
        <w:t>ОБЩЕСТВА</w:t>
      </w:r>
    </w:p>
    <w:p w14:paraId="401DD438" w14:textId="77777777" w:rsidR="00C1612E" w:rsidRDefault="0000321E">
      <w:pPr>
        <w:pStyle w:val="a5"/>
        <w:numPr>
          <w:ilvl w:val="1"/>
          <w:numId w:val="8"/>
        </w:numPr>
        <w:tabs>
          <w:tab w:val="left" w:pos="1621"/>
        </w:tabs>
        <w:spacing w:before="240"/>
        <w:rPr>
          <w:sz w:val="24"/>
        </w:rPr>
      </w:pPr>
      <w:r>
        <w:rPr>
          <w:sz w:val="24"/>
        </w:rPr>
        <w:t>Деятельность</w:t>
      </w:r>
      <w:r>
        <w:rPr>
          <w:spacing w:val="-4"/>
          <w:sz w:val="24"/>
        </w:rPr>
        <w:t xml:space="preserve"> </w:t>
      </w:r>
      <w:r>
        <w:rPr>
          <w:sz w:val="24"/>
        </w:rPr>
        <w:t>Общества</w:t>
      </w:r>
      <w:r>
        <w:rPr>
          <w:spacing w:val="-4"/>
          <w:sz w:val="24"/>
        </w:rPr>
        <w:t xml:space="preserve"> </w:t>
      </w:r>
      <w:r>
        <w:rPr>
          <w:spacing w:val="-2"/>
          <w:sz w:val="24"/>
        </w:rPr>
        <w:t>прекращается:</w:t>
      </w:r>
    </w:p>
    <w:p w14:paraId="536343D5" w14:textId="77777777" w:rsidR="00C1612E" w:rsidRDefault="0000321E">
      <w:pPr>
        <w:pStyle w:val="a5"/>
        <w:numPr>
          <w:ilvl w:val="0"/>
          <w:numId w:val="2"/>
        </w:numPr>
        <w:tabs>
          <w:tab w:val="left" w:pos="1133"/>
        </w:tabs>
        <w:spacing w:line="287" w:lineRule="exact"/>
        <w:ind w:left="1133" w:hanging="280"/>
        <w:jc w:val="left"/>
        <w:rPr>
          <w:sz w:val="24"/>
        </w:rPr>
      </w:pPr>
      <w:r>
        <w:rPr>
          <w:sz w:val="24"/>
        </w:rPr>
        <w:t>по</w:t>
      </w:r>
      <w:r>
        <w:rPr>
          <w:spacing w:val="-1"/>
          <w:sz w:val="24"/>
        </w:rPr>
        <w:t xml:space="preserve"> </w:t>
      </w:r>
      <w:r>
        <w:rPr>
          <w:sz w:val="24"/>
        </w:rPr>
        <w:t xml:space="preserve">решению Общего собрания </w:t>
      </w:r>
      <w:r>
        <w:rPr>
          <w:spacing w:val="-2"/>
          <w:sz w:val="24"/>
        </w:rPr>
        <w:t>участников;</w:t>
      </w:r>
    </w:p>
    <w:p w14:paraId="222E13E7" w14:textId="77777777" w:rsidR="00C1612E" w:rsidRDefault="0000321E">
      <w:pPr>
        <w:pStyle w:val="a5"/>
        <w:numPr>
          <w:ilvl w:val="0"/>
          <w:numId w:val="2"/>
        </w:numPr>
        <w:tabs>
          <w:tab w:val="left" w:pos="1133"/>
        </w:tabs>
        <w:spacing w:line="281" w:lineRule="exact"/>
        <w:ind w:left="1133" w:hanging="280"/>
        <w:jc w:val="left"/>
        <w:rPr>
          <w:sz w:val="24"/>
        </w:rPr>
      </w:pPr>
      <w:r>
        <w:rPr>
          <w:sz w:val="24"/>
        </w:rPr>
        <w:t>по</w:t>
      </w:r>
      <w:r>
        <w:rPr>
          <w:spacing w:val="-3"/>
          <w:sz w:val="24"/>
        </w:rPr>
        <w:t xml:space="preserve"> </w:t>
      </w:r>
      <w:r>
        <w:rPr>
          <w:sz w:val="24"/>
        </w:rPr>
        <w:t>решению</w:t>
      </w:r>
      <w:r>
        <w:rPr>
          <w:spacing w:val="-1"/>
          <w:sz w:val="24"/>
        </w:rPr>
        <w:t xml:space="preserve"> </w:t>
      </w:r>
      <w:r>
        <w:rPr>
          <w:sz w:val="24"/>
        </w:rPr>
        <w:t>суда</w:t>
      </w:r>
      <w:r>
        <w:rPr>
          <w:spacing w:val="-2"/>
          <w:sz w:val="24"/>
        </w:rPr>
        <w:t xml:space="preserve"> </w:t>
      </w:r>
      <w:r>
        <w:rPr>
          <w:sz w:val="24"/>
        </w:rPr>
        <w:t>в</w:t>
      </w:r>
      <w:r>
        <w:rPr>
          <w:spacing w:val="-2"/>
          <w:sz w:val="24"/>
        </w:rPr>
        <w:t xml:space="preserve"> </w:t>
      </w:r>
      <w:r>
        <w:rPr>
          <w:sz w:val="24"/>
        </w:rPr>
        <w:t>случаях,</w:t>
      </w:r>
      <w:r>
        <w:rPr>
          <w:spacing w:val="-1"/>
          <w:sz w:val="24"/>
        </w:rPr>
        <w:t xml:space="preserve"> </w:t>
      </w:r>
      <w:r>
        <w:rPr>
          <w:sz w:val="24"/>
        </w:rPr>
        <w:t>предусмотренных</w:t>
      </w:r>
      <w:r>
        <w:rPr>
          <w:spacing w:val="2"/>
          <w:sz w:val="24"/>
        </w:rPr>
        <w:t xml:space="preserve"> </w:t>
      </w:r>
      <w:r>
        <w:rPr>
          <w:spacing w:val="-2"/>
          <w:sz w:val="24"/>
        </w:rPr>
        <w:t>законодательством;</w:t>
      </w:r>
    </w:p>
    <w:p w14:paraId="5CBE505F" w14:textId="77777777" w:rsidR="00C1612E" w:rsidRDefault="0000321E">
      <w:pPr>
        <w:pStyle w:val="a5"/>
        <w:numPr>
          <w:ilvl w:val="0"/>
          <w:numId w:val="2"/>
        </w:numPr>
        <w:tabs>
          <w:tab w:val="left" w:pos="1133"/>
        </w:tabs>
        <w:spacing w:line="281" w:lineRule="exact"/>
        <w:ind w:left="1133" w:hanging="280"/>
        <w:jc w:val="left"/>
        <w:rPr>
          <w:sz w:val="24"/>
        </w:rPr>
      </w:pPr>
      <w:r>
        <w:rPr>
          <w:sz w:val="24"/>
        </w:rPr>
        <w:t>в</w:t>
      </w:r>
      <w:r>
        <w:rPr>
          <w:spacing w:val="-5"/>
          <w:sz w:val="24"/>
        </w:rPr>
        <w:t xml:space="preserve"> </w:t>
      </w:r>
      <w:r>
        <w:rPr>
          <w:sz w:val="24"/>
        </w:rPr>
        <w:t>случае</w:t>
      </w:r>
      <w:r>
        <w:rPr>
          <w:spacing w:val="-2"/>
          <w:sz w:val="24"/>
        </w:rPr>
        <w:t xml:space="preserve"> </w:t>
      </w:r>
      <w:r>
        <w:rPr>
          <w:sz w:val="24"/>
        </w:rPr>
        <w:t>признания</w:t>
      </w:r>
      <w:r>
        <w:rPr>
          <w:spacing w:val="-1"/>
          <w:sz w:val="24"/>
        </w:rPr>
        <w:t xml:space="preserve"> </w:t>
      </w:r>
      <w:r>
        <w:rPr>
          <w:sz w:val="24"/>
        </w:rPr>
        <w:t>Общества</w:t>
      </w:r>
      <w:r>
        <w:rPr>
          <w:spacing w:val="-2"/>
          <w:sz w:val="24"/>
        </w:rPr>
        <w:t xml:space="preserve"> </w:t>
      </w:r>
      <w:r>
        <w:rPr>
          <w:sz w:val="24"/>
        </w:rPr>
        <w:t>банкротом</w:t>
      </w:r>
      <w:r>
        <w:rPr>
          <w:spacing w:val="-2"/>
          <w:sz w:val="24"/>
        </w:rPr>
        <w:t xml:space="preserve"> судом;</w:t>
      </w:r>
    </w:p>
    <w:p w14:paraId="0C1E22FC" w14:textId="77777777" w:rsidR="00C1612E" w:rsidRDefault="0000321E">
      <w:pPr>
        <w:pStyle w:val="a5"/>
        <w:numPr>
          <w:ilvl w:val="0"/>
          <w:numId w:val="2"/>
        </w:numPr>
        <w:tabs>
          <w:tab w:val="left" w:pos="1133"/>
        </w:tabs>
        <w:spacing w:line="281" w:lineRule="exact"/>
        <w:ind w:left="1133" w:hanging="280"/>
        <w:jc w:val="left"/>
        <w:rPr>
          <w:sz w:val="24"/>
        </w:rPr>
      </w:pPr>
      <w:r>
        <w:rPr>
          <w:sz w:val="24"/>
        </w:rPr>
        <w:t>по</w:t>
      </w:r>
      <w:r>
        <w:rPr>
          <w:spacing w:val="-4"/>
          <w:sz w:val="24"/>
        </w:rPr>
        <w:t xml:space="preserve"> </w:t>
      </w:r>
      <w:r>
        <w:rPr>
          <w:sz w:val="24"/>
        </w:rPr>
        <w:t>другим</w:t>
      </w:r>
      <w:r>
        <w:rPr>
          <w:spacing w:val="-3"/>
          <w:sz w:val="24"/>
        </w:rPr>
        <w:t xml:space="preserve"> </w:t>
      </w:r>
      <w:r>
        <w:rPr>
          <w:sz w:val="24"/>
        </w:rPr>
        <w:t>основаниям,</w:t>
      </w:r>
      <w:r>
        <w:rPr>
          <w:spacing w:val="-4"/>
          <w:sz w:val="24"/>
        </w:rPr>
        <w:t xml:space="preserve"> </w:t>
      </w:r>
      <w:r>
        <w:rPr>
          <w:sz w:val="24"/>
        </w:rPr>
        <w:t>предусмотренным</w:t>
      </w:r>
      <w:r>
        <w:rPr>
          <w:spacing w:val="-3"/>
          <w:sz w:val="24"/>
        </w:rPr>
        <w:t xml:space="preserve"> </w:t>
      </w:r>
      <w:r>
        <w:rPr>
          <w:sz w:val="24"/>
        </w:rPr>
        <w:t>действующим</w:t>
      </w:r>
      <w:r>
        <w:rPr>
          <w:spacing w:val="-2"/>
          <w:sz w:val="24"/>
        </w:rPr>
        <w:t xml:space="preserve"> законодательством.</w:t>
      </w:r>
    </w:p>
    <w:p w14:paraId="7B30C22F" w14:textId="77777777" w:rsidR="00C1612E" w:rsidRDefault="0000321E">
      <w:pPr>
        <w:pStyle w:val="a5"/>
        <w:numPr>
          <w:ilvl w:val="1"/>
          <w:numId w:val="8"/>
        </w:numPr>
        <w:tabs>
          <w:tab w:val="left" w:pos="1561"/>
        </w:tabs>
        <w:ind w:left="1" w:right="135" w:firstLine="852"/>
        <w:rPr>
          <w:sz w:val="24"/>
        </w:rPr>
      </w:pPr>
      <w:r>
        <w:rPr>
          <w:sz w:val="24"/>
        </w:rPr>
        <w:t>При ликвидации Общества образуется ликвидационная комиссия, к которой переходят все полномочия по управлению Обществом. Она оценивает наличное имущество Общества,</w:t>
      </w:r>
      <w:r>
        <w:rPr>
          <w:spacing w:val="-1"/>
          <w:sz w:val="24"/>
        </w:rPr>
        <w:t xml:space="preserve"> </w:t>
      </w:r>
      <w:r>
        <w:rPr>
          <w:sz w:val="24"/>
        </w:rPr>
        <w:t>выявляет его</w:t>
      </w:r>
      <w:r>
        <w:rPr>
          <w:spacing w:val="-1"/>
          <w:sz w:val="24"/>
        </w:rPr>
        <w:t xml:space="preserve"> </w:t>
      </w:r>
      <w:r>
        <w:rPr>
          <w:sz w:val="24"/>
        </w:rPr>
        <w:t>дебиторов</w:t>
      </w:r>
      <w:r>
        <w:rPr>
          <w:spacing w:val="-2"/>
          <w:sz w:val="24"/>
        </w:rPr>
        <w:t xml:space="preserve"> </w:t>
      </w:r>
      <w:r>
        <w:rPr>
          <w:sz w:val="24"/>
        </w:rPr>
        <w:t>и</w:t>
      </w:r>
      <w:r>
        <w:rPr>
          <w:spacing w:val="-2"/>
          <w:sz w:val="24"/>
        </w:rPr>
        <w:t xml:space="preserve"> </w:t>
      </w:r>
      <w:r>
        <w:rPr>
          <w:sz w:val="24"/>
        </w:rPr>
        <w:t>кредиторов</w:t>
      </w:r>
      <w:r>
        <w:rPr>
          <w:spacing w:val="-2"/>
          <w:sz w:val="24"/>
        </w:rPr>
        <w:t xml:space="preserve"> </w:t>
      </w:r>
      <w:r>
        <w:rPr>
          <w:sz w:val="24"/>
        </w:rPr>
        <w:t>и рассчитывается</w:t>
      </w:r>
      <w:r>
        <w:rPr>
          <w:spacing w:val="-1"/>
          <w:sz w:val="24"/>
        </w:rPr>
        <w:t xml:space="preserve"> </w:t>
      </w:r>
      <w:r>
        <w:rPr>
          <w:sz w:val="24"/>
        </w:rPr>
        <w:t>с</w:t>
      </w:r>
      <w:r>
        <w:rPr>
          <w:spacing w:val="-2"/>
          <w:sz w:val="24"/>
        </w:rPr>
        <w:t xml:space="preserve"> </w:t>
      </w:r>
      <w:r>
        <w:rPr>
          <w:sz w:val="24"/>
        </w:rPr>
        <w:t>ними,</w:t>
      </w:r>
      <w:r>
        <w:rPr>
          <w:spacing w:val="-1"/>
          <w:sz w:val="24"/>
        </w:rPr>
        <w:t xml:space="preserve"> </w:t>
      </w:r>
      <w:r>
        <w:rPr>
          <w:sz w:val="24"/>
        </w:rPr>
        <w:t>принимает ме</w:t>
      </w:r>
      <w:r>
        <w:rPr>
          <w:sz w:val="24"/>
        </w:rPr>
        <w:t>ры</w:t>
      </w:r>
      <w:r>
        <w:rPr>
          <w:spacing w:val="-2"/>
          <w:sz w:val="24"/>
        </w:rPr>
        <w:t xml:space="preserve"> </w:t>
      </w:r>
      <w:r>
        <w:rPr>
          <w:sz w:val="24"/>
        </w:rPr>
        <w:t>к удовлетворению</w:t>
      </w:r>
      <w:r>
        <w:rPr>
          <w:spacing w:val="-1"/>
          <w:sz w:val="24"/>
        </w:rPr>
        <w:t xml:space="preserve"> </w:t>
      </w:r>
      <w:r>
        <w:rPr>
          <w:sz w:val="24"/>
        </w:rPr>
        <w:t>требований</w:t>
      </w:r>
      <w:r>
        <w:rPr>
          <w:spacing w:val="-1"/>
          <w:sz w:val="24"/>
        </w:rPr>
        <w:t xml:space="preserve"> </w:t>
      </w:r>
      <w:r>
        <w:rPr>
          <w:sz w:val="24"/>
        </w:rPr>
        <w:t>третьих</w:t>
      </w:r>
      <w:r>
        <w:rPr>
          <w:spacing w:val="-2"/>
          <w:sz w:val="24"/>
        </w:rPr>
        <w:t xml:space="preserve"> </w:t>
      </w:r>
      <w:r>
        <w:rPr>
          <w:sz w:val="24"/>
        </w:rPr>
        <w:t>лиц,</w:t>
      </w:r>
      <w:r>
        <w:rPr>
          <w:spacing w:val="-2"/>
          <w:sz w:val="24"/>
        </w:rPr>
        <w:t xml:space="preserve"> </w:t>
      </w:r>
      <w:r>
        <w:rPr>
          <w:sz w:val="24"/>
        </w:rPr>
        <w:t>составляет</w:t>
      </w:r>
      <w:r>
        <w:rPr>
          <w:spacing w:val="-1"/>
          <w:sz w:val="24"/>
        </w:rPr>
        <w:t xml:space="preserve"> </w:t>
      </w:r>
      <w:r>
        <w:rPr>
          <w:sz w:val="24"/>
        </w:rPr>
        <w:t>ликвидационный</w:t>
      </w:r>
      <w:r>
        <w:rPr>
          <w:spacing w:val="-3"/>
          <w:sz w:val="24"/>
        </w:rPr>
        <w:t xml:space="preserve"> </w:t>
      </w:r>
      <w:r>
        <w:rPr>
          <w:sz w:val="24"/>
        </w:rPr>
        <w:t>баланс</w:t>
      </w:r>
      <w:r>
        <w:rPr>
          <w:spacing w:val="-3"/>
          <w:sz w:val="24"/>
        </w:rPr>
        <w:t xml:space="preserve"> </w:t>
      </w:r>
      <w:r>
        <w:rPr>
          <w:sz w:val="24"/>
        </w:rPr>
        <w:t>и</w:t>
      </w:r>
      <w:r>
        <w:rPr>
          <w:spacing w:val="-1"/>
          <w:sz w:val="24"/>
        </w:rPr>
        <w:t xml:space="preserve"> </w:t>
      </w:r>
      <w:r>
        <w:rPr>
          <w:sz w:val="24"/>
        </w:rPr>
        <w:t>представляет его Общему собранию участников. Она помещает в официальном печатном органе по месту нахождения имущества Общества сообщение о его ликвидации, о сроках и порядке пре</w:t>
      </w:r>
      <w:r>
        <w:rPr>
          <w:sz w:val="24"/>
        </w:rPr>
        <w:t>дъявления кредиторами претензий, выполняет другие функции в соответствии с действующим законодательством.</w:t>
      </w:r>
    </w:p>
    <w:p w14:paraId="18967E76" w14:textId="77777777" w:rsidR="00C1612E" w:rsidRDefault="0000321E">
      <w:pPr>
        <w:pStyle w:val="a5"/>
        <w:numPr>
          <w:ilvl w:val="1"/>
          <w:numId w:val="8"/>
        </w:numPr>
        <w:tabs>
          <w:tab w:val="left" w:pos="1561"/>
        </w:tabs>
        <w:ind w:left="1" w:right="139" w:firstLine="852"/>
        <w:rPr>
          <w:sz w:val="24"/>
        </w:rPr>
      </w:pPr>
      <w:r>
        <w:rPr>
          <w:sz w:val="24"/>
        </w:rPr>
        <w:t>Требования, предъявляемые к Обществу, и порядок их удовлетворения, соблюдение прав и интересов бюджета, участников и работников Общества, а также иные</w:t>
      </w:r>
      <w:r>
        <w:rPr>
          <w:sz w:val="24"/>
        </w:rPr>
        <w:t xml:space="preserve"> вопросы, возникающие при ликвидации Общества, регулируются нормами действующего </w:t>
      </w:r>
      <w:r>
        <w:rPr>
          <w:spacing w:val="-2"/>
          <w:sz w:val="24"/>
        </w:rPr>
        <w:t>законодательства.</w:t>
      </w:r>
    </w:p>
    <w:p w14:paraId="607E323B" w14:textId="77777777" w:rsidR="00C1612E" w:rsidRDefault="0000321E">
      <w:pPr>
        <w:pStyle w:val="a5"/>
        <w:numPr>
          <w:ilvl w:val="1"/>
          <w:numId w:val="8"/>
        </w:numPr>
        <w:tabs>
          <w:tab w:val="left" w:pos="1561"/>
        </w:tabs>
        <w:ind w:left="1" w:right="138" w:firstLine="852"/>
        <w:rPr>
          <w:sz w:val="24"/>
        </w:rPr>
      </w:pPr>
      <w:r>
        <w:rPr>
          <w:sz w:val="24"/>
        </w:rPr>
        <w:t>Имущество, оставшееся после удовлетворения в порядке, установленном действующим законодательством требований кредиторов, распределяется между участниками Общ</w:t>
      </w:r>
      <w:r>
        <w:rPr>
          <w:sz w:val="24"/>
        </w:rPr>
        <w:t>ества пропорционально их долям в уставном капитале.</w:t>
      </w:r>
    </w:p>
    <w:p w14:paraId="6459F891" w14:textId="77777777" w:rsidR="00C1612E" w:rsidRDefault="0000321E">
      <w:pPr>
        <w:pStyle w:val="a5"/>
        <w:numPr>
          <w:ilvl w:val="1"/>
          <w:numId w:val="8"/>
        </w:numPr>
        <w:tabs>
          <w:tab w:val="left" w:pos="1561"/>
        </w:tabs>
        <w:ind w:left="1" w:right="139" w:firstLine="852"/>
        <w:rPr>
          <w:sz w:val="24"/>
        </w:rPr>
      </w:pPr>
      <w:r>
        <w:rPr>
          <w:sz w:val="24"/>
        </w:rPr>
        <w:t>Ликвидационная комиссия несет ответственность за ущерб, причиненный ею участникам</w:t>
      </w:r>
      <w:r>
        <w:rPr>
          <w:spacing w:val="-16"/>
          <w:sz w:val="24"/>
        </w:rPr>
        <w:t xml:space="preserve"> </w:t>
      </w:r>
      <w:r>
        <w:rPr>
          <w:sz w:val="24"/>
        </w:rPr>
        <w:t>Общества</w:t>
      </w:r>
      <w:r>
        <w:rPr>
          <w:spacing w:val="-16"/>
          <w:sz w:val="24"/>
        </w:rPr>
        <w:t xml:space="preserve"> </w:t>
      </w:r>
      <w:r>
        <w:rPr>
          <w:sz w:val="24"/>
        </w:rPr>
        <w:t>и</w:t>
      </w:r>
      <w:r>
        <w:rPr>
          <w:spacing w:val="-15"/>
          <w:sz w:val="24"/>
        </w:rPr>
        <w:t xml:space="preserve"> </w:t>
      </w:r>
      <w:r>
        <w:rPr>
          <w:sz w:val="24"/>
        </w:rPr>
        <w:t>самому</w:t>
      </w:r>
      <w:r>
        <w:rPr>
          <w:spacing w:val="-15"/>
          <w:sz w:val="24"/>
        </w:rPr>
        <w:t xml:space="preserve"> </w:t>
      </w:r>
      <w:r>
        <w:rPr>
          <w:sz w:val="24"/>
        </w:rPr>
        <w:t>Обществу,</w:t>
      </w:r>
      <w:r>
        <w:rPr>
          <w:spacing w:val="-15"/>
          <w:sz w:val="24"/>
        </w:rPr>
        <w:t xml:space="preserve"> </w:t>
      </w:r>
      <w:r>
        <w:rPr>
          <w:sz w:val="24"/>
        </w:rPr>
        <w:t>в</w:t>
      </w:r>
      <w:r>
        <w:rPr>
          <w:spacing w:val="-15"/>
          <w:sz w:val="24"/>
        </w:rPr>
        <w:t xml:space="preserve"> </w:t>
      </w:r>
      <w:r>
        <w:rPr>
          <w:sz w:val="24"/>
        </w:rPr>
        <w:t>соответствии</w:t>
      </w:r>
      <w:r>
        <w:rPr>
          <w:spacing w:val="-15"/>
          <w:sz w:val="24"/>
        </w:rPr>
        <w:t xml:space="preserve"> </w:t>
      </w:r>
      <w:r>
        <w:rPr>
          <w:sz w:val="24"/>
        </w:rPr>
        <w:t>с</w:t>
      </w:r>
      <w:r>
        <w:rPr>
          <w:spacing w:val="-16"/>
          <w:sz w:val="24"/>
        </w:rPr>
        <w:t xml:space="preserve"> </w:t>
      </w:r>
      <w:r>
        <w:rPr>
          <w:sz w:val="24"/>
        </w:rPr>
        <w:t>действующим</w:t>
      </w:r>
      <w:r>
        <w:rPr>
          <w:spacing w:val="-16"/>
          <w:sz w:val="24"/>
        </w:rPr>
        <w:t xml:space="preserve"> </w:t>
      </w:r>
      <w:r>
        <w:rPr>
          <w:sz w:val="24"/>
        </w:rPr>
        <w:t>законодательством.</w:t>
      </w:r>
    </w:p>
    <w:p w14:paraId="6AA1CB88" w14:textId="77777777" w:rsidR="00C1612E" w:rsidRDefault="0000321E">
      <w:pPr>
        <w:pStyle w:val="a5"/>
        <w:numPr>
          <w:ilvl w:val="1"/>
          <w:numId w:val="8"/>
        </w:numPr>
        <w:tabs>
          <w:tab w:val="left" w:pos="1561"/>
        </w:tabs>
        <w:ind w:left="1" w:right="137" w:firstLine="852"/>
        <w:rPr>
          <w:sz w:val="24"/>
        </w:rPr>
      </w:pPr>
      <w:r>
        <w:rPr>
          <w:sz w:val="24"/>
        </w:rPr>
        <w:t>Ликвидация Общества считается завершенной с момента внесения записи об этом в единый государственный реестр юридических лиц.</w:t>
      </w:r>
    </w:p>
    <w:p w14:paraId="5C0A2015" w14:textId="77777777" w:rsidR="00C1612E" w:rsidRDefault="0000321E">
      <w:pPr>
        <w:pStyle w:val="a5"/>
        <w:numPr>
          <w:ilvl w:val="1"/>
          <w:numId w:val="8"/>
        </w:numPr>
        <w:tabs>
          <w:tab w:val="left" w:pos="1561"/>
        </w:tabs>
        <w:ind w:left="1" w:right="139" w:firstLine="852"/>
        <w:rPr>
          <w:sz w:val="24"/>
        </w:rPr>
      </w:pPr>
      <w:r>
        <w:rPr>
          <w:sz w:val="24"/>
        </w:rPr>
        <w:t>Реорганизация Общества (слияние, присоединение, разделение, выделение и преобразование) может быть осуществлена по решению Общего с</w:t>
      </w:r>
      <w:r>
        <w:rPr>
          <w:sz w:val="24"/>
        </w:rPr>
        <w:t>обрания участников.</w:t>
      </w:r>
    </w:p>
    <w:p w14:paraId="0B7DB341" w14:textId="77777777" w:rsidR="00C1612E" w:rsidRDefault="0000321E">
      <w:pPr>
        <w:pStyle w:val="a3"/>
        <w:ind w:right="136"/>
      </w:pPr>
      <w:r>
        <w:t>Общество считается реорганизованным (за исключением случаев реорганизации в форме присоединения) с момента государственной регистрации вновь возникших юридических лиц.</w:t>
      </w:r>
    </w:p>
    <w:p w14:paraId="70526E1F" w14:textId="77777777" w:rsidR="00C1612E" w:rsidRDefault="0000321E">
      <w:pPr>
        <w:pStyle w:val="a3"/>
        <w:ind w:right="136"/>
      </w:pPr>
      <w:r>
        <w:t>При реорганизации Общества в форме присоединения к нему другого юрид</w:t>
      </w:r>
      <w:r>
        <w:t>ического лица, Общество считается реорганизованным</w:t>
      </w:r>
      <w:r>
        <w:rPr>
          <w:spacing w:val="-1"/>
        </w:rPr>
        <w:t xml:space="preserve"> </w:t>
      </w:r>
      <w:r>
        <w:t>с</w:t>
      </w:r>
      <w:r>
        <w:rPr>
          <w:spacing w:val="-1"/>
        </w:rPr>
        <w:t xml:space="preserve"> </w:t>
      </w:r>
      <w:r>
        <w:t>момента</w:t>
      </w:r>
      <w:r>
        <w:rPr>
          <w:spacing w:val="-1"/>
        </w:rPr>
        <w:t xml:space="preserve"> </w:t>
      </w:r>
      <w:r>
        <w:t>внесения в</w:t>
      </w:r>
      <w:r>
        <w:rPr>
          <w:spacing w:val="-1"/>
        </w:rPr>
        <w:t xml:space="preserve"> </w:t>
      </w:r>
      <w:r>
        <w:t>единый государственный реестр</w:t>
      </w:r>
      <w:r>
        <w:rPr>
          <w:spacing w:val="-14"/>
        </w:rPr>
        <w:t xml:space="preserve"> </w:t>
      </w:r>
      <w:r>
        <w:t>юридических</w:t>
      </w:r>
      <w:r>
        <w:rPr>
          <w:spacing w:val="-13"/>
        </w:rPr>
        <w:t xml:space="preserve"> </w:t>
      </w:r>
      <w:r>
        <w:t>лиц</w:t>
      </w:r>
      <w:r>
        <w:rPr>
          <w:spacing w:val="-12"/>
        </w:rPr>
        <w:t xml:space="preserve"> </w:t>
      </w:r>
      <w:r>
        <w:t>записи</w:t>
      </w:r>
      <w:r>
        <w:rPr>
          <w:spacing w:val="-12"/>
        </w:rPr>
        <w:t xml:space="preserve"> </w:t>
      </w:r>
      <w:r>
        <w:t>о</w:t>
      </w:r>
      <w:r>
        <w:rPr>
          <w:spacing w:val="-15"/>
        </w:rPr>
        <w:t xml:space="preserve"> </w:t>
      </w:r>
      <w:r>
        <w:t>прекращении</w:t>
      </w:r>
      <w:r>
        <w:rPr>
          <w:spacing w:val="-12"/>
        </w:rPr>
        <w:t xml:space="preserve"> </w:t>
      </w:r>
      <w:r>
        <w:t>деятельности</w:t>
      </w:r>
      <w:r>
        <w:rPr>
          <w:spacing w:val="-14"/>
        </w:rPr>
        <w:t xml:space="preserve"> </w:t>
      </w:r>
      <w:r>
        <w:t>присоединенного</w:t>
      </w:r>
      <w:r>
        <w:rPr>
          <w:spacing w:val="-13"/>
        </w:rPr>
        <w:t xml:space="preserve"> </w:t>
      </w:r>
      <w:r>
        <w:t xml:space="preserve">юридического </w:t>
      </w:r>
      <w:r>
        <w:rPr>
          <w:spacing w:val="-2"/>
        </w:rPr>
        <w:t>лица.</w:t>
      </w:r>
    </w:p>
    <w:p w14:paraId="25578D3B" w14:textId="77777777" w:rsidR="00C1612E" w:rsidRDefault="0000321E">
      <w:pPr>
        <w:pStyle w:val="a3"/>
        <w:ind w:right="137"/>
      </w:pPr>
      <w:r>
        <w:t>При реорганизации Общества Общее собрание участников уведомляет письм</w:t>
      </w:r>
      <w:r>
        <w:t>енно кредиторов Общества.</w:t>
      </w:r>
    </w:p>
    <w:p w14:paraId="2AD1CE8D" w14:textId="77777777" w:rsidR="00C1612E" w:rsidRDefault="0000321E">
      <w:pPr>
        <w:pStyle w:val="a5"/>
        <w:numPr>
          <w:ilvl w:val="1"/>
          <w:numId w:val="8"/>
        </w:numPr>
        <w:tabs>
          <w:tab w:val="left" w:pos="1561"/>
        </w:tabs>
        <w:ind w:left="1" w:right="136" w:firstLine="852"/>
        <w:rPr>
          <w:sz w:val="24"/>
        </w:rPr>
      </w:pPr>
      <w:r>
        <w:rPr>
          <w:sz w:val="24"/>
        </w:rPr>
        <w:t>При реорганизации Общества вносятся необходимые изменения в настоящий Устав, которые подлежат государственной регистрации.</w:t>
      </w:r>
    </w:p>
    <w:p w14:paraId="4DEDC0F4" w14:textId="77777777" w:rsidR="00C1612E" w:rsidRDefault="0000321E">
      <w:pPr>
        <w:pStyle w:val="a5"/>
        <w:numPr>
          <w:ilvl w:val="1"/>
          <w:numId w:val="8"/>
        </w:numPr>
        <w:tabs>
          <w:tab w:val="left" w:pos="1561"/>
        </w:tabs>
        <w:ind w:left="1" w:right="138" w:firstLine="852"/>
        <w:rPr>
          <w:sz w:val="24"/>
        </w:rPr>
      </w:pPr>
      <w:r>
        <w:rPr>
          <w:sz w:val="24"/>
        </w:rPr>
        <w:t>При реорганизации или прекращении деятельности Общества все документы (управленческие, финансово-хозяйствен</w:t>
      </w:r>
      <w:r>
        <w:rPr>
          <w:sz w:val="24"/>
        </w:rPr>
        <w:t>ные, по личному составу и другие) передаются в соответствии с установленными правилами.</w:t>
      </w:r>
    </w:p>
    <w:p w14:paraId="3510204A" w14:textId="77777777" w:rsidR="00C1612E" w:rsidRDefault="0000321E">
      <w:pPr>
        <w:pStyle w:val="a3"/>
        <w:ind w:right="139" w:firstLine="912"/>
      </w:pPr>
      <w:r>
        <w:t>Документы по личному составу (приказы, личные дела и карточки учета, лицевые счета и т.п.) передаются на хранение в архив.</w:t>
      </w:r>
    </w:p>
    <w:p w14:paraId="46B393F2" w14:textId="77777777" w:rsidR="00C1612E" w:rsidRDefault="00C1612E">
      <w:pPr>
        <w:pStyle w:val="a3"/>
        <w:sectPr w:rsidR="00C1612E">
          <w:pgSz w:w="11910" w:h="16850"/>
          <w:pgMar w:top="1060" w:right="708" w:bottom="980" w:left="1417" w:header="0" w:footer="796" w:gutter="0"/>
          <w:cols w:space="720"/>
        </w:sectPr>
      </w:pPr>
    </w:p>
    <w:p w14:paraId="723F7551" w14:textId="77777777" w:rsidR="00C1612E" w:rsidRDefault="0000321E">
      <w:pPr>
        <w:pStyle w:val="a5"/>
        <w:numPr>
          <w:ilvl w:val="0"/>
          <w:numId w:val="1"/>
        </w:numPr>
        <w:tabs>
          <w:tab w:val="left" w:pos="965"/>
        </w:tabs>
        <w:spacing w:before="71"/>
        <w:ind w:right="137" w:firstLine="708"/>
        <w:rPr>
          <w:sz w:val="24"/>
        </w:rPr>
      </w:pPr>
      <w:commentRangeStart w:id="59"/>
      <w:r>
        <w:rPr>
          <w:sz w:val="24"/>
        </w:rPr>
        <w:lastRenderedPageBreak/>
        <w:t>Проверить структуру докумен</w:t>
      </w:r>
      <w:r>
        <w:rPr>
          <w:sz w:val="24"/>
        </w:rPr>
        <w:t>та с точки зрения ведения и написания стандартного устава для ООО</w:t>
      </w:r>
    </w:p>
    <w:p w14:paraId="07848C6E" w14:textId="77777777" w:rsidR="00C1612E" w:rsidRDefault="0000321E">
      <w:pPr>
        <w:pStyle w:val="a5"/>
        <w:numPr>
          <w:ilvl w:val="0"/>
          <w:numId w:val="1"/>
        </w:numPr>
        <w:tabs>
          <w:tab w:val="left" w:pos="1006"/>
        </w:tabs>
        <w:ind w:right="141" w:firstLine="708"/>
        <w:rPr>
          <w:sz w:val="24"/>
        </w:rPr>
      </w:pPr>
      <w:r>
        <w:rPr>
          <w:sz w:val="24"/>
        </w:rPr>
        <w:t>Проверить</w:t>
      </w:r>
      <w:r>
        <w:rPr>
          <w:spacing w:val="40"/>
          <w:sz w:val="24"/>
        </w:rPr>
        <w:t xml:space="preserve"> </w:t>
      </w:r>
      <w:r>
        <w:rPr>
          <w:sz w:val="24"/>
        </w:rPr>
        <w:t>на</w:t>
      </w:r>
      <w:r>
        <w:rPr>
          <w:spacing w:val="40"/>
          <w:sz w:val="24"/>
        </w:rPr>
        <w:t xml:space="preserve"> </w:t>
      </w:r>
      <w:r>
        <w:rPr>
          <w:sz w:val="24"/>
        </w:rPr>
        <w:t>валидность</w:t>
      </w:r>
      <w:r>
        <w:rPr>
          <w:spacing w:val="40"/>
          <w:sz w:val="24"/>
        </w:rPr>
        <w:t xml:space="preserve"> </w:t>
      </w:r>
      <w:r>
        <w:rPr>
          <w:sz w:val="24"/>
        </w:rPr>
        <w:t>к</w:t>
      </w:r>
      <w:r>
        <w:rPr>
          <w:spacing w:val="40"/>
          <w:sz w:val="24"/>
        </w:rPr>
        <w:t xml:space="preserve"> </w:t>
      </w:r>
      <w:r>
        <w:rPr>
          <w:sz w:val="24"/>
        </w:rPr>
        <w:t>применению</w:t>
      </w:r>
      <w:r>
        <w:rPr>
          <w:spacing w:val="40"/>
          <w:sz w:val="24"/>
        </w:rPr>
        <w:t xml:space="preserve"> </w:t>
      </w:r>
      <w:r>
        <w:rPr>
          <w:sz w:val="24"/>
        </w:rPr>
        <w:t>выделенные</w:t>
      </w:r>
      <w:r>
        <w:rPr>
          <w:spacing w:val="40"/>
          <w:sz w:val="24"/>
        </w:rPr>
        <w:t xml:space="preserve"> </w:t>
      </w:r>
      <w:r>
        <w:rPr>
          <w:sz w:val="24"/>
        </w:rPr>
        <w:t>желтым</w:t>
      </w:r>
      <w:r>
        <w:rPr>
          <w:spacing w:val="40"/>
          <w:sz w:val="24"/>
        </w:rPr>
        <w:t xml:space="preserve"> </w:t>
      </w:r>
      <w:r>
        <w:rPr>
          <w:sz w:val="24"/>
        </w:rPr>
        <w:t>и</w:t>
      </w:r>
      <w:r>
        <w:rPr>
          <w:spacing w:val="40"/>
          <w:sz w:val="24"/>
        </w:rPr>
        <w:t xml:space="preserve"> </w:t>
      </w:r>
      <w:r>
        <w:rPr>
          <w:sz w:val="24"/>
        </w:rPr>
        <w:t>красным</w:t>
      </w:r>
      <w:r>
        <w:rPr>
          <w:spacing w:val="40"/>
          <w:sz w:val="24"/>
        </w:rPr>
        <w:t xml:space="preserve"> </w:t>
      </w:r>
      <w:r>
        <w:rPr>
          <w:sz w:val="24"/>
        </w:rPr>
        <w:t>части документа, которые несут основные правки устава и отхождение от шаблона</w:t>
      </w:r>
    </w:p>
    <w:p w14:paraId="030C0FF0" w14:textId="77777777" w:rsidR="00C1612E" w:rsidRDefault="0000321E">
      <w:pPr>
        <w:pStyle w:val="a5"/>
        <w:numPr>
          <w:ilvl w:val="0"/>
          <w:numId w:val="1"/>
        </w:numPr>
        <w:tabs>
          <w:tab w:val="left" w:pos="994"/>
        </w:tabs>
        <w:ind w:right="139" w:firstLine="708"/>
        <w:rPr>
          <w:sz w:val="24"/>
        </w:rPr>
      </w:pPr>
      <w:r>
        <w:rPr>
          <w:sz w:val="24"/>
        </w:rPr>
        <w:t>Предложить</w:t>
      </w:r>
      <w:r>
        <w:rPr>
          <w:spacing w:val="40"/>
          <w:sz w:val="24"/>
        </w:rPr>
        <w:t xml:space="preserve"> </w:t>
      </w:r>
      <w:r>
        <w:rPr>
          <w:sz w:val="24"/>
        </w:rPr>
        <w:t>формулировки</w:t>
      </w:r>
      <w:r>
        <w:rPr>
          <w:spacing w:val="39"/>
          <w:sz w:val="24"/>
        </w:rPr>
        <w:t xml:space="preserve"> </w:t>
      </w:r>
      <w:r>
        <w:rPr>
          <w:sz w:val="24"/>
        </w:rPr>
        <w:t>и</w:t>
      </w:r>
      <w:r>
        <w:rPr>
          <w:spacing w:val="40"/>
          <w:sz w:val="24"/>
        </w:rPr>
        <w:t xml:space="preserve"> </w:t>
      </w:r>
      <w:r>
        <w:rPr>
          <w:sz w:val="24"/>
        </w:rPr>
        <w:t>способы</w:t>
      </w:r>
      <w:r>
        <w:rPr>
          <w:spacing w:val="40"/>
          <w:sz w:val="24"/>
        </w:rPr>
        <w:t xml:space="preserve"> </w:t>
      </w:r>
      <w:r>
        <w:rPr>
          <w:sz w:val="24"/>
        </w:rPr>
        <w:t>финального</w:t>
      </w:r>
      <w:r>
        <w:rPr>
          <w:spacing w:val="40"/>
          <w:sz w:val="24"/>
        </w:rPr>
        <w:t xml:space="preserve"> </w:t>
      </w:r>
      <w:r>
        <w:rPr>
          <w:sz w:val="24"/>
        </w:rPr>
        <w:t>завершения</w:t>
      </w:r>
      <w:r>
        <w:rPr>
          <w:spacing w:val="40"/>
          <w:sz w:val="24"/>
        </w:rPr>
        <w:t xml:space="preserve"> </w:t>
      </w:r>
      <w:r>
        <w:rPr>
          <w:sz w:val="24"/>
        </w:rPr>
        <w:t>устава</w:t>
      </w:r>
      <w:r>
        <w:rPr>
          <w:spacing w:val="39"/>
          <w:sz w:val="24"/>
        </w:rPr>
        <w:t xml:space="preserve"> </w:t>
      </w:r>
      <w:r>
        <w:rPr>
          <w:sz w:val="24"/>
        </w:rPr>
        <w:t>до</w:t>
      </w:r>
      <w:r>
        <w:rPr>
          <w:spacing w:val="40"/>
          <w:sz w:val="24"/>
        </w:rPr>
        <w:t xml:space="preserve"> </w:t>
      </w:r>
      <w:r>
        <w:rPr>
          <w:sz w:val="24"/>
        </w:rPr>
        <w:t>уровня подписания в случае, если такие действия уместны исходя из вышеперечисленных пунктов</w:t>
      </w:r>
      <w:commentRangeEnd w:id="59"/>
      <w:r w:rsidR="00A8519E">
        <w:rPr>
          <w:rStyle w:val="a6"/>
        </w:rPr>
        <w:commentReference w:id="59"/>
      </w:r>
    </w:p>
    <w:sectPr w:rsidR="00C1612E">
      <w:pgSz w:w="11910" w:h="16850"/>
      <w:pgMar w:top="1060" w:right="708" w:bottom="980" w:left="1417" w:header="0" w:footer="79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ria Tulupeeva" w:date="2025-09-08T14:28:00Z" w:initials="MT">
    <w:p w14:paraId="7F3907FE" w14:textId="77777777" w:rsidR="006B12A4" w:rsidRDefault="006B12A4">
      <w:pPr>
        <w:pStyle w:val="a7"/>
      </w:pPr>
      <w:r>
        <w:rPr>
          <w:rStyle w:val="a6"/>
        </w:rPr>
        <w:annotationRef/>
      </w:r>
      <w:r>
        <w:t>Дата номер должны совпадать с протоколом</w:t>
      </w:r>
    </w:p>
  </w:comment>
  <w:comment w:id="3" w:author="Maria Tulupeeva" w:date="2025-09-08T16:13:00Z" w:initials="MT">
    <w:p w14:paraId="49F4A717" w14:textId="77777777" w:rsidR="005B1FA8" w:rsidRDefault="005B1FA8">
      <w:pPr>
        <w:pStyle w:val="a7"/>
      </w:pPr>
      <w:r>
        <w:rPr>
          <w:rStyle w:val="a6"/>
        </w:rPr>
        <w:annotationRef/>
      </w:r>
      <w:r>
        <w:t>Взять за основу направленный шаблон</w:t>
      </w:r>
    </w:p>
  </w:comment>
  <w:comment w:id="6" w:author="Maria Tulupeeva" w:date="2025-09-08T16:18:00Z" w:initials="MT">
    <w:p w14:paraId="49BAF519" w14:textId="77777777" w:rsidR="008F78BE" w:rsidRDefault="008F78BE">
      <w:pPr>
        <w:pStyle w:val="a7"/>
      </w:pPr>
      <w:r>
        <w:rPr>
          <w:rStyle w:val="a6"/>
        </w:rPr>
        <w:annotationRef/>
      </w:r>
      <w:r>
        <w:t>?</w:t>
      </w:r>
    </w:p>
  </w:comment>
  <w:comment w:id="15" w:author="Maria Tulupeeva" w:date="2025-09-08T16:12:00Z" w:initials="MT">
    <w:p w14:paraId="24598E76" w14:textId="77777777" w:rsidR="005B1FA8" w:rsidRDefault="005B1FA8">
      <w:pPr>
        <w:pStyle w:val="a7"/>
      </w:pPr>
      <w:r>
        <w:rPr>
          <w:rStyle w:val="a6"/>
        </w:rPr>
        <w:annotationRef/>
      </w:r>
      <w:proofErr w:type="spellStart"/>
      <w:r>
        <w:t>ок</w:t>
      </w:r>
      <w:proofErr w:type="spellEnd"/>
    </w:p>
  </w:comment>
  <w:comment w:id="17" w:author="Maria Tulupeeva" w:date="2025-09-08T16:13:00Z" w:initials="MT">
    <w:p w14:paraId="1ABAF832" w14:textId="77777777" w:rsidR="005B1FA8" w:rsidRDefault="005B1FA8">
      <w:pPr>
        <w:pStyle w:val="a7"/>
      </w:pPr>
      <w:r>
        <w:rPr>
          <w:rStyle w:val="a6"/>
        </w:rPr>
        <w:annotationRef/>
      </w:r>
      <w:proofErr w:type="spellStart"/>
      <w:r>
        <w:t>ищменить</w:t>
      </w:r>
      <w:proofErr w:type="spellEnd"/>
      <w:r>
        <w:t xml:space="preserve"> по тексту на совет директоров</w:t>
      </w:r>
    </w:p>
  </w:comment>
  <w:comment w:id="20" w:author="Maria Tulupeeva" w:date="2025-09-08T16:14:00Z" w:initials="MT">
    <w:p w14:paraId="11D059E7" w14:textId="77777777" w:rsidR="005B1FA8" w:rsidRDefault="005B1FA8">
      <w:pPr>
        <w:pStyle w:val="a7"/>
      </w:pPr>
      <w:r>
        <w:rPr>
          <w:rStyle w:val="a6"/>
        </w:rPr>
        <w:annotationRef/>
      </w:r>
      <w:r>
        <w:t>суммы указывать по тексту везде в формате 100 000 (что тысяч)</w:t>
      </w:r>
    </w:p>
  </w:comment>
  <w:comment w:id="18" w:author="Maria Tulupeeva" w:date="2025-09-08T16:15:00Z" w:initials="MT">
    <w:p w14:paraId="0115AE31" w14:textId="77777777" w:rsidR="005B1FA8" w:rsidRDefault="005B1FA8">
      <w:pPr>
        <w:pStyle w:val="a7"/>
      </w:pPr>
      <w:r>
        <w:rPr>
          <w:rStyle w:val="a6"/>
        </w:rPr>
        <w:annotationRef/>
      </w:r>
      <w:r>
        <w:t xml:space="preserve">указать однозначно к </w:t>
      </w:r>
      <w:proofErr w:type="spellStart"/>
      <w:r>
        <w:t>чим</w:t>
      </w:r>
      <w:proofErr w:type="spellEnd"/>
      <w:r>
        <w:t xml:space="preserve"> полномочиям относится, ОСУ или СД </w:t>
      </w:r>
      <w:proofErr w:type="gramStart"/>
      <w:r>
        <w:t>или например</w:t>
      </w:r>
      <w:proofErr w:type="gramEnd"/>
      <w:r>
        <w:t xml:space="preserve"> СД одобряет и рекомендует, ОСУ принимает решение на основании рекомендаций СД</w:t>
      </w:r>
    </w:p>
  </w:comment>
  <w:comment w:id="21" w:author="Maria Tulupeeva" w:date="2025-09-08T16:16:00Z" w:initials="MT">
    <w:p w14:paraId="37C834EA" w14:textId="77777777" w:rsidR="005B1FA8" w:rsidRDefault="005B1FA8" w:rsidP="005B1FA8">
      <w:pPr>
        <w:pStyle w:val="a7"/>
      </w:pPr>
      <w:r>
        <w:rPr>
          <w:rStyle w:val="a6"/>
        </w:rPr>
        <w:annotationRef/>
      </w:r>
      <w:r>
        <w:t xml:space="preserve">указать однозначно к </w:t>
      </w:r>
      <w:proofErr w:type="spellStart"/>
      <w:r>
        <w:t>чим</w:t>
      </w:r>
      <w:proofErr w:type="spellEnd"/>
      <w:r>
        <w:t xml:space="preserve"> полномочиям относится, ОСУ или СД </w:t>
      </w:r>
      <w:proofErr w:type="gramStart"/>
      <w:r>
        <w:t>или например</w:t>
      </w:r>
      <w:proofErr w:type="gramEnd"/>
      <w:r>
        <w:t xml:space="preserve"> СД одобряет и рекомендует, ОСУ принимает решение на основании рекомендаций СД</w:t>
      </w:r>
    </w:p>
    <w:p w14:paraId="16A2C7CF" w14:textId="77777777" w:rsidR="005B1FA8" w:rsidRDefault="005B1FA8">
      <w:pPr>
        <w:pStyle w:val="a7"/>
      </w:pPr>
    </w:p>
  </w:comment>
  <w:comment w:id="23" w:author="Maria Tulupeeva" w:date="2025-09-08T16:18:00Z" w:initials="MT">
    <w:p w14:paraId="7DD8041F" w14:textId="77777777" w:rsidR="008F78BE" w:rsidRDefault="008F78BE">
      <w:pPr>
        <w:pStyle w:val="a7"/>
      </w:pPr>
      <w:r>
        <w:rPr>
          <w:rStyle w:val="a6"/>
        </w:rPr>
        <w:annotationRef/>
      </w:r>
      <w:r>
        <w:t>?</w:t>
      </w:r>
    </w:p>
  </w:comment>
  <w:comment w:id="28" w:author="Maria Tulupeeva" w:date="2025-09-08T16:10:00Z" w:initials="MT">
    <w:p w14:paraId="632314BE" w14:textId="77777777" w:rsidR="005B1FA8" w:rsidRDefault="005B1FA8">
      <w:pPr>
        <w:pStyle w:val="a7"/>
      </w:pPr>
      <w:r>
        <w:rPr>
          <w:rStyle w:val="a6"/>
        </w:rPr>
        <w:annotationRef/>
      </w:r>
      <w:r>
        <w:t>Ссылка на этот же самый пункт</w:t>
      </w:r>
    </w:p>
  </w:comment>
  <w:comment w:id="30" w:author="Maria Tulupeeva" w:date="2025-09-08T16:10:00Z" w:initials="MT">
    <w:p w14:paraId="53DFA40D" w14:textId="77777777" w:rsidR="005B1FA8" w:rsidRDefault="005B1FA8">
      <w:pPr>
        <w:pStyle w:val="a7"/>
      </w:pPr>
      <w:r>
        <w:rPr>
          <w:rStyle w:val="a6"/>
        </w:rPr>
        <w:annotationRef/>
      </w:r>
      <w:r>
        <w:t>Нумерация пропала</w:t>
      </w:r>
    </w:p>
  </w:comment>
  <w:comment w:id="31" w:author="Maria Tulupeeva" w:date="2025-09-08T16:12:00Z" w:initials="MT">
    <w:p w14:paraId="45A55732" w14:textId="77777777" w:rsidR="005B1FA8" w:rsidRDefault="005B1FA8">
      <w:pPr>
        <w:pStyle w:val="a7"/>
      </w:pPr>
      <w:r>
        <w:rPr>
          <w:rStyle w:val="a6"/>
        </w:rPr>
        <w:annotationRef/>
      </w:r>
      <w:r>
        <w:t>Не нужно в уставе указывать ФИО, только в протоколе.</w:t>
      </w:r>
    </w:p>
  </w:comment>
  <w:comment w:id="29" w:author="Maria Tulupeeva" w:date="2025-09-08T16:19:00Z" w:initials="MT">
    <w:p w14:paraId="730EF626" w14:textId="77777777" w:rsidR="008F78BE" w:rsidRDefault="008F78BE">
      <w:pPr>
        <w:pStyle w:val="a7"/>
      </w:pPr>
      <w:r>
        <w:rPr>
          <w:rStyle w:val="a6"/>
        </w:rPr>
        <w:annotationRef/>
      </w:r>
      <w:r>
        <w:t>Это дублирующие положения, возьмите за основу направленную типовую форму</w:t>
      </w:r>
    </w:p>
  </w:comment>
  <w:comment w:id="32" w:author="Maria Tulupeeva" w:date="2025-09-08T16:20:00Z" w:initials="MT">
    <w:p w14:paraId="2005F99B" w14:textId="77777777" w:rsidR="008F78BE" w:rsidRDefault="008F78BE">
      <w:pPr>
        <w:pStyle w:val="a7"/>
      </w:pPr>
      <w:r>
        <w:rPr>
          <w:rStyle w:val="a6"/>
        </w:rPr>
        <w:annotationRef/>
      </w:r>
      <w:proofErr w:type="spellStart"/>
      <w:r>
        <w:t>сд</w:t>
      </w:r>
      <w:proofErr w:type="spellEnd"/>
    </w:p>
  </w:comment>
  <w:comment w:id="34" w:author="Maria Tulupeeva" w:date="2025-09-08T16:37:00Z" w:initials="MT">
    <w:p w14:paraId="20457512" w14:textId="77777777" w:rsidR="004F2BF8" w:rsidRDefault="004F2BF8">
      <w:pPr>
        <w:pStyle w:val="a7"/>
      </w:pPr>
      <w:r>
        <w:rPr>
          <w:rStyle w:val="a6"/>
        </w:rPr>
        <w:annotationRef/>
      </w:r>
      <w:r>
        <w:t xml:space="preserve">рекомендую указать минимальную </w:t>
      </w:r>
      <w:proofErr w:type="spellStart"/>
      <w:r>
        <w:t>чтоисосчть</w:t>
      </w:r>
      <w:proofErr w:type="spellEnd"/>
      <w:r>
        <w:t xml:space="preserve"> такого договора</w:t>
      </w:r>
    </w:p>
  </w:comment>
  <w:comment w:id="35" w:author="Maria Tulupeeva" w:date="2025-09-08T16:24:00Z" w:initials="MT">
    <w:p w14:paraId="23A8EB23" w14:textId="77777777" w:rsidR="008F78BE" w:rsidRDefault="008F78BE">
      <w:pPr>
        <w:pStyle w:val="a7"/>
      </w:pPr>
      <w:r>
        <w:rPr>
          <w:rStyle w:val="a6"/>
        </w:rPr>
        <w:annotationRef/>
      </w:r>
      <w:r>
        <w:t>Я не нашла упоминаний, что можно таким образов создавать аналоги органов. Если вам эту формулировку кто-то предложил, готова рассмотреть обоснование со ссылкой на закон и правоприменительную практику.</w:t>
      </w:r>
    </w:p>
    <w:p w14:paraId="22516F04" w14:textId="77777777" w:rsidR="008F78BE" w:rsidRDefault="004F2BF8">
      <w:pPr>
        <w:pStyle w:val="a7"/>
      </w:pPr>
      <w:r>
        <w:t>Рекомендую, наоборот</w:t>
      </w:r>
      <w:r w:rsidR="008F78BE">
        <w:t xml:space="preserve">, указать что СД выполняет следующие функции… </w:t>
      </w:r>
      <w:r w:rsidR="00A8519E">
        <w:t xml:space="preserve">по научно-технической </w:t>
      </w:r>
      <w:proofErr w:type="spellStart"/>
      <w:r>
        <w:t>дея</w:t>
      </w:r>
      <w:r w:rsidR="00A8519E">
        <w:t>ятельности</w:t>
      </w:r>
      <w:proofErr w:type="spellEnd"/>
    </w:p>
  </w:comment>
  <w:comment w:id="36" w:author="Maria Tulupeeva" w:date="2025-09-08T16:30:00Z" w:initials="MT">
    <w:p w14:paraId="291CA301" w14:textId="77777777" w:rsidR="00A8519E" w:rsidRDefault="00A8519E">
      <w:pPr>
        <w:pStyle w:val="a7"/>
      </w:pPr>
      <w:r>
        <w:rPr>
          <w:rStyle w:val="a6"/>
        </w:rPr>
        <w:annotationRef/>
      </w:r>
      <w:r>
        <w:t>Указать минимальный</w:t>
      </w:r>
      <w:r w:rsidR="004F2BF8">
        <w:t>, лучше нечетное</w:t>
      </w:r>
    </w:p>
  </w:comment>
  <w:comment w:id="37" w:author="Maria Tulupeeva" w:date="2025-09-08T16:30:00Z" w:initials="MT">
    <w:p w14:paraId="4AA619D5" w14:textId="77777777" w:rsidR="00A8519E" w:rsidRDefault="00A8519E">
      <w:pPr>
        <w:pStyle w:val="a7"/>
      </w:pPr>
      <w:r>
        <w:rPr>
          <w:rStyle w:val="a6"/>
        </w:rPr>
        <w:annotationRef/>
      </w:r>
      <w:r>
        <w:t>Проверить склонения</w:t>
      </w:r>
    </w:p>
  </w:comment>
  <w:comment w:id="38" w:author="Maria Tulupeeva" w:date="2025-09-08T16:31:00Z" w:initials="MT">
    <w:p w14:paraId="6139CA42" w14:textId="77777777" w:rsidR="00A8519E" w:rsidRDefault="00A8519E">
      <w:pPr>
        <w:pStyle w:val="a7"/>
      </w:pPr>
      <w:r>
        <w:rPr>
          <w:rStyle w:val="a6"/>
        </w:rPr>
        <w:annotationRef/>
      </w:r>
      <w:r>
        <w:t xml:space="preserve">Это </w:t>
      </w:r>
      <w:proofErr w:type="spellStart"/>
      <w:r>
        <w:t>искл</w:t>
      </w:r>
      <w:proofErr w:type="spellEnd"/>
      <w:r>
        <w:t>. компетенция ОСУ</w:t>
      </w:r>
    </w:p>
  </w:comment>
  <w:comment w:id="39" w:author="Maria Tulupeeva" w:date="2025-09-08T16:29:00Z" w:initials="MT">
    <w:p w14:paraId="01112391" w14:textId="77777777" w:rsidR="00A8519E" w:rsidRDefault="00A8519E">
      <w:pPr>
        <w:pStyle w:val="a7"/>
      </w:pPr>
      <w:r>
        <w:rPr>
          <w:rStyle w:val="a6"/>
        </w:rPr>
        <w:annotationRef/>
      </w:r>
      <w:r>
        <w:t xml:space="preserve">Проверить пунктуацию </w:t>
      </w:r>
      <w:r w:rsidR="004F2BF8">
        <w:t>ниже</w:t>
      </w:r>
      <w:r>
        <w:t>, нет точек в конце предложений</w:t>
      </w:r>
    </w:p>
  </w:comment>
  <w:comment w:id="40" w:author="Maria Tulupeeva" w:date="2025-09-08T16:38:00Z" w:initials="MT">
    <w:p w14:paraId="098E2023" w14:textId="77777777" w:rsidR="004F2BF8" w:rsidRDefault="004F2BF8">
      <w:pPr>
        <w:pStyle w:val="a7"/>
      </w:pPr>
      <w:r>
        <w:rPr>
          <w:rStyle w:val="a6"/>
        </w:rPr>
        <w:annotationRef/>
      </w:r>
      <w:r>
        <w:t>А зачем тогда НТС вообще, если решения принимают только участники?</w:t>
      </w:r>
    </w:p>
  </w:comment>
  <w:comment w:id="41" w:author="Maria Tulupeeva" w:date="2025-09-08T16:29:00Z" w:initials="MT">
    <w:p w14:paraId="2C738382" w14:textId="77777777" w:rsidR="00A8519E" w:rsidRDefault="00A8519E">
      <w:pPr>
        <w:pStyle w:val="a7"/>
      </w:pPr>
      <w:r>
        <w:rPr>
          <w:rStyle w:val="a6"/>
        </w:rPr>
        <w:annotationRef/>
      </w:r>
      <w:r>
        <w:t>Не закончено</w:t>
      </w:r>
    </w:p>
  </w:comment>
  <w:comment w:id="42" w:author="Maria Tulupeeva" w:date="2025-09-08T16:39:00Z" w:initials="MT">
    <w:p w14:paraId="6688D852" w14:textId="77777777" w:rsidR="004F2BF8" w:rsidRDefault="004F2BF8">
      <w:pPr>
        <w:pStyle w:val="a7"/>
      </w:pPr>
      <w:r>
        <w:rPr>
          <w:rStyle w:val="a6"/>
        </w:rPr>
        <w:annotationRef/>
      </w:r>
      <w:r>
        <w:t>Есть исключительная компетенция ОСУ как высшего органа управления, по закону данные полномочия в любом случае могут быть переданы ОСУ</w:t>
      </w:r>
    </w:p>
  </w:comment>
  <w:comment w:id="44" w:author="Maria Tulupeeva" w:date="2025-09-08T16:39:00Z" w:initials="MT">
    <w:p w14:paraId="2ADFABED" w14:textId="77777777" w:rsidR="004F2BF8" w:rsidRDefault="004F2BF8">
      <w:pPr>
        <w:pStyle w:val="a7"/>
      </w:pPr>
      <w:r>
        <w:rPr>
          <w:rStyle w:val="a6"/>
        </w:rPr>
        <w:annotationRef/>
      </w:r>
      <w:r>
        <w:t>Неверная ссылка</w:t>
      </w:r>
    </w:p>
  </w:comment>
  <w:comment w:id="46" w:author="Maria Tulupeeva" w:date="2025-09-08T16:32:00Z" w:initials="MT">
    <w:p w14:paraId="61D37511" w14:textId="77777777" w:rsidR="00A8519E" w:rsidRDefault="00A8519E">
      <w:pPr>
        <w:pStyle w:val="a7"/>
      </w:pPr>
      <w:r>
        <w:rPr>
          <w:rStyle w:val="a6"/>
        </w:rPr>
        <w:annotationRef/>
      </w:r>
      <w:r>
        <w:t>Осу высший орган управления</w:t>
      </w:r>
    </w:p>
  </w:comment>
  <w:comment w:id="48" w:author="Maria Tulupeeva" w:date="2025-09-08T16:40:00Z" w:initials="MT">
    <w:p w14:paraId="083F0271" w14:textId="77777777" w:rsidR="004F2BF8" w:rsidRDefault="004F2BF8">
      <w:pPr>
        <w:pStyle w:val="a7"/>
      </w:pPr>
      <w:r>
        <w:rPr>
          <w:rStyle w:val="a6"/>
        </w:rPr>
        <w:annotationRef/>
      </w:r>
      <w:r>
        <w:t>Учредители и не заключают договоры.</w:t>
      </w:r>
    </w:p>
    <w:p w14:paraId="744D66CA" w14:textId="77777777" w:rsidR="004F2BF8" w:rsidRDefault="004F2BF8">
      <w:pPr>
        <w:pStyle w:val="a7"/>
      </w:pPr>
    </w:p>
  </w:comment>
  <w:comment w:id="51" w:author="Maria Tulupeeva" w:date="2025-09-08T16:29:00Z" w:initials="MT">
    <w:p w14:paraId="586D46FF" w14:textId="77777777" w:rsidR="00A8519E" w:rsidRDefault="00A8519E">
      <w:pPr>
        <w:pStyle w:val="a7"/>
      </w:pPr>
      <w:r>
        <w:rPr>
          <w:rStyle w:val="a6"/>
        </w:rPr>
        <w:annotationRef/>
      </w:r>
      <w:bookmarkStart w:id="52" w:name="_GoBack"/>
      <w:r>
        <w:t>Перенести в раздел полномочия ГД</w:t>
      </w:r>
      <w:bookmarkEnd w:id="52"/>
    </w:p>
  </w:comment>
  <w:comment w:id="58" w:author="Maria Tulupeeva" w:date="2025-09-08T16:33:00Z" w:initials="MT">
    <w:p w14:paraId="734988F7" w14:textId="77777777" w:rsidR="00A8519E" w:rsidRDefault="00A8519E">
      <w:pPr>
        <w:pStyle w:val="a7"/>
      </w:pPr>
      <w:r>
        <w:rPr>
          <w:rStyle w:val="a6"/>
        </w:rPr>
        <w:annotationRef/>
      </w:r>
      <w:r>
        <w:t xml:space="preserve">Тут сразу без заголовка пошла компетенция ОСУ, берите за основу раздел 8 типовой формы, сначала идет </w:t>
      </w:r>
      <w:proofErr w:type="spellStart"/>
      <w:r>
        <w:t>компетензия</w:t>
      </w:r>
      <w:proofErr w:type="spellEnd"/>
      <w:r>
        <w:t xml:space="preserve"> ОСУ как высшего органа, потом ГД и СД</w:t>
      </w:r>
    </w:p>
  </w:comment>
  <w:comment w:id="59" w:author="Maria Tulupeeva" w:date="2025-09-08T16:35:00Z" w:initials="MT">
    <w:p w14:paraId="67184DE2" w14:textId="77777777" w:rsidR="00A8519E" w:rsidRDefault="00A8519E">
      <w:pPr>
        <w:pStyle w:val="a7"/>
      </w:pPr>
      <w:r>
        <w:rPr>
          <w:rStyle w:val="a6"/>
        </w:rPr>
        <w:annotationRef/>
      </w:r>
      <w:r>
        <w:t>См. выше замечания по структуре + не соответствует типовой форме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3907FE" w15:done="0"/>
  <w15:commentEx w15:paraId="49F4A717" w15:done="0"/>
  <w15:commentEx w15:paraId="49BAF519" w15:done="0"/>
  <w15:commentEx w15:paraId="24598E76" w15:done="0"/>
  <w15:commentEx w15:paraId="1ABAF832" w15:done="0"/>
  <w15:commentEx w15:paraId="11D059E7" w15:done="0"/>
  <w15:commentEx w15:paraId="0115AE31" w15:done="0"/>
  <w15:commentEx w15:paraId="16A2C7CF" w15:done="0"/>
  <w15:commentEx w15:paraId="7DD8041F" w15:done="0"/>
  <w15:commentEx w15:paraId="632314BE" w15:done="0"/>
  <w15:commentEx w15:paraId="53DFA40D" w15:done="0"/>
  <w15:commentEx w15:paraId="45A55732" w15:done="0"/>
  <w15:commentEx w15:paraId="730EF626" w15:done="0"/>
  <w15:commentEx w15:paraId="2005F99B" w15:done="0"/>
  <w15:commentEx w15:paraId="20457512" w15:done="0"/>
  <w15:commentEx w15:paraId="22516F04" w15:done="0"/>
  <w15:commentEx w15:paraId="291CA301" w15:done="0"/>
  <w15:commentEx w15:paraId="4AA619D5" w15:done="0"/>
  <w15:commentEx w15:paraId="6139CA42" w15:done="0"/>
  <w15:commentEx w15:paraId="01112391" w15:done="0"/>
  <w15:commentEx w15:paraId="098E2023" w15:done="0"/>
  <w15:commentEx w15:paraId="2C738382" w15:done="0"/>
  <w15:commentEx w15:paraId="6688D852" w15:done="0"/>
  <w15:commentEx w15:paraId="2ADFABED" w15:done="0"/>
  <w15:commentEx w15:paraId="61D37511" w15:done="0"/>
  <w15:commentEx w15:paraId="744D66CA" w15:done="0"/>
  <w15:commentEx w15:paraId="586D46FF" w15:done="0"/>
  <w15:commentEx w15:paraId="734988F7" w15:done="0"/>
  <w15:commentEx w15:paraId="67184D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3907FE" w16cid:durableId="2C6966A6"/>
  <w16cid:commentId w16cid:paraId="49F4A717" w16cid:durableId="2C697F19"/>
  <w16cid:commentId w16cid:paraId="49BAF519" w16cid:durableId="2C698049"/>
  <w16cid:commentId w16cid:paraId="24598E76" w16cid:durableId="2C697EFA"/>
  <w16cid:commentId w16cid:paraId="1ABAF832" w16cid:durableId="2C697F0C"/>
  <w16cid:commentId w16cid:paraId="11D059E7" w16cid:durableId="2C697F62"/>
  <w16cid:commentId w16cid:paraId="0115AE31" w16cid:durableId="2C697FA7"/>
  <w16cid:commentId w16cid:paraId="16A2C7CF" w16cid:durableId="2C697FED"/>
  <w16cid:commentId w16cid:paraId="7DD8041F" w16cid:durableId="2C698053"/>
  <w16cid:commentId w16cid:paraId="632314BE" w16cid:durableId="2C697E76"/>
  <w16cid:commentId w16cid:paraId="53DFA40D" w16cid:durableId="2C697E88"/>
  <w16cid:commentId w16cid:paraId="45A55732" w16cid:durableId="2C697ED1"/>
  <w16cid:commentId w16cid:paraId="730EF626" w16cid:durableId="2C698083"/>
  <w16cid:commentId w16cid:paraId="2005F99B" w16cid:durableId="2C6980C3"/>
  <w16cid:commentId w16cid:paraId="20457512" w16cid:durableId="2C6984BC"/>
  <w16cid:commentId w16cid:paraId="22516F04" w16cid:durableId="2C6981A8"/>
  <w16cid:commentId w16cid:paraId="291CA301" w16cid:durableId="2C69833F"/>
  <w16cid:commentId w16cid:paraId="4AA619D5" w16cid:durableId="2C698334"/>
  <w16cid:commentId w16cid:paraId="6139CA42" w16cid:durableId="2C698358"/>
  <w16cid:commentId w16cid:paraId="01112391" w16cid:durableId="2C698306"/>
  <w16cid:commentId w16cid:paraId="098E2023" w16cid:durableId="2C69851B"/>
  <w16cid:commentId w16cid:paraId="2C738382" w16cid:durableId="2C6982F5"/>
  <w16cid:commentId w16cid:paraId="6688D852" w16cid:durableId="2C698535"/>
  <w16cid:commentId w16cid:paraId="2ADFABED" w16cid:durableId="2C698559"/>
  <w16cid:commentId w16cid:paraId="61D37511" w16cid:durableId="2C69839A"/>
  <w16cid:commentId w16cid:paraId="744D66CA" w16cid:durableId="2C69857A"/>
  <w16cid:commentId w16cid:paraId="586D46FF" w16cid:durableId="2C6982CC"/>
  <w16cid:commentId w16cid:paraId="734988F7" w16cid:durableId="2C6983EA"/>
  <w16cid:commentId w16cid:paraId="67184DE2" w16cid:durableId="2C6984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45C3E" w14:textId="77777777" w:rsidR="0000321E" w:rsidRDefault="0000321E">
      <w:r>
        <w:separator/>
      </w:r>
    </w:p>
  </w:endnote>
  <w:endnote w:type="continuationSeparator" w:id="0">
    <w:p w14:paraId="15628DF4" w14:textId="77777777" w:rsidR="0000321E" w:rsidRDefault="00003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AFA80" w14:textId="77777777" w:rsidR="00C1612E" w:rsidRDefault="0000321E">
    <w:pPr>
      <w:pStyle w:val="a3"/>
      <w:spacing w:line="14" w:lineRule="auto"/>
      <w:ind w:left="0" w:firstLine="0"/>
      <w:jc w:val="left"/>
      <w:rPr>
        <w:sz w:val="20"/>
      </w:rPr>
    </w:pPr>
    <w:r>
      <w:rPr>
        <w:noProof/>
        <w:sz w:val="20"/>
      </w:rPr>
      <mc:AlternateContent>
        <mc:Choice Requires="wps">
          <w:drawing>
            <wp:anchor distT="0" distB="0" distL="0" distR="0" simplePos="0" relativeHeight="487391744" behindDoc="1" locked="0" layoutInCell="1" allowOverlap="1" wp14:anchorId="5E6433E5" wp14:editId="4527B674">
              <wp:simplePos x="0" y="0"/>
              <wp:positionH relativeFrom="page">
                <wp:posOffset>6855968</wp:posOffset>
              </wp:positionH>
              <wp:positionV relativeFrom="page">
                <wp:posOffset>10048578</wp:posOffset>
              </wp:positionV>
              <wp:extent cx="2159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310"/>
                      </a:xfrm>
                      <a:prstGeom prst="rect">
                        <a:avLst/>
                      </a:prstGeom>
                    </wps:spPr>
                    <wps:txbx>
                      <w:txbxContent>
                        <w:p w14:paraId="1F8F46F3" w14:textId="77777777" w:rsidR="00C1612E" w:rsidRDefault="0000321E">
                          <w:pPr>
                            <w:pStyle w:val="a3"/>
                            <w:spacing w:before="10"/>
                            <w:ind w:left="20" w:firstLine="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E6433E5" id="_x0000_t202" coordsize="21600,21600" o:spt="202" path="m,l,21600r21600,l21600,xe">
              <v:stroke joinstyle="miter"/>
              <v:path gradientshapeok="t" o:connecttype="rect"/>
            </v:shapetype>
            <v:shape id="Textbox 1" o:spid="_x0000_s1026" type="#_x0000_t202" style="position:absolute;margin-left:539.85pt;margin-top:791.25pt;width:17pt;height:15.3pt;z-index:-15924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" filled="f" stroked="f">
              <v:textbox inset="0,0,0,0">
                <w:txbxContent>
                  <w:p w14:paraId="1F8F46F3" w14:textId="77777777" w:rsidR="00C1612E" w:rsidRDefault="0000321E">
                    <w:pPr>
                      <w:pStyle w:val="a3"/>
                      <w:spacing w:before="10"/>
                      <w:ind w:left="20" w:firstLine="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B37E3" w14:textId="77777777" w:rsidR="0000321E" w:rsidRDefault="0000321E">
      <w:r>
        <w:separator/>
      </w:r>
    </w:p>
  </w:footnote>
  <w:footnote w:type="continuationSeparator" w:id="0">
    <w:p w14:paraId="2A44C51C" w14:textId="77777777" w:rsidR="0000321E" w:rsidRDefault="000032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7948"/>
    <w:multiLevelType w:val="hybridMultilevel"/>
    <w:tmpl w:val="31F4B8A0"/>
    <w:lvl w:ilvl="0" w:tplc="4FEA2652">
      <w:start w:val="1"/>
      <w:numFmt w:val="decimal"/>
      <w:lvlText w:val="%1."/>
      <w:lvlJc w:val="left"/>
      <w:pPr>
        <w:ind w:left="1" w:hanging="257"/>
      </w:pPr>
      <w:rPr>
        <w:rFonts w:ascii="Times New Roman" w:eastAsia="Times New Roman" w:hAnsi="Times New Roman" w:cs="Times New Roman" w:hint="default"/>
        <w:b w:val="0"/>
        <w:bCs w:val="0"/>
        <w:i w:val="0"/>
        <w:iCs w:val="0"/>
        <w:spacing w:val="0"/>
        <w:w w:val="100"/>
        <w:sz w:val="24"/>
        <w:szCs w:val="24"/>
        <w:lang w:val="ru-RU" w:eastAsia="en-US" w:bidi="ar-SA"/>
      </w:rPr>
    </w:lvl>
    <w:lvl w:ilvl="1" w:tplc="75083C76">
      <w:numFmt w:val="bullet"/>
      <w:lvlText w:val="•"/>
      <w:lvlJc w:val="left"/>
      <w:pPr>
        <w:ind w:left="978" w:hanging="257"/>
      </w:pPr>
      <w:rPr>
        <w:rFonts w:hint="default"/>
        <w:lang w:val="ru-RU" w:eastAsia="en-US" w:bidi="ar-SA"/>
      </w:rPr>
    </w:lvl>
    <w:lvl w:ilvl="2" w:tplc="F5BCCFAA">
      <w:numFmt w:val="bullet"/>
      <w:lvlText w:val="•"/>
      <w:lvlJc w:val="left"/>
      <w:pPr>
        <w:ind w:left="1956" w:hanging="257"/>
      </w:pPr>
      <w:rPr>
        <w:rFonts w:hint="default"/>
        <w:lang w:val="ru-RU" w:eastAsia="en-US" w:bidi="ar-SA"/>
      </w:rPr>
    </w:lvl>
    <w:lvl w:ilvl="3" w:tplc="3698F27E">
      <w:numFmt w:val="bullet"/>
      <w:lvlText w:val="•"/>
      <w:lvlJc w:val="left"/>
      <w:pPr>
        <w:ind w:left="2934" w:hanging="257"/>
      </w:pPr>
      <w:rPr>
        <w:rFonts w:hint="default"/>
        <w:lang w:val="ru-RU" w:eastAsia="en-US" w:bidi="ar-SA"/>
      </w:rPr>
    </w:lvl>
    <w:lvl w:ilvl="4" w:tplc="5CB4FE5C">
      <w:numFmt w:val="bullet"/>
      <w:lvlText w:val="•"/>
      <w:lvlJc w:val="left"/>
      <w:pPr>
        <w:ind w:left="3912" w:hanging="257"/>
      </w:pPr>
      <w:rPr>
        <w:rFonts w:hint="default"/>
        <w:lang w:val="ru-RU" w:eastAsia="en-US" w:bidi="ar-SA"/>
      </w:rPr>
    </w:lvl>
    <w:lvl w:ilvl="5" w:tplc="B6186850">
      <w:numFmt w:val="bullet"/>
      <w:lvlText w:val="•"/>
      <w:lvlJc w:val="left"/>
      <w:pPr>
        <w:ind w:left="4890" w:hanging="257"/>
      </w:pPr>
      <w:rPr>
        <w:rFonts w:hint="default"/>
        <w:lang w:val="ru-RU" w:eastAsia="en-US" w:bidi="ar-SA"/>
      </w:rPr>
    </w:lvl>
    <w:lvl w:ilvl="6" w:tplc="28BAB324">
      <w:numFmt w:val="bullet"/>
      <w:lvlText w:val="•"/>
      <w:lvlJc w:val="left"/>
      <w:pPr>
        <w:ind w:left="5868" w:hanging="257"/>
      </w:pPr>
      <w:rPr>
        <w:rFonts w:hint="default"/>
        <w:lang w:val="ru-RU" w:eastAsia="en-US" w:bidi="ar-SA"/>
      </w:rPr>
    </w:lvl>
    <w:lvl w:ilvl="7" w:tplc="02166F82">
      <w:numFmt w:val="bullet"/>
      <w:lvlText w:val="•"/>
      <w:lvlJc w:val="left"/>
      <w:pPr>
        <w:ind w:left="6846" w:hanging="257"/>
      </w:pPr>
      <w:rPr>
        <w:rFonts w:hint="default"/>
        <w:lang w:val="ru-RU" w:eastAsia="en-US" w:bidi="ar-SA"/>
      </w:rPr>
    </w:lvl>
    <w:lvl w:ilvl="8" w:tplc="5204ED2C">
      <w:numFmt w:val="bullet"/>
      <w:lvlText w:val="•"/>
      <w:lvlJc w:val="left"/>
      <w:pPr>
        <w:ind w:left="7825" w:hanging="257"/>
      </w:pPr>
      <w:rPr>
        <w:rFonts w:hint="default"/>
        <w:lang w:val="ru-RU" w:eastAsia="en-US" w:bidi="ar-SA"/>
      </w:rPr>
    </w:lvl>
  </w:abstractNum>
  <w:abstractNum w:abstractNumId="1" w15:restartNumberingAfterBreak="0">
    <w:nsid w:val="1DE51BC6"/>
    <w:multiLevelType w:val="hybridMultilevel"/>
    <w:tmpl w:val="49C0CBA2"/>
    <w:lvl w:ilvl="0" w:tplc="B59256B4">
      <w:numFmt w:val="bullet"/>
      <w:lvlText w:val="●"/>
      <w:lvlJc w:val="left"/>
      <w:pPr>
        <w:ind w:left="1134" w:hanging="281"/>
      </w:pPr>
      <w:rPr>
        <w:rFonts w:ascii="Calibri" w:eastAsia="Calibri" w:hAnsi="Calibri" w:cs="Calibri" w:hint="default"/>
        <w:b w:val="0"/>
        <w:bCs w:val="0"/>
        <w:i w:val="0"/>
        <w:iCs w:val="0"/>
        <w:spacing w:val="0"/>
        <w:w w:val="100"/>
        <w:sz w:val="24"/>
        <w:szCs w:val="24"/>
        <w:lang w:val="ru-RU" w:eastAsia="en-US" w:bidi="ar-SA"/>
      </w:rPr>
    </w:lvl>
    <w:lvl w:ilvl="1" w:tplc="AC8605C0">
      <w:numFmt w:val="bullet"/>
      <w:lvlText w:val="•"/>
      <w:lvlJc w:val="left"/>
      <w:pPr>
        <w:ind w:left="2004" w:hanging="281"/>
      </w:pPr>
      <w:rPr>
        <w:rFonts w:hint="default"/>
        <w:lang w:val="ru-RU" w:eastAsia="en-US" w:bidi="ar-SA"/>
      </w:rPr>
    </w:lvl>
    <w:lvl w:ilvl="2" w:tplc="DF58C32C">
      <w:numFmt w:val="bullet"/>
      <w:lvlText w:val="•"/>
      <w:lvlJc w:val="left"/>
      <w:pPr>
        <w:ind w:left="2868" w:hanging="281"/>
      </w:pPr>
      <w:rPr>
        <w:rFonts w:hint="default"/>
        <w:lang w:val="ru-RU" w:eastAsia="en-US" w:bidi="ar-SA"/>
      </w:rPr>
    </w:lvl>
    <w:lvl w:ilvl="3" w:tplc="0748CBAC">
      <w:numFmt w:val="bullet"/>
      <w:lvlText w:val="•"/>
      <w:lvlJc w:val="left"/>
      <w:pPr>
        <w:ind w:left="3732" w:hanging="281"/>
      </w:pPr>
      <w:rPr>
        <w:rFonts w:hint="default"/>
        <w:lang w:val="ru-RU" w:eastAsia="en-US" w:bidi="ar-SA"/>
      </w:rPr>
    </w:lvl>
    <w:lvl w:ilvl="4" w:tplc="3886F6D8">
      <w:numFmt w:val="bullet"/>
      <w:lvlText w:val="•"/>
      <w:lvlJc w:val="left"/>
      <w:pPr>
        <w:ind w:left="4596" w:hanging="281"/>
      </w:pPr>
      <w:rPr>
        <w:rFonts w:hint="default"/>
        <w:lang w:val="ru-RU" w:eastAsia="en-US" w:bidi="ar-SA"/>
      </w:rPr>
    </w:lvl>
    <w:lvl w:ilvl="5" w:tplc="80DA8D9A">
      <w:numFmt w:val="bullet"/>
      <w:lvlText w:val="•"/>
      <w:lvlJc w:val="left"/>
      <w:pPr>
        <w:ind w:left="5460" w:hanging="281"/>
      </w:pPr>
      <w:rPr>
        <w:rFonts w:hint="default"/>
        <w:lang w:val="ru-RU" w:eastAsia="en-US" w:bidi="ar-SA"/>
      </w:rPr>
    </w:lvl>
    <w:lvl w:ilvl="6" w:tplc="BFA01052">
      <w:numFmt w:val="bullet"/>
      <w:lvlText w:val="•"/>
      <w:lvlJc w:val="left"/>
      <w:pPr>
        <w:ind w:left="6324" w:hanging="281"/>
      </w:pPr>
      <w:rPr>
        <w:rFonts w:hint="default"/>
        <w:lang w:val="ru-RU" w:eastAsia="en-US" w:bidi="ar-SA"/>
      </w:rPr>
    </w:lvl>
    <w:lvl w:ilvl="7" w:tplc="7A8CE418">
      <w:numFmt w:val="bullet"/>
      <w:lvlText w:val="•"/>
      <w:lvlJc w:val="left"/>
      <w:pPr>
        <w:ind w:left="7188" w:hanging="281"/>
      </w:pPr>
      <w:rPr>
        <w:rFonts w:hint="default"/>
        <w:lang w:val="ru-RU" w:eastAsia="en-US" w:bidi="ar-SA"/>
      </w:rPr>
    </w:lvl>
    <w:lvl w:ilvl="8" w:tplc="0BCAC37E">
      <w:numFmt w:val="bullet"/>
      <w:lvlText w:val="•"/>
      <w:lvlJc w:val="left"/>
      <w:pPr>
        <w:ind w:left="8053" w:hanging="281"/>
      </w:pPr>
      <w:rPr>
        <w:rFonts w:hint="default"/>
        <w:lang w:val="ru-RU" w:eastAsia="en-US" w:bidi="ar-SA"/>
      </w:rPr>
    </w:lvl>
  </w:abstractNum>
  <w:abstractNum w:abstractNumId="2" w15:restartNumberingAfterBreak="0">
    <w:nsid w:val="2283335B"/>
    <w:multiLevelType w:val="hybridMultilevel"/>
    <w:tmpl w:val="CEEA922A"/>
    <w:lvl w:ilvl="0" w:tplc="E5B6F95A">
      <w:numFmt w:val="bullet"/>
      <w:lvlText w:val="●"/>
      <w:lvlJc w:val="left"/>
      <w:pPr>
        <w:ind w:left="1" w:hanging="281"/>
      </w:pPr>
      <w:rPr>
        <w:rFonts w:ascii="Calibri" w:eastAsia="Calibri" w:hAnsi="Calibri" w:cs="Calibri" w:hint="default"/>
        <w:b w:val="0"/>
        <w:bCs w:val="0"/>
        <w:i w:val="0"/>
        <w:iCs w:val="0"/>
        <w:spacing w:val="0"/>
        <w:w w:val="100"/>
        <w:sz w:val="24"/>
        <w:szCs w:val="24"/>
        <w:lang w:val="ru-RU" w:eastAsia="en-US" w:bidi="ar-SA"/>
      </w:rPr>
    </w:lvl>
    <w:lvl w:ilvl="1" w:tplc="9260FA84">
      <w:numFmt w:val="bullet"/>
      <w:lvlText w:val="•"/>
      <w:lvlJc w:val="left"/>
      <w:pPr>
        <w:ind w:left="978" w:hanging="281"/>
      </w:pPr>
      <w:rPr>
        <w:rFonts w:hint="default"/>
        <w:lang w:val="ru-RU" w:eastAsia="en-US" w:bidi="ar-SA"/>
      </w:rPr>
    </w:lvl>
    <w:lvl w:ilvl="2" w:tplc="5F2E0694">
      <w:numFmt w:val="bullet"/>
      <w:lvlText w:val="•"/>
      <w:lvlJc w:val="left"/>
      <w:pPr>
        <w:ind w:left="1956" w:hanging="281"/>
      </w:pPr>
      <w:rPr>
        <w:rFonts w:hint="default"/>
        <w:lang w:val="ru-RU" w:eastAsia="en-US" w:bidi="ar-SA"/>
      </w:rPr>
    </w:lvl>
    <w:lvl w:ilvl="3" w:tplc="B05062E4">
      <w:numFmt w:val="bullet"/>
      <w:lvlText w:val="•"/>
      <w:lvlJc w:val="left"/>
      <w:pPr>
        <w:ind w:left="2934" w:hanging="281"/>
      </w:pPr>
      <w:rPr>
        <w:rFonts w:hint="default"/>
        <w:lang w:val="ru-RU" w:eastAsia="en-US" w:bidi="ar-SA"/>
      </w:rPr>
    </w:lvl>
    <w:lvl w:ilvl="4" w:tplc="4F5ABAEE">
      <w:numFmt w:val="bullet"/>
      <w:lvlText w:val="•"/>
      <w:lvlJc w:val="left"/>
      <w:pPr>
        <w:ind w:left="3912" w:hanging="281"/>
      </w:pPr>
      <w:rPr>
        <w:rFonts w:hint="default"/>
        <w:lang w:val="ru-RU" w:eastAsia="en-US" w:bidi="ar-SA"/>
      </w:rPr>
    </w:lvl>
    <w:lvl w:ilvl="5" w:tplc="C65A21D4">
      <w:numFmt w:val="bullet"/>
      <w:lvlText w:val="•"/>
      <w:lvlJc w:val="left"/>
      <w:pPr>
        <w:ind w:left="4890" w:hanging="281"/>
      </w:pPr>
      <w:rPr>
        <w:rFonts w:hint="default"/>
        <w:lang w:val="ru-RU" w:eastAsia="en-US" w:bidi="ar-SA"/>
      </w:rPr>
    </w:lvl>
    <w:lvl w:ilvl="6" w:tplc="2AC8AEDA">
      <w:numFmt w:val="bullet"/>
      <w:lvlText w:val="•"/>
      <w:lvlJc w:val="left"/>
      <w:pPr>
        <w:ind w:left="5868" w:hanging="281"/>
      </w:pPr>
      <w:rPr>
        <w:rFonts w:hint="default"/>
        <w:lang w:val="ru-RU" w:eastAsia="en-US" w:bidi="ar-SA"/>
      </w:rPr>
    </w:lvl>
    <w:lvl w:ilvl="7" w:tplc="6E78797A">
      <w:numFmt w:val="bullet"/>
      <w:lvlText w:val="•"/>
      <w:lvlJc w:val="left"/>
      <w:pPr>
        <w:ind w:left="6846" w:hanging="281"/>
      </w:pPr>
      <w:rPr>
        <w:rFonts w:hint="default"/>
        <w:lang w:val="ru-RU" w:eastAsia="en-US" w:bidi="ar-SA"/>
      </w:rPr>
    </w:lvl>
    <w:lvl w:ilvl="8" w:tplc="B5F60FB2">
      <w:numFmt w:val="bullet"/>
      <w:lvlText w:val="•"/>
      <w:lvlJc w:val="left"/>
      <w:pPr>
        <w:ind w:left="7825" w:hanging="281"/>
      </w:pPr>
      <w:rPr>
        <w:rFonts w:hint="default"/>
        <w:lang w:val="ru-RU" w:eastAsia="en-US" w:bidi="ar-SA"/>
      </w:rPr>
    </w:lvl>
  </w:abstractNum>
  <w:abstractNum w:abstractNumId="3" w15:restartNumberingAfterBreak="0">
    <w:nsid w:val="2C9B0007"/>
    <w:multiLevelType w:val="multilevel"/>
    <w:tmpl w:val="EBD4A774"/>
    <w:lvl w:ilvl="0">
      <w:start w:val="1"/>
      <w:numFmt w:val="decimal"/>
      <w:lvlText w:val="%1."/>
      <w:lvlJc w:val="left"/>
      <w:pPr>
        <w:ind w:left="3642" w:hanging="435"/>
        <w:jc w:val="right"/>
      </w:pPr>
      <w:rPr>
        <w:rFonts w:ascii="Times New Roman" w:eastAsia="Times New Roman" w:hAnsi="Times New Roman" w:cs="Times New Roman" w:hint="default"/>
        <w:b/>
        <w:bCs/>
        <w:i w:val="0"/>
        <w:iCs w:val="0"/>
        <w:spacing w:val="0"/>
        <w:w w:val="100"/>
        <w:sz w:val="24"/>
        <w:szCs w:val="24"/>
        <w:lang w:val="ru-RU" w:eastAsia="en-US" w:bidi="ar-SA"/>
      </w:rPr>
    </w:lvl>
    <w:lvl w:ilvl="1">
      <w:start w:val="1"/>
      <w:numFmt w:val="decimal"/>
      <w:lvlText w:val="%1.%2."/>
      <w:lvlJc w:val="left"/>
      <w:pPr>
        <w:ind w:left="1621" w:hanging="768"/>
      </w:pPr>
      <w:rPr>
        <w:rFonts w:hint="default"/>
        <w:spacing w:val="0"/>
        <w:w w:val="100"/>
        <w:lang w:val="ru-RU" w:eastAsia="en-US" w:bidi="ar-SA"/>
      </w:rPr>
    </w:lvl>
    <w:lvl w:ilvl="2">
      <w:start w:val="1"/>
      <w:numFmt w:val="decimal"/>
      <w:lvlText w:val="%1.%2.%3."/>
      <w:lvlJc w:val="left"/>
      <w:pPr>
        <w:ind w:left="1" w:hanging="768"/>
      </w:pPr>
      <w:rPr>
        <w:rFonts w:hint="default"/>
        <w:spacing w:val="0"/>
        <w:w w:val="100"/>
        <w:lang w:val="ru-RU" w:eastAsia="en-US" w:bidi="ar-SA"/>
      </w:rPr>
    </w:lvl>
    <w:lvl w:ilvl="3">
      <w:numFmt w:val="bullet"/>
      <w:lvlText w:val="-"/>
      <w:lvlJc w:val="left"/>
      <w:pPr>
        <w:ind w:left="1" w:hanging="768"/>
      </w:pPr>
      <w:rPr>
        <w:rFonts w:ascii="Times New Roman" w:eastAsia="Times New Roman" w:hAnsi="Times New Roman" w:cs="Times New Roman" w:hint="default"/>
        <w:b w:val="0"/>
        <w:bCs w:val="0"/>
        <w:i w:val="0"/>
        <w:iCs w:val="0"/>
        <w:spacing w:val="0"/>
        <w:w w:val="100"/>
        <w:sz w:val="24"/>
        <w:szCs w:val="24"/>
        <w:lang w:val="ru-RU" w:eastAsia="en-US" w:bidi="ar-SA"/>
      </w:rPr>
    </w:lvl>
    <w:lvl w:ilvl="4">
      <w:numFmt w:val="bullet"/>
      <w:lvlText w:val="•"/>
      <w:lvlJc w:val="left"/>
      <w:pPr>
        <w:ind w:left="1700" w:hanging="768"/>
      </w:pPr>
      <w:rPr>
        <w:rFonts w:hint="default"/>
        <w:lang w:val="ru-RU" w:eastAsia="en-US" w:bidi="ar-SA"/>
      </w:rPr>
    </w:lvl>
    <w:lvl w:ilvl="5">
      <w:numFmt w:val="bullet"/>
      <w:lvlText w:val="•"/>
      <w:lvlJc w:val="left"/>
      <w:pPr>
        <w:ind w:left="3640" w:hanging="768"/>
      </w:pPr>
      <w:rPr>
        <w:rFonts w:hint="default"/>
        <w:lang w:val="ru-RU" w:eastAsia="en-US" w:bidi="ar-SA"/>
      </w:rPr>
    </w:lvl>
    <w:lvl w:ilvl="6">
      <w:numFmt w:val="bullet"/>
      <w:lvlText w:val="•"/>
      <w:lvlJc w:val="left"/>
      <w:pPr>
        <w:ind w:left="4868" w:hanging="768"/>
      </w:pPr>
      <w:rPr>
        <w:rFonts w:hint="default"/>
        <w:lang w:val="ru-RU" w:eastAsia="en-US" w:bidi="ar-SA"/>
      </w:rPr>
    </w:lvl>
    <w:lvl w:ilvl="7">
      <w:numFmt w:val="bullet"/>
      <w:lvlText w:val="•"/>
      <w:lvlJc w:val="left"/>
      <w:pPr>
        <w:ind w:left="6096" w:hanging="768"/>
      </w:pPr>
      <w:rPr>
        <w:rFonts w:hint="default"/>
        <w:lang w:val="ru-RU" w:eastAsia="en-US" w:bidi="ar-SA"/>
      </w:rPr>
    </w:lvl>
    <w:lvl w:ilvl="8">
      <w:numFmt w:val="bullet"/>
      <w:lvlText w:val="•"/>
      <w:lvlJc w:val="left"/>
      <w:pPr>
        <w:ind w:left="7324" w:hanging="768"/>
      </w:pPr>
      <w:rPr>
        <w:rFonts w:hint="default"/>
        <w:lang w:val="ru-RU" w:eastAsia="en-US" w:bidi="ar-SA"/>
      </w:rPr>
    </w:lvl>
  </w:abstractNum>
  <w:abstractNum w:abstractNumId="4" w15:restartNumberingAfterBreak="0">
    <w:nsid w:val="37C835E6"/>
    <w:multiLevelType w:val="hybridMultilevel"/>
    <w:tmpl w:val="C1209DEC"/>
    <w:lvl w:ilvl="0" w:tplc="612EB3B6">
      <w:numFmt w:val="bullet"/>
      <w:lvlText w:val=""/>
      <w:lvlJc w:val="left"/>
      <w:pPr>
        <w:ind w:left="284" w:hanging="284"/>
      </w:pPr>
      <w:rPr>
        <w:rFonts w:ascii="Symbol" w:eastAsia="Symbol" w:hAnsi="Symbol" w:cs="Symbol" w:hint="default"/>
        <w:b w:val="0"/>
        <w:bCs w:val="0"/>
        <w:i w:val="0"/>
        <w:iCs w:val="0"/>
        <w:spacing w:val="0"/>
        <w:w w:val="100"/>
        <w:sz w:val="24"/>
        <w:szCs w:val="24"/>
        <w:lang w:val="ru-RU" w:eastAsia="en-US" w:bidi="ar-SA"/>
      </w:rPr>
    </w:lvl>
    <w:lvl w:ilvl="1" w:tplc="EEC6B2F8">
      <w:numFmt w:val="bullet"/>
      <w:lvlText w:val="•"/>
      <w:lvlJc w:val="left"/>
      <w:pPr>
        <w:ind w:left="1230" w:hanging="284"/>
      </w:pPr>
      <w:rPr>
        <w:rFonts w:hint="default"/>
        <w:lang w:val="ru-RU" w:eastAsia="en-US" w:bidi="ar-SA"/>
      </w:rPr>
    </w:lvl>
    <w:lvl w:ilvl="2" w:tplc="46C6664A">
      <w:numFmt w:val="bullet"/>
      <w:lvlText w:val="•"/>
      <w:lvlJc w:val="left"/>
      <w:pPr>
        <w:ind w:left="2180" w:hanging="284"/>
      </w:pPr>
      <w:rPr>
        <w:rFonts w:hint="default"/>
        <w:lang w:val="ru-RU" w:eastAsia="en-US" w:bidi="ar-SA"/>
      </w:rPr>
    </w:lvl>
    <w:lvl w:ilvl="3" w:tplc="BA723BDA">
      <w:numFmt w:val="bullet"/>
      <w:lvlText w:val="•"/>
      <w:lvlJc w:val="left"/>
      <w:pPr>
        <w:ind w:left="3130" w:hanging="284"/>
      </w:pPr>
      <w:rPr>
        <w:rFonts w:hint="default"/>
        <w:lang w:val="ru-RU" w:eastAsia="en-US" w:bidi="ar-SA"/>
      </w:rPr>
    </w:lvl>
    <w:lvl w:ilvl="4" w:tplc="8DF8CF6E">
      <w:numFmt w:val="bullet"/>
      <w:lvlText w:val="•"/>
      <w:lvlJc w:val="left"/>
      <w:pPr>
        <w:ind w:left="4080" w:hanging="284"/>
      </w:pPr>
      <w:rPr>
        <w:rFonts w:hint="default"/>
        <w:lang w:val="ru-RU" w:eastAsia="en-US" w:bidi="ar-SA"/>
      </w:rPr>
    </w:lvl>
    <w:lvl w:ilvl="5" w:tplc="4F5E4AF6">
      <w:numFmt w:val="bullet"/>
      <w:lvlText w:val="•"/>
      <w:lvlJc w:val="left"/>
      <w:pPr>
        <w:ind w:left="5030" w:hanging="284"/>
      </w:pPr>
      <w:rPr>
        <w:rFonts w:hint="default"/>
        <w:lang w:val="ru-RU" w:eastAsia="en-US" w:bidi="ar-SA"/>
      </w:rPr>
    </w:lvl>
    <w:lvl w:ilvl="6" w:tplc="455C3C40">
      <w:numFmt w:val="bullet"/>
      <w:lvlText w:val="•"/>
      <w:lvlJc w:val="left"/>
      <w:pPr>
        <w:ind w:left="5980" w:hanging="284"/>
      </w:pPr>
      <w:rPr>
        <w:rFonts w:hint="default"/>
        <w:lang w:val="ru-RU" w:eastAsia="en-US" w:bidi="ar-SA"/>
      </w:rPr>
    </w:lvl>
    <w:lvl w:ilvl="7" w:tplc="EDD0E948">
      <w:numFmt w:val="bullet"/>
      <w:lvlText w:val="•"/>
      <w:lvlJc w:val="left"/>
      <w:pPr>
        <w:ind w:left="6930" w:hanging="284"/>
      </w:pPr>
      <w:rPr>
        <w:rFonts w:hint="default"/>
        <w:lang w:val="ru-RU" w:eastAsia="en-US" w:bidi="ar-SA"/>
      </w:rPr>
    </w:lvl>
    <w:lvl w:ilvl="8" w:tplc="23000378">
      <w:numFmt w:val="bullet"/>
      <w:lvlText w:val="•"/>
      <w:lvlJc w:val="left"/>
      <w:pPr>
        <w:ind w:left="7881" w:hanging="284"/>
      </w:pPr>
      <w:rPr>
        <w:rFonts w:hint="default"/>
        <w:lang w:val="ru-RU" w:eastAsia="en-US" w:bidi="ar-SA"/>
      </w:rPr>
    </w:lvl>
  </w:abstractNum>
  <w:abstractNum w:abstractNumId="5" w15:restartNumberingAfterBreak="0">
    <w:nsid w:val="3D3B4748"/>
    <w:multiLevelType w:val="hybridMultilevel"/>
    <w:tmpl w:val="A4DE6240"/>
    <w:lvl w:ilvl="0" w:tplc="9294AD58">
      <w:numFmt w:val="bullet"/>
      <w:lvlText w:val="-"/>
      <w:lvlJc w:val="left"/>
      <w:pPr>
        <w:ind w:left="1" w:hanging="250"/>
      </w:pPr>
      <w:rPr>
        <w:rFonts w:ascii="Times New Roman" w:eastAsia="Times New Roman" w:hAnsi="Times New Roman" w:cs="Times New Roman" w:hint="default"/>
        <w:b w:val="0"/>
        <w:bCs w:val="0"/>
        <w:i w:val="0"/>
        <w:iCs w:val="0"/>
        <w:spacing w:val="0"/>
        <w:w w:val="100"/>
        <w:sz w:val="24"/>
        <w:szCs w:val="24"/>
        <w:lang w:val="ru-RU" w:eastAsia="en-US" w:bidi="ar-SA"/>
      </w:rPr>
    </w:lvl>
    <w:lvl w:ilvl="1" w:tplc="8BFE3BF0">
      <w:numFmt w:val="bullet"/>
      <w:lvlText w:val="•"/>
      <w:lvlJc w:val="left"/>
      <w:pPr>
        <w:ind w:left="978" w:hanging="250"/>
      </w:pPr>
      <w:rPr>
        <w:rFonts w:hint="default"/>
        <w:lang w:val="ru-RU" w:eastAsia="en-US" w:bidi="ar-SA"/>
      </w:rPr>
    </w:lvl>
    <w:lvl w:ilvl="2" w:tplc="B2FACBB8">
      <w:numFmt w:val="bullet"/>
      <w:lvlText w:val="•"/>
      <w:lvlJc w:val="left"/>
      <w:pPr>
        <w:ind w:left="1956" w:hanging="250"/>
      </w:pPr>
      <w:rPr>
        <w:rFonts w:hint="default"/>
        <w:lang w:val="ru-RU" w:eastAsia="en-US" w:bidi="ar-SA"/>
      </w:rPr>
    </w:lvl>
    <w:lvl w:ilvl="3" w:tplc="D070ECEC">
      <w:numFmt w:val="bullet"/>
      <w:lvlText w:val="•"/>
      <w:lvlJc w:val="left"/>
      <w:pPr>
        <w:ind w:left="2934" w:hanging="250"/>
      </w:pPr>
      <w:rPr>
        <w:rFonts w:hint="default"/>
        <w:lang w:val="ru-RU" w:eastAsia="en-US" w:bidi="ar-SA"/>
      </w:rPr>
    </w:lvl>
    <w:lvl w:ilvl="4" w:tplc="9B60364C">
      <w:numFmt w:val="bullet"/>
      <w:lvlText w:val="•"/>
      <w:lvlJc w:val="left"/>
      <w:pPr>
        <w:ind w:left="3912" w:hanging="250"/>
      </w:pPr>
      <w:rPr>
        <w:rFonts w:hint="default"/>
        <w:lang w:val="ru-RU" w:eastAsia="en-US" w:bidi="ar-SA"/>
      </w:rPr>
    </w:lvl>
    <w:lvl w:ilvl="5" w:tplc="80C80460">
      <w:numFmt w:val="bullet"/>
      <w:lvlText w:val="•"/>
      <w:lvlJc w:val="left"/>
      <w:pPr>
        <w:ind w:left="4890" w:hanging="250"/>
      </w:pPr>
      <w:rPr>
        <w:rFonts w:hint="default"/>
        <w:lang w:val="ru-RU" w:eastAsia="en-US" w:bidi="ar-SA"/>
      </w:rPr>
    </w:lvl>
    <w:lvl w:ilvl="6" w:tplc="261C789C">
      <w:numFmt w:val="bullet"/>
      <w:lvlText w:val="•"/>
      <w:lvlJc w:val="left"/>
      <w:pPr>
        <w:ind w:left="5868" w:hanging="250"/>
      </w:pPr>
      <w:rPr>
        <w:rFonts w:hint="default"/>
        <w:lang w:val="ru-RU" w:eastAsia="en-US" w:bidi="ar-SA"/>
      </w:rPr>
    </w:lvl>
    <w:lvl w:ilvl="7" w:tplc="8C423CEC">
      <w:numFmt w:val="bullet"/>
      <w:lvlText w:val="•"/>
      <w:lvlJc w:val="left"/>
      <w:pPr>
        <w:ind w:left="6846" w:hanging="250"/>
      </w:pPr>
      <w:rPr>
        <w:rFonts w:hint="default"/>
        <w:lang w:val="ru-RU" w:eastAsia="en-US" w:bidi="ar-SA"/>
      </w:rPr>
    </w:lvl>
    <w:lvl w:ilvl="8" w:tplc="9A14558E">
      <w:numFmt w:val="bullet"/>
      <w:lvlText w:val="•"/>
      <w:lvlJc w:val="left"/>
      <w:pPr>
        <w:ind w:left="7825" w:hanging="250"/>
      </w:pPr>
      <w:rPr>
        <w:rFonts w:hint="default"/>
        <w:lang w:val="ru-RU" w:eastAsia="en-US" w:bidi="ar-SA"/>
      </w:rPr>
    </w:lvl>
  </w:abstractNum>
  <w:abstractNum w:abstractNumId="6" w15:restartNumberingAfterBreak="0">
    <w:nsid w:val="56CD3CCD"/>
    <w:multiLevelType w:val="hybridMultilevel"/>
    <w:tmpl w:val="8318AB3E"/>
    <w:lvl w:ilvl="0" w:tplc="E346B270">
      <w:numFmt w:val="bullet"/>
      <w:lvlText w:val="-"/>
      <w:lvlJc w:val="left"/>
      <w:pPr>
        <w:ind w:left="1143" w:hanging="140"/>
      </w:pPr>
      <w:rPr>
        <w:rFonts w:ascii="Times New Roman" w:eastAsia="Times New Roman" w:hAnsi="Times New Roman" w:cs="Times New Roman" w:hint="default"/>
        <w:b w:val="0"/>
        <w:bCs w:val="0"/>
        <w:i w:val="0"/>
        <w:iCs w:val="0"/>
        <w:spacing w:val="0"/>
        <w:w w:val="100"/>
        <w:sz w:val="24"/>
        <w:szCs w:val="24"/>
        <w:shd w:val="clear" w:color="auto" w:fill="FFFF00"/>
        <w:lang w:val="ru-RU" w:eastAsia="en-US" w:bidi="ar-SA"/>
      </w:rPr>
    </w:lvl>
    <w:lvl w:ilvl="1" w:tplc="01F0C912">
      <w:numFmt w:val="bullet"/>
      <w:lvlText w:val="•"/>
      <w:lvlJc w:val="left"/>
      <w:pPr>
        <w:ind w:left="2004" w:hanging="140"/>
      </w:pPr>
      <w:rPr>
        <w:rFonts w:hint="default"/>
        <w:lang w:val="ru-RU" w:eastAsia="en-US" w:bidi="ar-SA"/>
      </w:rPr>
    </w:lvl>
    <w:lvl w:ilvl="2" w:tplc="569403FA">
      <w:numFmt w:val="bullet"/>
      <w:lvlText w:val="•"/>
      <w:lvlJc w:val="left"/>
      <w:pPr>
        <w:ind w:left="2868" w:hanging="140"/>
      </w:pPr>
      <w:rPr>
        <w:rFonts w:hint="default"/>
        <w:lang w:val="ru-RU" w:eastAsia="en-US" w:bidi="ar-SA"/>
      </w:rPr>
    </w:lvl>
    <w:lvl w:ilvl="3" w:tplc="CE02AC32">
      <w:numFmt w:val="bullet"/>
      <w:lvlText w:val="•"/>
      <w:lvlJc w:val="left"/>
      <w:pPr>
        <w:ind w:left="3732" w:hanging="140"/>
      </w:pPr>
      <w:rPr>
        <w:rFonts w:hint="default"/>
        <w:lang w:val="ru-RU" w:eastAsia="en-US" w:bidi="ar-SA"/>
      </w:rPr>
    </w:lvl>
    <w:lvl w:ilvl="4" w:tplc="71AAED9C">
      <w:numFmt w:val="bullet"/>
      <w:lvlText w:val="•"/>
      <w:lvlJc w:val="left"/>
      <w:pPr>
        <w:ind w:left="4596" w:hanging="140"/>
      </w:pPr>
      <w:rPr>
        <w:rFonts w:hint="default"/>
        <w:lang w:val="ru-RU" w:eastAsia="en-US" w:bidi="ar-SA"/>
      </w:rPr>
    </w:lvl>
    <w:lvl w:ilvl="5" w:tplc="F95E174A">
      <w:numFmt w:val="bullet"/>
      <w:lvlText w:val="•"/>
      <w:lvlJc w:val="left"/>
      <w:pPr>
        <w:ind w:left="5460" w:hanging="140"/>
      </w:pPr>
      <w:rPr>
        <w:rFonts w:hint="default"/>
        <w:lang w:val="ru-RU" w:eastAsia="en-US" w:bidi="ar-SA"/>
      </w:rPr>
    </w:lvl>
    <w:lvl w:ilvl="6" w:tplc="BF20E79A">
      <w:numFmt w:val="bullet"/>
      <w:lvlText w:val="•"/>
      <w:lvlJc w:val="left"/>
      <w:pPr>
        <w:ind w:left="6324" w:hanging="140"/>
      </w:pPr>
      <w:rPr>
        <w:rFonts w:hint="default"/>
        <w:lang w:val="ru-RU" w:eastAsia="en-US" w:bidi="ar-SA"/>
      </w:rPr>
    </w:lvl>
    <w:lvl w:ilvl="7" w:tplc="BCE05184">
      <w:numFmt w:val="bullet"/>
      <w:lvlText w:val="•"/>
      <w:lvlJc w:val="left"/>
      <w:pPr>
        <w:ind w:left="7188" w:hanging="140"/>
      </w:pPr>
      <w:rPr>
        <w:rFonts w:hint="default"/>
        <w:lang w:val="ru-RU" w:eastAsia="en-US" w:bidi="ar-SA"/>
      </w:rPr>
    </w:lvl>
    <w:lvl w:ilvl="8" w:tplc="CFC65F50">
      <w:numFmt w:val="bullet"/>
      <w:lvlText w:val="•"/>
      <w:lvlJc w:val="left"/>
      <w:pPr>
        <w:ind w:left="8053" w:hanging="140"/>
      </w:pPr>
      <w:rPr>
        <w:rFonts w:hint="default"/>
        <w:lang w:val="ru-RU" w:eastAsia="en-US" w:bidi="ar-SA"/>
      </w:rPr>
    </w:lvl>
  </w:abstractNum>
  <w:abstractNum w:abstractNumId="7" w15:restartNumberingAfterBreak="0">
    <w:nsid w:val="79335AB7"/>
    <w:multiLevelType w:val="hybridMultilevel"/>
    <w:tmpl w:val="EDA8D930"/>
    <w:lvl w:ilvl="0" w:tplc="857EB6DA">
      <w:numFmt w:val="bullet"/>
      <w:lvlText w:val="-"/>
      <w:lvlJc w:val="left"/>
      <w:pPr>
        <w:ind w:left="1283" w:hanging="140"/>
      </w:pPr>
      <w:rPr>
        <w:rFonts w:ascii="Times New Roman" w:eastAsia="Times New Roman" w:hAnsi="Times New Roman" w:cs="Times New Roman" w:hint="default"/>
        <w:b w:val="0"/>
        <w:bCs w:val="0"/>
        <w:i w:val="0"/>
        <w:iCs w:val="0"/>
        <w:spacing w:val="0"/>
        <w:w w:val="100"/>
        <w:sz w:val="24"/>
        <w:szCs w:val="24"/>
        <w:shd w:val="clear" w:color="auto" w:fill="FFFF00"/>
        <w:lang w:val="ru-RU" w:eastAsia="en-US" w:bidi="ar-SA"/>
      </w:rPr>
    </w:lvl>
    <w:lvl w:ilvl="1" w:tplc="4D24CA10">
      <w:numFmt w:val="bullet"/>
      <w:lvlText w:val="•"/>
      <w:lvlJc w:val="left"/>
      <w:pPr>
        <w:ind w:left="2130" w:hanging="140"/>
      </w:pPr>
      <w:rPr>
        <w:rFonts w:hint="default"/>
        <w:lang w:val="ru-RU" w:eastAsia="en-US" w:bidi="ar-SA"/>
      </w:rPr>
    </w:lvl>
    <w:lvl w:ilvl="2" w:tplc="5A9C9C3A">
      <w:numFmt w:val="bullet"/>
      <w:lvlText w:val="•"/>
      <w:lvlJc w:val="left"/>
      <w:pPr>
        <w:ind w:left="2980" w:hanging="140"/>
      </w:pPr>
      <w:rPr>
        <w:rFonts w:hint="default"/>
        <w:lang w:val="ru-RU" w:eastAsia="en-US" w:bidi="ar-SA"/>
      </w:rPr>
    </w:lvl>
    <w:lvl w:ilvl="3" w:tplc="ED64983E">
      <w:numFmt w:val="bullet"/>
      <w:lvlText w:val="•"/>
      <w:lvlJc w:val="left"/>
      <w:pPr>
        <w:ind w:left="3830" w:hanging="140"/>
      </w:pPr>
      <w:rPr>
        <w:rFonts w:hint="default"/>
        <w:lang w:val="ru-RU" w:eastAsia="en-US" w:bidi="ar-SA"/>
      </w:rPr>
    </w:lvl>
    <w:lvl w:ilvl="4" w:tplc="15E8D71E">
      <w:numFmt w:val="bullet"/>
      <w:lvlText w:val="•"/>
      <w:lvlJc w:val="left"/>
      <w:pPr>
        <w:ind w:left="4680" w:hanging="140"/>
      </w:pPr>
      <w:rPr>
        <w:rFonts w:hint="default"/>
        <w:lang w:val="ru-RU" w:eastAsia="en-US" w:bidi="ar-SA"/>
      </w:rPr>
    </w:lvl>
    <w:lvl w:ilvl="5" w:tplc="4D6CBADE">
      <w:numFmt w:val="bullet"/>
      <w:lvlText w:val="•"/>
      <w:lvlJc w:val="left"/>
      <w:pPr>
        <w:ind w:left="5530" w:hanging="140"/>
      </w:pPr>
      <w:rPr>
        <w:rFonts w:hint="default"/>
        <w:lang w:val="ru-RU" w:eastAsia="en-US" w:bidi="ar-SA"/>
      </w:rPr>
    </w:lvl>
    <w:lvl w:ilvl="6" w:tplc="520268EE">
      <w:numFmt w:val="bullet"/>
      <w:lvlText w:val="•"/>
      <w:lvlJc w:val="left"/>
      <w:pPr>
        <w:ind w:left="6380" w:hanging="140"/>
      </w:pPr>
      <w:rPr>
        <w:rFonts w:hint="default"/>
        <w:lang w:val="ru-RU" w:eastAsia="en-US" w:bidi="ar-SA"/>
      </w:rPr>
    </w:lvl>
    <w:lvl w:ilvl="7" w:tplc="DAF81E1A">
      <w:numFmt w:val="bullet"/>
      <w:lvlText w:val="•"/>
      <w:lvlJc w:val="left"/>
      <w:pPr>
        <w:ind w:left="7230" w:hanging="140"/>
      </w:pPr>
      <w:rPr>
        <w:rFonts w:hint="default"/>
        <w:lang w:val="ru-RU" w:eastAsia="en-US" w:bidi="ar-SA"/>
      </w:rPr>
    </w:lvl>
    <w:lvl w:ilvl="8" w:tplc="38B02778">
      <w:numFmt w:val="bullet"/>
      <w:lvlText w:val="•"/>
      <w:lvlJc w:val="left"/>
      <w:pPr>
        <w:ind w:left="8081" w:hanging="140"/>
      </w:pPr>
      <w:rPr>
        <w:rFonts w:hint="default"/>
        <w:lang w:val="ru-RU" w:eastAsia="en-US" w:bidi="ar-SA"/>
      </w:rPr>
    </w:lvl>
  </w:abstractNum>
  <w:num w:numId="1">
    <w:abstractNumId w:val="0"/>
  </w:num>
  <w:num w:numId="2">
    <w:abstractNumId w:val="1"/>
  </w:num>
  <w:num w:numId="3">
    <w:abstractNumId w:val="2"/>
  </w:num>
  <w:num w:numId="4">
    <w:abstractNumId w:val="5"/>
  </w:num>
  <w:num w:numId="5">
    <w:abstractNumId w:val="6"/>
  </w:num>
  <w:num w:numId="6">
    <w:abstractNumId w:val="7"/>
  </w:num>
  <w:num w:numId="7">
    <w:abstractNumId w:val="4"/>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Tulupeeva">
    <w15:presenceInfo w15:providerId="AD" w15:userId="S-1-5-21-3323604574-3833187214-1353823002-252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2E"/>
    <w:rsid w:val="0000321E"/>
    <w:rsid w:val="004F2BF8"/>
    <w:rsid w:val="005B1FA8"/>
    <w:rsid w:val="006B12A4"/>
    <w:rsid w:val="008F78BE"/>
    <w:rsid w:val="009A41D7"/>
    <w:rsid w:val="00A8519E"/>
    <w:rsid w:val="00C1612E"/>
    <w:rsid w:val="00FC5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0C31"/>
  <w15:docId w15:val="{BC6419F2-C014-4CAF-AE19-784E2E9F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spacing w:before="240"/>
      <w:ind w:left="1134" w:hanging="374"/>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 w:firstLine="852"/>
      <w:jc w:val="both"/>
    </w:pPr>
    <w:rPr>
      <w:sz w:val="24"/>
      <w:szCs w:val="24"/>
    </w:rPr>
  </w:style>
  <w:style w:type="paragraph" w:styleId="a4">
    <w:name w:val="Title"/>
    <w:basedOn w:val="a"/>
    <w:uiPriority w:val="10"/>
    <w:qFormat/>
    <w:pPr>
      <w:spacing w:before="1"/>
      <w:ind w:left="6" w:right="143"/>
      <w:jc w:val="center"/>
    </w:pPr>
    <w:rPr>
      <w:sz w:val="56"/>
      <w:szCs w:val="56"/>
    </w:rPr>
  </w:style>
  <w:style w:type="paragraph" w:styleId="a5">
    <w:name w:val="List Paragraph"/>
    <w:basedOn w:val="a"/>
    <w:uiPriority w:val="1"/>
    <w:qFormat/>
    <w:pPr>
      <w:ind w:left="1" w:firstLine="852"/>
      <w:jc w:val="both"/>
    </w:pPr>
  </w:style>
  <w:style w:type="paragraph" w:customStyle="1" w:styleId="TableParagraph">
    <w:name w:val="Table Paragraph"/>
    <w:basedOn w:val="a"/>
    <w:uiPriority w:val="1"/>
    <w:qFormat/>
  </w:style>
  <w:style w:type="character" w:styleId="a6">
    <w:name w:val="annotation reference"/>
    <w:basedOn w:val="a0"/>
    <w:uiPriority w:val="99"/>
    <w:semiHidden/>
    <w:unhideWhenUsed/>
    <w:rsid w:val="006B12A4"/>
    <w:rPr>
      <w:sz w:val="16"/>
      <w:szCs w:val="16"/>
    </w:rPr>
  </w:style>
  <w:style w:type="paragraph" w:styleId="a7">
    <w:name w:val="annotation text"/>
    <w:basedOn w:val="a"/>
    <w:link w:val="a8"/>
    <w:uiPriority w:val="99"/>
    <w:semiHidden/>
    <w:unhideWhenUsed/>
    <w:rsid w:val="006B12A4"/>
    <w:rPr>
      <w:sz w:val="20"/>
      <w:szCs w:val="20"/>
    </w:rPr>
  </w:style>
  <w:style w:type="character" w:customStyle="1" w:styleId="a8">
    <w:name w:val="Текст примечания Знак"/>
    <w:basedOn w:val="a0"/>
    <w:link w:val="a7"/>
    <w:uiPriority w:val="99"/>
    <w:semiHidden/>
    <w:rsid w:val="006B12A4"/>
    <w:rPr>
      <w:rFonts w:ascii="Times New Roman" w:eastAsia="Times New Roman" w:hAnsi="Times New Roman" w:cs="Times New Roman"/>
      <w:sz w:val="20"/>
      <w:szCs w:val="20"/>
      <w:lang w:val="ru-RU"/>
    </w:rPr>
  </w:style>
  <w:style w:type="paragraph" w:styleId="a9">
    <w:name w:val="annotation subject"/>
    <w:basedOn w:val="a7"/>
    <w:next w:val="a7"/>
    <w:link w:val="aa"/>
    <w:uiPriority w:val="99"/>
    <w:semiHidden/>
    <w:unhideWhenUsed/>
    <w:rsid w:val="006B12A4"/>
    <w:rPr>
      <w:b/>
      <w:bCs/>
    </w:rPr>
  </w:style>
  <w:style w:type="character" w:customStyle="1" w:styleId="aa">
    <w:name w:val="Тема примечания Знак"/>
    <w:basedOn w:val="a8"/>
    <w:link w:val="a9"/>
    <w:uiPriority w:val="99"/>
    <w:semiHidden/>
    <w:rsid w:val="006B12A4"/>
    <w:rPr>
      <w:rFonts w:ascii="Times New Roman" w:eastAsia="Times New Roman" w:hAnsi="Times New Roman" w:cs="Times New Roman"/>
      <w:b/>
      <w:bCs/>
      <w:sz w:val="20"/>
      <w:szCs w:val="20"/>
      <w:lang w:val="ru-RU"/>
    </w:rPr>
  </w:style>
  <w:style w:type="paragraph" w:styleId="ab">
    <w:name w:val="Balloon Text"/>
    <w:basedOn w:val="a"/>
    <w:link w:val="ac"/>
    <w:uiPriority w:val="99"/>
    <w:semiHidden/>
    <w:unhideWhenUsed/>
    <w:rsid w:val="006B12A4"/>
    <w:rPr>
      <w:rFonts w:ascii="Segoe UI" w:hAnsi="Segoe UI" w:cs="Segoe UI"/>
      <w:sz w:val="18"/>
      <w:szCs w:val="18"/>
    </w:rPr>
  </w:style>
  <w:style w:type="character" w:customStyle="1" w:styleId="ac">
    <w:name w:val="Текст выноски Знак"/>
    <w:basedOn w:val="a0"/>
    <w:link w:val="ab"/>
    <w:uiPriority w:val="99"/>
    <w:semiHidden/>
    <w:rsid w:val="006B12A4"/>
    <w:rPr>
      <w:rFonts w:ascii="Segoe UI" w:eastAsia="Times New Roman" w:hAnsi="Segoe UI" w:cs="Segoe UI"/>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6192</Words>
  <Characters>35297</Characters>
  <Application>Microsoft Office Word</Application>
  <DocSecurity>0</DocSecurity>
  <Lines>294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Tulupeeva</dc:creator>
  <cp:lastModifiedBy>Maria Tulupeeva</cp:lastModifiedBy>
  <cp:revision>2</cp:revision>
  <dcterms:created xsi:type="dcterms:W3CDTF">2025-09-08T13:41:00Z</dcterms:created>
  <dcterms:modified xsi:type="dcterms:W3CDTF">2025-09-08T13:41:00Z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2025-07-29T00:00:00Z</vt:filetime>
  </property>
  <property fmtid="{D5CDD505-2E9C-101B-9397-08002B2CF9AE}" pid="3" name="Creator">
    <vt:lpwstr>Acrobat PDFMaker 22 для Word</vt:lpwstr>
  </property>
  <property fmtid="{D5CDD505-2E9C-101B-9397-08002B2CF9AE}" pid="4" name="LastSaved">
    <vt:filetime>2025-09-03T00:00:00Z</vt:filetime>
  </property>
  <property fmtid="{D5CDD505-2E9C-101B-9397-08002B2CF9AE}" pid="5" name="Producer">
    <vt:lpwstr>Adobe PDF Library 22.1.117</vt:lpwstr>
  </property>
  <property fmtid="{D5CDD505-2E9C-101B-9397-08002B2CF9AE}" pid="6" name="SourceModified">
    <vt:lpwstr>D:20250728211251</vt:lpwstr>
  </property>
</Properties>
</file>