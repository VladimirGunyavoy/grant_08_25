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9305" w14:textId="77777777" w:rsidR="004234F9" w:rsidRPr="004234F9" w:rsidRDefault="004234F9" w:rsidP="004234F9">
      <w:pPr>
        <w:pStyle w:val="a5"/>
        <w:widowControl/>
        <w:spacing w:after="0"/>
        <w:ind w:left="0" w:firstLine="567"/>
        <w:jc w:val="both"/>
        <w:rPr>
          <w:szCs w:val="24"/>
        </w:rPr>
      </w:pPr>
      <w:r w:rsidRPr="004234F9">
        <w:rPr>
          <w:szCs w:val="24"/>
        </w:rPr>
        <w:t>К компетенции общего собрания относятся следующие вопросы: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531"/>
        <w:gridCol w:w="3261"/>
      </w:tblGrid>
      <w:tr w:rsidR="004234F9" w:rsidRPr="004234F9" w14:paraId="11E7D542" w14:textId="77777777" w:rsidTr="004234F9">
        <w:trPr>
          <w:trHeight w:val="315"/>
        </w:trPr>
        <w:tc>
          <w:tcPr>
            <w:tcW w:w="6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00B4C" w14:textId="77777777" w:rsidR="004234F9" w:rsidRPr="004234F9" w:rsidRDefault="004234F9" w:rsidP="004234F9">
            <w:pPr>
              <w:keepNext/>
              <w:spacing w:before="60" w:after="60"/>
              <w:ind w:left="29"/>
              <w:jc w:val="center"/>
              <w:rPr>
                <w:b/>
                <w:bCs/>
                <w:iCs/>
                <w:szCs w:val="24"/>
              </w:rPr>
            </w:pPr>
            <w:r w:rsidRPr="004234F9">
              <w:rPr>
                <w:b/>
                <w:bCs/>
                <w:iCs/>
                <w:szCs w:val="24"/>
              </w:rPr>
              <w:t>Вопросы, отнесенные к компетенции Общего Собрания Участников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2C58" w14:textId="77777777" w:rsidR="004234F9" w:rsidRPr="004234F9" w:rsidRDefault="004234F9" w:rsidP="004234F9">
            <w:pPr>
              <w:keepNext/>
              <w:spacing w:before="60" w:after="60"/>
              <w:ind w:left="110"/>
              <w:jc w:val="center"/>
              <w:rPr>
                <w:b/>
                <w:bCs/>
                <w:iCs/>
                <w:szCs w:val="24"/>
              </w:rPr>
            </w:pPr>
            <w:r w:rsidRPr="004234F9">
              <w:rPr>
                <w:b/>
                <w:bCs/>
                <w:iCs/>
                <w:szCs w:val="24"/>
              </w:rPr>
              <w:t>Количество голосов, необходимое и достаточное для принятия решения (от общего числа голосов всех участников Общества)</w:t>
            </w:r>
          </w:p>
        </w:tc>
      </w:tr>
      <w:tr w:rsidR="004234F9" w:rsidRPr="004234F9" w14:paraId="6F7FFD40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5ECFBAE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ОСНОВНЫЕ ВОПРОСЫ</w:t>
            </w:r>
          </w:p>
        </w:tc>
      </w:tr>
      <w:tr w:rsidR="004234F9" w:rsidRPr="004234F9" w14:paraId="3D61158C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23858D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  <w:lang w:val="ru-RU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2B19" w14:textId="77777777" w:rsidR="004234F9" w:rsidRPr="004234F9" w:rsidRDefault="004234F9" w:rsidP="004234F9">
            <w:pPr>
              <w:pStyle w:val="a5"/>
              <w:rPr>
                <w:szCs w:val="24"/>
                <w:highlight w:val="green"/>
              </w:rPr>
            </w:pPr>
            <w:r w:rsidRPr="004234F9">
              <w:rPr>
                <w:szCs w:val="24"/>
              </w:rPr>
              <w:t>Определение основных направлений деятельности Общества, а также принятие решения об участии в ассоциациях и других объединениях коммерческих организаций.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0C64" w14:textId="77777777" w:rsidR="004234F9" w:rsidRPr="004234F9" w:rsidRDefault="004234F9" w:rsidP="004234F9">
            <w:pPr>
              <w:spacing w:before="60" w:after="60"/>
              <w:jc w:val="center"/>
              <w:rPr>
                <w:bCs/>
                <w:iCs/>
                <w:szCs w:val="24"/>
              </w:rPr>
            </w:pPr>
            <w:r w:rsidRPr="004234F9">
              <w:rPr>
                <w:szCs w:val="24"/>
              </w:rPr>
              <w:t>Большинство</w:t>
            </w:r>
          </w:p>
        </w:tc>
      </w:tr>
      <w:tr w:rsidR="004234F9" w:rsidRPr="004234F9" w14:paraId="56BC31D9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845EB2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AD68" w14:textId="77777777" w:rsidR="004234F9" w:rsidRPr="004234F9" w:rsidRDefault="004234F9" w:rsidP="004234F9">
            <w:pPr>
              <w:pStyle w:val="a5"/>
              <w:rPr>
                <w:szCs w:val="24"/>
                <w:highlight w:val="green"/>
              </w:rPr>
            </w:pPr>
            <w:r w:rsidRPr="004234F9">
              <w:rPr>
                <w:szCs w:val="24"/>
              </w:rPr>
              <w:t>Утверждение (принятие) документов, регулирующих внутреннюю деятельность Общества (внутренних документов Общества).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20FB" w14:textId="77777777" w:rsidR="004234F9" w:rsidRPr="004234F9" w:rsidRDefault="004234F9" w:rsidP="004234F9">
            <w:pPr>
              <w:spacing w:before="60" w:after="6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>Большинство</w:t>
            </w:r>
          </w:p>
        </w:tc>
      </w:tr>
      <w:tr w:rsidR="004234F9" w:rsidRPr="004234F9" w14:paraId="502BEFA8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CD13005" w14:textId="77777777" w:rsidR="004234F9" w:rsidRPr="004234F9" w:rsidRDefault="004234F9" w:rsidP="004234F9">
            <w:pPr>
              <w:spacing w:before="60" w:after="60"/>
              <w:ind w:left="110"/>
              <w:rPr>
                <w:bCs/>
                <w:iCs/>
                <w:szCs w:val="24"/>
              </w:rPr>
            </w:pPr>
            <w:r w:rsidRPr="004234F9">
              <w:rPr>
                <w:b/>
                <w:caps/>
                <w:szCs w:val="24"/>
              </w:rPr>
              <w:t>Изменение устава</w:t>
            </w:r>
          </w:p>
        </w:tc>
      </w:tr>
      <w:tr w:rsidR="004234F9" w:rsidRPr="004234F9" w14:paraId="1926DBD1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5D094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A1B8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Внесение изменений в устав Общества, утверждение устава Общества в новой редакции, за исключением случаев, указанных ниже в настоящем пункте.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F586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commentRangeStart w:id="0"/>
            <w:r w:rsidRPr="004234F9">
              <w:rPr>
                <w:bCs/>
                <w:iCs/>
                <w:szCs w:val="24"/>
              </w:rPr>
              <w:t>Единогласно</w:t>
            </w:r>
            <w:commentRangeEnd w:id="0"/>
            <w:r w:rsidRPr="004234F9">
              <w:rPr>
                <w:rStyle w:val="a9"/>
                <w:sz w:val="24"/>
                <w:szCs w:val="24"/>
              </w:rPr>
              <w:commentReference w:id="0"/>
            </w:r>
          </w:p>
        </w:tc>
      </w:tr>
      <w:tr w:rsidR="004234F9" w:rsidRPr="004234F9" w14:paraId="5720040E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2CB9501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Уставный капитал</w:t>
            </w:r>
          </w:p>
        </w:tc>
      </w:tr>
      <w:tr w:rsidR="004234F9" w:rsidRPr="004234F9" w14:paraId="7B75270B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486BE0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23D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Увеличение уставного капитала за счет имущества Общества и внесение изменений в устав Общества в связи с увеличением уставного капитала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1B09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310D6FB9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67DE16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CD08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Увеличение уставного капитала за счет дополнительных вкладов участников Общества, а также принятие следующих связанных с этих решений:</w:t>
            </w:r>
          </w:p>
          <w:p w14:paraId="102979FC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Внесение изменений в устав Общества в связи с увеличением уставного капитала</w:t>
            </w:r>
          </w:p>
          <w:p w14:paraId="2239765D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 xml:space="preserve">Определение общей стоимости дополнительных вкладов, </w:t>
            </w:r>
          </w:p>
          <w:p w14:paraId="117EA202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Определение единого для всех участников Общества соотношения между стоимостью дополнительного вклада участника Общества и суммой, на которую увеличивается номинальная стоимость его доли</w:t>
            </w:r>
          </w:p>
          <w:p w14:paraId="4219E07F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Определение срока внесения дополнительных вкладов участников Общества</w:t>
            </w:r>
          </w:p>
          <w:p w14:paraId="75C643B2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Утверждение итогов внесения дополнительных вкладов участников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028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6CC6DEF8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83EA04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852D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Увеличение уставного капитала за счет дополнительных вкладов участников (дополнительного вклада участника) Общества на основании заявления таких участников (такого участника), а также принятие следующих связанных с этим решений:</w:t>
            </w:r>
          </w:p>
          <w:p w14:paraId="54C2F493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Внесение изменений в устав Общества в связи с увеличением уставного капитала</w:t>
            </w:r>
          </w:p>
          <w:p w14:paraId="562D9473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Увеличение номинальной стоимости доли участника Общества или долей участников Общества, вносящих дополнительные вклады</w:t>
            </w:r>
          </w:p>
          <w:p w14:paraId="2DA4F2F2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Изменение размеров долей участников Общества (если необходимо)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E85C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6F968B06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64D039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E58F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Увеличение уставного капитала Общества на основании заявления третьего лица или заявлений третьих лиц о принятии его или их в Общество и внесении вклада, а также принятие следующих связанных с этим решений:</w:t>
            </w:r>
          </w:p>
          <w:p w14:paraId="4D378A65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Внесение изменений в устав Общества в связи с увеличением уставного капитала</w:t>
            </w:r>
          </w:p>
          <w:p w14:paraId="66C530A9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Принятие нового участника (новых участников) в Общество</w:t>
            </w:r>
          </w:p>
          <w:p w14:paraId="35E8B9C8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Определение номинальной стоимости и размера доли или долей третьего лица или третьих лиц, принимаемых в Общество</w:t>
            </w:r>
          </w:p>
          <w:p w14:paraId="3C2C0732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Изменение размеров долей участников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E555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33B13DFC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05845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7374A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Утверждение денежной оценки имущества, вносимого для оплаты долей в уставном капитале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0533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05C4FBF6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3B8D3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D0B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Уменьшение уставного капитала Общества путем уменьшения номинальной стоимости долей всех участников Общества, а также принятие следующих связанных с этим решений:</w:t>
            </w:r>
          </w:p>
          <w:p w14:paraId="33F68965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Внесение изменений в устав Общества в связи с уменьшением уставного капитала</w:t>
            </w:r>
          </w:p>
          <w:p w14:paraId="1401BED6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Определение размеров, на которые должны уменьшиться номинальные стоимости долей участников</w:t>
            </w:r>
          </w:p>
          <w:p w14:paraId="2202D4BC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Определение новых (уменьшенных) размеров номинальной стоимости долей участников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0497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commentRangeStart w:id="1"/>
            <w:r w:rsidRPr="004234F9">
              <w:rPr>
                <w:bCs/>
                <w:iCs/>
                <w:szCs w:val="24"/>
              </w:rPr>
              <w:t>Единогласно</w:t>
            </w:r>
            <w:commentRangeEnd w:id="1"/>
            <w:r w:rsidRPr="004234F9">
              <w:rPr>
                <w:rStyle w:val="a9"/>
                <w:sz w:val="24"/>
                <w:szCs w:val="24"/>
              </w:rPr>
              <w:commentReference w:id="1"/>
            </w:r>
          </w:p>
        </w:tc>
      </w:tr>
      <w:tr w:rsidR="004234F9" w:rsidRPr="004234F9" w14:paraId="386A7360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02BD71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9748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 xml:space="preserve">Уменьшение уставного капитала Общества путем погашения доли (части доли) в уставном капитале, </w:t>
            </w:r>
            <w:r w:rsidRPr="004234F9">
              <w:rPr>
                <w:szCs w:val="24"/>
              </w:rPr>
              <w:lastRenderedPageBreak/>
              <w:t>принадлежащей Обществу, а также принятие следующих связанных с этим решений:</w:t>
            </w:r>
          </w:p>
          <w:p w14:paraId="29FA691E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Внесение изменений в устав Общества в связи с уменьшением уставного капитала</w:t>
            </w:r>
          </w:p>
          <w:p w14:paraId="069F7413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ind w:left="431" w:hanging="284"/>
              <w:jc w:val="both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4234F9">
              <w:rPr>
                <w:rFonts w:ascii="Times New Roman" w:hAnsi="Times New Roman" w:cs="Times New Roman"/>
                <w:szCs w:val="24"/>
                <w:lang w:val="ru-RU"/>
              </w:rPr>
              <w:t>Погашение доли (части Доли) в уставном капитале, принадлежащей Обществу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BE0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commentRangeStart w:id="2"/>
            <w:r w:rsidRPr="004234F9">
              <w:rPr>
                <w:bCs/>
                <w:iCs/>
                <w:szCs w:val="24"/>
              </w:rPr>
              <w:lastRenderedPageBreak/>
              <w:t>Единогласно</w:t>
            </w:r>
            <w:commentRangeEnd w:id="2"/>
            <w:r w:rsidRPr="004234F9">
              <w:rPr>
                <w:rStyle w:val="a9"/>
                <w:sz w:val="24"/>
                <w:szCs w:val="24"/>
              </w:rPr>
              <w:commentReference w:id="2"/>
            </w:r>
          </w:p>
        </w:tc>
      </w:tr>
      <w:tr w:rsidR="004234F9" w:rsidRPr="004234F9" w14:paraId="2B347A66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D8EE22" w14:textId="77777777" w:rsidR="004234F9" w:rsidRPr="004234F9" w:rsidRDefault="004234F9" w:rsidP="004234F9">
            <w:pPr>
              <w:spacing w:before="60" w:after="60"/>
              <w:ind w:left="110"/>
              <w:rPr>
                <w:bCs/>
                <w:iCs/>
                <w:szCs w:val="24"/>
              </w:rPr>
            </w:pPr>
            <w:r w:rsidRPr="004234F9">
              <w:rPr>
                <w:b/>
                <w:caps/>
                <w:szCs w:val="24"/>
              </w:rPr>
              <w:t>Сделки</w:t>
            </w:r>
          </w:p>
        </w:tc>
      </w:tr>
      <w:tr w:rsidR="004234F9" w:rsidRPr="004234F9" w14:paraId="7D55845D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48720D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0BC7" w14:textId="77777777" w:rsidR="004234F9" w:rsidRPr="004234F9" w:rsidRDefault="004234F9" w:rsidP="004234F9">
            <w:pPr>
              <w:spacing w:before="60" w:after="60"/>
              <w:ind w:left="29"/>
              <w:rPr>
                <w:szCs w:val="24"/>
              </w:rPr>
            </w:pPr>
            <w:r w:rsidRPr="004234F9">
              <w:rPr>
                <w:szCs w:val="24"/>
              </w:rPr>
              <w:t>Одобрение сделок, в совершении которых имеется заинтересованность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ADD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szCs w:val="24"/>
              </w:rPr>
              <w:t>Большинство незаинтересованных участников</w:t>
            </w:r>
          </w:p>
        </w:tc>
      </w:tr>
      <w:tr w:rsidR="004234F9" w:rsidRPr="004234F9" w14:paraId="06A422D0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C3E8C8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2A60" w14:textId="77777777" w:rsidR="004234F9" w:rsidRPr="004234F9" w:rsidRDefault="004234F9" w:rsidP="004234F9">
            <w:pPr>
              <w:spacing w:before="60" w:after="60"/>
              <w:ind w:left="29"/>
              <w:rPr>
                <w:szCs w:val="24"/>
              </w:rPr>
            </w:pPr>
            <w:r w:rsidRPr="004234F9">
              <w:rPr>
                <w:szCs w:val="24"/>
              </w:rPr>
              <w:t>Одобрение крупных сделок.</w:t>
            </w:r>
          </w:p>
          <w:p w14:paraId="1F54B065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 xml:space="preserve">К сделкам, не выходящим за пределы обычной хозяйственной деятельности, относятся следующие сделки: сделки, отвечающие деятельности Общества, указанной в пп. 2.1. и 2.2. Устава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CE90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szCs w:val="24"/>
              </w:rPr>
              <w:t xml:space="preserve">Большинство </w:t>
            </w:r>
          </w:p>
        </w:tc>
      </w:tr>
      <w:tr w:rsidR="004234F9" w:rsidRPr="004234F9" w14:paraId="5EA54455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D83763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C926" w14:textId="2A1EFDCB" w:rsidR="004234F9" w:rsidRPr="004234F9" w:rsidRDefault="00E06E4A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ins w:id="3" w:author="Давиденко Сергей" w:date="2025-10-19T16:21:00Z">
              <w:r w:rsidRPr="00E06E4A">
                <w:rPr>
                  <w:szCs w:val="24"/>
                </w:rPr>
                <w:t>Предварительное одобрение сделок Общества, не предусмотренных утвержденным Бюджетом и (или) Бизнес‑планом, на сумму свыше 500 000 (пятьсот тысяч) рублей или стоимость отчуждаемого или передаваемого имущества по которым составляет более 500 000 (пятьсот тысяч) рублей</w:t>
              </w:r>
            </w:ins>
            <w:del w:id="4" w:author="Давиденко Сергей" w:date="2025-10-19T16:21:00Z">
              <w:r w:rsidR="004234F9" w:rsidRPr="004234F9" w:rsidDel="00E06E4A">
                <w:rPr>
                  <w:szCs w:val="24"/>
                </w:rPr>
                <w:delText xml:space="preserve">Одобрение сделок Общества на сумму свыше </w:delText>
              </w:r>
              <w:commentRangeStart w:id="5"/>
              <w:r w:rsidR="004234F9" w:rsidRPr="004234F9" w:rsidDel="00E06E4A">
                <w:rPr>
                  <w:szCs w:val="24"/>
                </w:rPr>
                <w:delText xml:space="preserve">500 000 (пятьсот тысяч) рублей или стоимость отчуждаемого или передаваемого имущества по которым составляет более 500 000 (пятьсот тысяч) </w:delText>
              </w:r>
              <w:commentRangeEnd w:id="5"/>
              <w:r w:rsidR="004234F9" w:rsidRPr="004234F9" w:rsidDel="00E06E4A">
                <w:rPr>
                  <w:rStyle w:val="a9"/>
                  <w:sz w:val="24"/>
                  <w:szCs w:val="24"/>
                </w:rPr>
                <w:commentReference w:id="5"/>
              </w:r>
              <w:r w:rsidR="004234F9" w:rsidRPr="004234F9" w:rsidDel="00E06E4A">
                <w:rPr>
                  <w:szCs w:val="24"/>
                </w:rPr>
                <w:delText>рублей</w:delText>
              </w:r>
            </w:del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9E22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>Большинство</w:t>
            </w:r>
          </w:p>
        </w:tc>
      </w:tr>
      <w:tr w:rsidR="004234F9" w:rsidRPr="004234F9" w14:paraId="45EE14EB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B63BF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5B52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сделок, в результате которых имущество Общества передается в залог, и (или) в отношении него возникают иные обременения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36D2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>Большинство</w:t>
            </w:r>
          </w:p>
        </w:tc>
      </w:tr>
      <w:tr w:rsidR="004234F9" w:rsidRPr="004234F9" w14:paraId="5CE85338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A5544F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4BD8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сделок, направленных на привлечение Обществом кредитов, займов и иного заемного финансирования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5B96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760FB9C2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CD815B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5D20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сделок по предоставлению Обществом займов и иного заемного финансирования, за исключением займов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38AA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1E99F862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63CD0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E2CA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сделок поручительства, заключаемых Обществом в качестве поручителя, и (или) кредитора по обеспечиваемому обязательству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1016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0C6B4F24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DA79A8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E265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сделок по предоставлению банковской гарантии, заключаемых Обществом в качестве принципала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17A8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12AD9C83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C7DA05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9F4D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сделок по предоставлению независимых гарантий, заключаемых Обществом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0A43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14F6105E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59FDD8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2068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Принятие решения о размещении обществом облигаций и иных эмиссионных ценных бумаг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26EC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commentRangeStart w:id="6"/>
            <w:r w:rsidRPr="004234F9">
              <w:rPr>
                <w:bCs/>
                <w:iCs/>
                <w:szCs w:val="24"/>
              </w:rPr>
              <w:t>Единогласно</w:t>
            </w:r>
            <w:commentRangeEnd w:id="6"/>
            <w:r w:rsidRPr="004234F9">
              <w:rPr>
                <w:rStyle w:val="a9"/>
                <w:sz w:val="24"/>
                <w:szCs w:val="24"/>
              </w:rPr>
              <w:commentReference w:id="6"/>
            </w:r>
          </w:p>
        </w:tc>
      </w:tr>
      <w:tr w:rsidR="004234F9" w:rsidRPr="004234F9" w14:paraId="37C625D9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DE9774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048B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любых сделок с ценными бумагами (включая сделки по выдаче Обществом векселей, производству по ним передаточных надписей, авалей, платежей независимо от их суммы)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4CAB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commentRangeStart w:id="7"/>
            <w:r w:rsidRPr="004234F9">
              <w:rPr>
                <w:bCs/>
                <w:iCs/>
                <w:szCs w:val="24"/>
              </w:rPr>
              <w:t>Единогласно</w:t>
            </w:r>
            <w:commentRangeEnd w:id="7"/>
            <w:r w:rsidRPr="004234F9">
              <w:rPr>
                <w:rStyle w:val="a9"/>
                <w:sz w:val="24"/>
                <w:szCs w:val="24"/>
              </w:rPr>
              <w:commentReference w:id="7"/>
            </w:r>
          </w:p>
        </w:tc>
      </w:tr>
      <w:tr w:rsidR="004234F9" w:rsidRPr="004234F9" w14:paraId="616C19D7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A6B49F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Дополнительные права и обязанности участников</w:t>
            </w:r>
          </w:p>
        </w:tc>
      </w:tr>
      <w:tr w:rsidR="004234F9" w:rsidRPr="004234F9" w14:paraId="6E002E03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284465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  <w:lang w:val="ru-RU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90C3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iCs/>
                <w:szCs w:val="24"/>
              </w:rPr>
              <w:t>Предоставление участникам Общества (или определенному участнику) дополнительных прав, а также ограничение или прекращение дополнительных прав, предоставленных всем участникам, и внесение соответствующих изменений в устав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59E9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1E50840A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F21849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46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iCs/>
                <w:szCs w:val="24"/>
              </w:rPr>
              <w:t>Возложение на всех участников Общества дополнительных обязанностей, их прекращение и внесение соответствующих изменений в устав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729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25256004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E6392B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EFAD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iCs/>
                <w:szCs w:val="24"/>
              </w:rPr>
              <w:t>Ограничение или прекращение дополнительных прав, предоставленных одному или нескольким участникам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9D82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szCs w:val="24"/>
              </w:rPr>
              <w:t>Большинство, при условии, что участник (участники), чьи права ограничиваются или прекращаются</w:t>
            </w:r>
            <w:r w:rsidRPr="004234F9">
              <w:rPr>
                <w:iCs/>
                <w:szCs w:val="24"/>
              </w:rPr>
              <w:t xml:space="preserve"> голосует за принятие такого решения</w:t>
            </w:r>
          </w:p>
        </w:tc>
      </w:tr>
      <w:tr w:rsidR="004234F9" w:rsidRPr="004234F9" w14:paraId="0BA4D12D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E1407D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  <w:lang w:val="ru-RU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B661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iCs/>
                <w:szCs w:val="24"/>
              </w:rPr>
              <w:t>Возложение на одного или нескольких участников Общества дополнительных обязанностей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7F3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szCs w:val="24"/>
              </w:rPr>
              <w:t xml:space="preserve">Большинство, при условии, что участник (участники), на которого возлагается дополнительная обязанность </w:t>
            </w:r>
            <w:r w:rsidRPr="004234F9">
              <w:rPr>
                <w:iCs/>
                <w:szCs w:val="24"/>
              </w:rPr>
              <w:t>голосует за принятие такого решения</w:t>
            </w:r>
          </w:p>
        </w:tc>
      </w:tr>
      <w:tr w:rsidR="004234F9" w:rsidRPr="004234F9" w14:paraId="13DA6BCC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CF95263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Распределение прибыли</w:t>
            </w:r>
          </w:p>
        </w:tc>
      </w:tr>
      <w:tr w:rsidR="004234F9" w:rsidRPr="004234F9" w14:paraId="55F64FE0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661DB1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EC11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iCs/>
                <w:szCs w:val="24"/>
              </w:rPr>
            </w:pPr>
            <w:r w:rsidRPr="004234F9">
              <w:rPr>
                <w:szCs w:val="24"/>
              </w:rPr>
              <w:t>Принятие решения о распределении чистой прибыли Общества между участниками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6B6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3FF952C9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632136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F07B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iCs/>
                <w:szCs w:val="24"/>
              </w:rPr>
            </w:pPr>
            <w:r w:rsidRPr="004234F9">
              <w:rPr>
                <w:szCs w:val="24"/>
              </w:rPr>
              <w:t>Определение части прибыли Общества, подлежащей распределению участникам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6CAE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6657A5D7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E9C15C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C62E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iCs/>
                <w:szCs w:val="24"/>
              </w:rPr>
            </w:pPr>
            <w:r w:rsidRPr="004234F9">
              <w:rPr>
                <w:szCs w:val="24"/>
              </w:rPr>
              <w:t>Определение размеров прибыли, распределяемой каждому из участников (в том числе непропорционально долям участников)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B1CB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3F058AFE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8214ED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B08C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iCs/>
                <w:szCs w:val="24"/>
              </w:rPr>
            </w:pPr>
            <w:r w:rsidRPr="004234F9">
              <w:rPr>
                <w:szCs w:val="24"/>
              </w:rPr>
              <w:t>Принятие иных решений, связанных с распределением прибыли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CCA3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443536CD" w14:textId="77777777" w:rsidTr="004234F9">
        <w:trPr>
          <w:trHeight w:val="7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B1FCD4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2098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Принятие решения о направлении нераспределенной прибыли Общества на какие-либо цели, определяемые Общим Собранием Участников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16F2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144F26F1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8843E19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Преимущественное право и сделки с Долями</w:t>
            </w:r>
          </w:p>
        </w:tc>
      </w:tr>
      <w:tr w:rsidR="004234F9" w:rsidRPr="004234F9" w14:paraId="431785ED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5A792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  <w:lang w:val="ru-RU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5278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Принятие решения об использовании или неиспользовании Обществом преимущественного права приобретения долей в уставном капитале Общества, отчуждаемых участниками (в случаях, когда у Общества возникает такое преимущественное право)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BBE7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02B74A9B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79BC6C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6794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любых сделок (включая, но не ограничиваясь, куплю-продажу, уступку, мену, залог, дарение, предоставление опционов, погашение и др.), совершаемых Обществом в отношении долей в собственном уставном капитале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8BC9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766155A5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CB5D2B5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Вопросы управления</w:t>
            </w:r>
          </w:p>
        </w:tc>
      </w:tr>
      <w:tr w:rsidR="004234F9" w:rsidRPr="004234F9" w14:paraId="2997731D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1F82B8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9659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Образование исполнительных органов Общества и досрочное прекращение их полномочий, а также принятие решения о передаче полномочий единоличного исполнительного органа Общества управляющему, утверждение такого управляющего и условий договора с ним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B571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commentRangeStart w:id="8"/>
            <w:r w:rsidRPr="004234F9">
              <w:rPr>
                <w:szCs w:val="24"/>
              </w:rPr>
              <w:t>Единогласно</w:t>
            </w:r>
            <w:commentRangeEnd w:id="8"/>
            <w:r w:rsidRPr="004234F9">
              <w:rPr>
                <w:rStyle w:val="a9"/>
                <w:sz w:val="24"/>
                <w:szCs w:val="24"/>
              </w:rPr>
              <w:commentReference w:id="8"/>
            </w:r>
          </w:p>
        </w:tc>
      </w:tr>
      <w:tr w:rsidR="004234F9" w:rsidRPr="004234F9" w14:paraId="3D06DDAA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27E8D1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6621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Избрание председательствующего на Общем Собрании Участников и секретаря собрания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CF69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13F04A7B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29999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706E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Избрание лица, осуществляющего подсчет голосов на заседании Общего Собрания Участников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EA60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  <w:r w:rsidRPr="004234F9">
              <w:rPr>
                <w:szCs w:val="24"/>
              </w:rPr>
              <w:t xml:space="preserve"> </w:t>
            </w:r>
          </w:p>
        </w:tc>
      </w:tr>
      <w:tr w:rsidR="004234F9" w:rsidRPr="004234F9" w14:paraId="7BB73807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660FDA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D664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iCs/>
                <w:szCs w:val="24"/>
              </w:rPr>
              <w:t>Принятие решения о возмещении за счет средств Общества расходов на подготовку, созыв и проведение Общего Собрания Участников в случаях, предусмотренных законодательством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9D02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szCs w:val="24"/>
              </w:rPr>
              <w:t xml:space="preserve">Единогласно </w:t>
            </w:r>
          </w:p>
        </w:tc>
      </w:tr>
      <w:tr w:rsidR="004234F9" w:rsidRPr="004234F9" w14:paraId="360AB071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EED70BC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Cs/>
                <w:iCs/>
                <w:szCs w:val="24"/>
              </w:rPr>
            </w:pPr>
            <w:r w:rsidRPr="004234F9">
              <w:rPr>
                <w:b/>
                <w:caps/>
                <w:szCs w:val="24"/>
              </w:rPr>
              <w:t>Вклад в имущество</w:t>
            </w:r>
          </w:p>
        </w:tc>
      </w:tr>
      <w:tr w:rsidR="004234F9" w:rsidRPr="004234F9" w14:paraId="347B263B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1FB837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F5AB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Принятие решения о внесении всеми участниками вкладов в имущество Общества и определение размера вклада, вносимого каждым из участников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52E1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79F36110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768182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5240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Принятие решения о внесении некоторыми из участников вкладов в имущество Общества и определение размера вклада, вносимого каждым из участников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206B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2/3, при условии, что участник (участники), которые вносят вклад, голосует за принятие такого решения</w:t>
            </w:r>
          </w:p>
        </w:tc>
      </w:tr>
      <w:tr w:rsidR="004234F9" w:rsidRPr="004234F9" w14:paraId="07D0D2F1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8DFABDC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lastRenderedPageBreak/>
              <w:t>Залог долей</w:t>
            </w:r>
          </w:p>
        </w:tc>
      </w:tr>
      <w:tr w:rsidR="004234F9" w:rsidRPr="004234F9" w14:paraId="069B5DE9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92DFB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EC7F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Дача согласия на передачу доли в уставном капитале Общества в залог лицу, не являющемуся участником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96C9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commentRangeStart w:id="9"/>
            <w:r w:rsidRPr="004234F9">
              <w:rPr>
                <w:bCs/>
                <w:iCs/>
                <w:szCs w:val="24"/>
              </w:rPr>
              <w:t>Единогласно</w:t>
            </w:r>
            <w:r w:rsidRPr="004234F9">
              <w:rPr>
                <w:szCs w:val="24"/>
              </w:rPr>
              <w:t>, без учета голоса участника, намеревающегося передать свою долю в залог</w:t>
            </w:r>
            <w:commentRangeEnd w:id="9"/>
            <w:r w:rsidRPr="004234F9">
              <w:rPr>
                <w:rStyle w:val="a9"/>
                <w:sz w:val="24"/>
                <w:szCs w:val="24"/>
              </w:rPr>
              <w:commentReference w:id="9"/>
            </w:r>
          </w:p>
        </w:tc>
      </w:tr>
      <w:tr w:rsidR="004234F9" w:rsidRPr="004234F9" w14:paraId="55318E04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16E72AA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Годовая отчетность</w:t>
            </w:r>
          </w:p>
        </w:tc>
      </w:tr>
      <w:tr w:rsidR="004234F9" w:rsidRPr="004234F9" w14:paraId="17E2704C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221A60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B66E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Утверждение годовых отчетов и годовых бухгалтерских балансов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86D6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07BF3A1C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4FAE20F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Реорганизация и ликвидация</w:t>
            </w:r>
          </w:p>
        </w:tc>
      </w:tr>
      <w:tr w:rsidR="004234F9" w:rsidRPr="004234F9" w14:paraId="3A7C82C4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2503C9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1806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Принятие решения о реорганизации и (или) ликвидации Общества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E7F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1AF0FCF0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B170DE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E26C" w14:textId="77777777" w:rsidR="004234F9" w:rsidRPr="004234F9" w:rsidRDefault="004234F9" w:rsidP="004234F9">
            <w:pPr>
              <w:spacing w:before="60" w:after="60"/>
              <w:ind w:left="29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Назначение ликвидационной комиссии и утверждение ликвидационных балансов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00AF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4C03F5E7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A2441FB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Иные вопросы</w:t>
            </w:r>
          </w:p>
        </w:tc>
      </w:tr>
      <w:tr w:rsidR="004234F9" w:rsidRPr="004234F9" w14:paraId="7EE4DF68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FD6FD7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6B89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Принятие решения об отмене ранее принятого решения Общего Собрания Участников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5E35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То же, что необходимо для принятия отменяемого решения</w:t>
            </w:r>
          </w:p>
        </w:tc>
      </w:tr>
      <w:tr w:rsidR="004234F9" w:rsidRPr="004234F9" w14:paraId="058413FE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5B95EA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  <w:lang w:val="ru-RU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F2AC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 xml:space="preserve">Одобрение начала/урегулирования любых судебных споров, цена иска по которым превышает </w:t>
            </w:r>
            <w:commentRangeStart w:id="10"/>
            <w:r w:rsidRPr="004234F9">
              <w:rPr>
                <w:szCs w:val="24"/>
              </w:rPr>
              <w:t xml:space="preserve">500 000 (пятьсот тысяч) </w:t>
            </w:r>
            <w:commentRangeEnd w:id="10"/>
            <w:r w:rsidRPr="004234F9">
              <w:rPr>
                <w:rStyle w:val="a9"/>
                <w:sz w:val="24"/>
                <w:szCs w:val="24"/>
              </w:rPr>
              <w:commentReference w:id="10"/>
            </w:r>
            <w:r w:rsidRPr="004234F9">
              <w:rPr>
                <w:szCs w:val="24"/>
              </w:rPr>
              <w:t>рублей, а также принятия решений о передаче таких споров на рассмотрение третейским судам, подписании мирового соглашения, признании иска, отказе от иска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80F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  <w:tr w:rsidR="004234F9" w:rsidRPr="004234F9" w14:paraId="249C9CBF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FFBAC9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7DC0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Назначение аудиторской проверки, утверждение аудитора и определение размера оплаты его услуг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E23A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 xml:space="preserve">Большинство </w:t>
            </w:r>
          </w:p>
        </w:tc>
      </w:tr>
      <w:tr w:rsidR="004234F9" w:rsidRPr="004234F9" w14:paraId="5D6DF6BB" w14:textId="77777777" w:rsidTr="004234F9">
        <w:trPr>
          <w:trHeight w:val="315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35FE6A" w14:textId="77777777" w:rsidR="004234F9" w:rsidRPr="004234F9" w:rsidRDefault="004234F9" w:rsidP="004234F9">
            <w:pPr>
              <w:keepNext/>
              <w:spacing w:before="60" w:after="60"/>
              <w:ind w:left="108"/>
              <w:rPr>
                <w:b/>
                <w:bCs/>
                <w:iCs/>
                <w:caps/>
                <w:szCs w:val="24"/>
              </w:rPr>
            </w:pPr>
            <w:r w:rsidRPr="004234F9">
              <w:rPr>
                <w:b/>
                <w:caps/>
                <w:szCs w:val="24"/>
              </w:rPr>
              <w:t>Участие в других юридических лицах</w:t>
            </w:r>
          </w:p>
        </w:tc>
      </w:tr>
      <w:tr w:rsidR="004234F9" w:rsidRPr="004234F9" w14:paraId="7653A229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9F560C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  <w:lang w:val="ru-RU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FCB4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4234F9">
              <w:rPr>
                <w:szCs w:val="24"/>
              </w:rPr>
              <w:t>Одобрение действий, направленных на создание других юридических лиц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3FE9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482DA917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80FAE8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B12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 xml:space="preserve">Одобрение сделок, направленных на приобретение Обществом долей (акций) в уставном капитале хозяйственных обществ и (или) иных прав участия Общества в любых юридических лицах (включая объединения юридических лиц), созданных в соответствии с законодательством любой страны и (или) юрисдикции (далее – </w:t>
            </w:r>
            <w:r w:rsidRPr="004234F9">
              <w:rPr>
                <w:b/>
                <w:szCs w:val="24"/>
              </w:rPr>
              <w:t>«Инструменты Участия»</w:t>
            </w:r>
            <w:r w:rsidRPr="004234F9">
              <w:rPr>
                <w:szCs w:val="24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027F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621E15C7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BCA103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B8C5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szCs w:val="24"/>
              </w:rPr>
            </w:pPr>
            <w:r w:rsidRPr="004234F9">
              <w:rPr>
                <w:szCs w:val="24"/>
              </w:rPr>
              <w:t>Одобрение любых сделок с Инструментами Участия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3EC0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Единогласно</w:t>
            </w:r>
          </w:p>
        </w:tc>
      </w:tr>
      <w:tr w:rsidR="004234F9" w:rsidRPr="004234F9" w14:paraId="0BDF3D1F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365ED1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4481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4234F9">
              <w:rPr>
                <w:szCs w:val="24"/>
              </w:rPr>
              <w:t xml:space="preserve">Одобрение принятия решения Общества в качестве </w:t>
            </w:r>
            <w:r w:rsidRPr="004234F9">
              <w:rPr>
                <w:szCs w:val="24"/>
              </w:rPr>
              <w:lastRenderedPageBreak/>
              <w:t>участника (акционера) любого юридического лица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D4C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lastRenderedPageBreak/>
              <w:t>Единогласно</w:t>
            </w:r>
          </w:p>
        </w:tc>
      </w:tr>
      <w:tr w:rsidR="004234F9" w:rsidRPr="004234F9" w14:paraId="58A5690C" w14:textId="77777777" w:rsidTr="004234F9">
        <w:trPr>
          <w:trHeight w:val="3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8808B" w14:textId="77777777" w:rsidR="004234F9" w:rsidRPr="004234F9" w:rsidRDefault="004234F9" w:rsidP="004234F9">
            <w:pPr>
              <w:pStyle w:val="a8"/>
              <w:widowControl/>
              <w:numPr>
                <w:ilvl w:val="0"/>
                <w:numId w:val="2"/>
              </w:numPr>
              <w:spacing w:before="60" w:after="60"/>
              <w:ind w:left="171" w:hanging="171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0367" w14:textId="77777777" w:rsidR="004234F9" w:rsidRPr="004234F9" w:rsidRDefault="004234F9" w:rsidP="004234F9">
            <w:p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4234F9">
              <w:rPr>
                <w:szCs w:val="24"/>
              </w:rPr>
              <w:t>Решение иных вопросов, предусмотренных действующим законодательством.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5504" w14:textId="77777777" w:rsidR="004234F9" w:rsidRPr="004234F9" w:rsidRDefault="004234F9" w:rsidP="004234F9">
            <w:pPr>
              <w:spacing w:before="60" w:after="60"/>
              <w:ind w:left="110"/>
              <w:jc w:val="center"/>
              <w:rPr>
                <w:bCs/>
                <w:iCs/>
                <w:szCs w:val="24"/>
              </w:rPr>
            </w:pPr>
            <w:r w:rsidRPr="004234F9">
              <w:rPr>
                <w:bCs/>
                <w:iCs/>
                <w:szCs w:val="24"/>
              </w:rPr>
              <w:t>Большинство</w:t>
            </w:r>
          </w:p>
        </w:tc>
      </w:tr>
    </w:tbl>
    <w:p w14:paraId="5CBBCF18" w14:textId="77777777" w:rsidR="00A81576" w:rsidRPr="004234F9" w:rsidRDefault="00633A68" w:rsidP="004234F9">
      <w:pPr>
        <w:rPr>
          <w:szCs w:val="24"/>
        </w:rPr>
      </w:pPr>
    </w:p>
    <w:sectPr w:rsidR="00A81576" w:rsidRPr="00423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Tulupeeva" w:date="2023-05-22T15:15:00Z" w:initials="MT">
    <w:p w14:paraId="2566247D" w14:textId="77777777" w:rsidR="004234F9" w:rsidRPr="004234F9" w:rsidRDefault="004234F9" w:rsidP="004234F9">
      <w:pPr>
        <w:pStyle w:val="a3"/>
      </w:pPr>
      <w:r>
        <w:rPr>
          <w:rStyle w:val="a9"/>
        </w:rPr>
        <w:annotationRef/>
      </w:r>
      <w:r w:rsidRPr="004234F9">
        <w:t>Обратите внимание, по закону для изменения устава достаточно 2/3 голосов, за исключением изменений, устанавливающих, изменяющих, исключающих порядок распределения прибыли между участниками и определения числа голосов участников, которые требуют единогласного решения.</w:t>
      </w:r>
    </w:p>
  </w:comment>
  <w:comment w:id="1" w:author="Maria Tulupeeva" w:date="2023-05-22T15:01:00Z" w:initials="MT">
    <w:p w14:paraId="5A92A7F9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По закону можно 2/3 голосов</w:t>
      </w:r>
    </w:p>
  </w:comment>
  <w:comment w:id="2" w:author="Maria Tulupeeva" w:date="2023-05-22T15:01:00Z" w:initials="MT">
    <w:p w14:paraId="4742F01F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По закону можно 2/3 голосов</w:t>
      </w:r>
    </w:p>
  </w:comment>
  <w:comment w:id="5" w:author="Maria Tulupeeva" w:date="2023-05-22T15:21:00Z" w:initials="MT">
    <w:p w14:paraId="6E02A7FB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По закону не требуется</w:t>
      </w:r>
    </w:p>
  </w:comment>
  <w:comment w:id="6" w:author="Maria Tulupeeva" w:date="2023-05-22T15:11:00Z" w:initials="MT">
    <w:p w14:paraId="76F33666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По закону достаточно 50%</w:t>
      </w:r>
    </w:p>
  </w:comment>
  <w:comment w:id="7" w:author="Maria Tulupeeva" w:date="2023-05-22T15:11:00Z" w:initials="MT">
    <w:p w14:paraId="6B7AEEBF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По закону достаточно 50%</w:t>
      </w:r>
    </w:p>
  </w:comment>
  <w:comment w:id="8" w:author="Maria Tulupeeva" w:date="2023-05-22T15:04:00Z" w:initials="MT">
    <w:p w14:paraId="662613CA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По закону достаточно 50%</w:t>
      </w:r>
    </w:p>
  </w:comment>
  <w:comment w:id="9" w:author="Maria Tulupeeva" w:date="2023-05-22T15:05:00Z" w:initials="MT">
    <w:p w14:paraId="5DD216B4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Достаточно 50%</w:t>
      </w:r>
    </w:p>
  </w:comment>
  <w:comment w:id="10" w:author="Maria Tulupeeva" w:date="2023-05-22T15:13:00Z" w:initials="MT">
    <w:p w14:paraId="5FBDEDED" w14:textId="77777777" w:rsidR="004234F9" w:rsidRDefault="004234F9" w:rsidP="004234F9">
      <w:pPr>
        <w:pStyle w:val="a3"/>
      </w:pPr>
      <w:r>
        <w:rPr>
          <w:rStyle w:val="a9"/>
        </w:rPr>
        <w:annotationRef/>
      </w:r>
      <w:r>
        <w:t>По закону не требуется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66247D" w15:done="0"/>
  <w15:commentEx w15:paraId="5A92A7F9" w15:done="0"/>
  <w15:commentEx w15:paraId="4742F01F" w15:done="0"/>
  <w15:commentEx w15:paraId="6E02A7FB" w15:done="0"/>
  <w15:commentEx w15:paraId="76F33666" w15:done="0"/>
  <w15:commentEx w15:paraId="6B7AEEBF" w15:done="0"/>
  <w15:commentEx w15:paraId="662613CA" w15:done="0"/>
  <w15:commentEx w15:paraId="5DD216B4" w15:done="0"/>
  <w15:commentEx w15:paraId="5FBDED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66247D" w16cid:durableId="2C9CCD3A"/>
  <w16cid:commentId w16cid:paraId="5A92A7F9" w16cid:durableId="2C9CCD3B"/>
  <w16cid:commentId w16cid:paraId="4742F01F" w16cid:durableId="2C9CCD3C"/>
  <w16cid:commentId w16cid:paraId="6E02A7FB" w16cid:durableId="2C9CCD3D"/>
  <w16cid:commentId w16cid:paraId="76F33666" w16cid:durableId="2C9CCD3E"/>
  <w16cid:commentId w16cid:paraId="6B7AEEBF" w16cid:durableId="2C9CCD3F"/>
  <w16cid:commentId w16cid:paraId="662613CA" w16cid:durableId="2C9CCD40"/>
  <w16cid:commentId w16cid:paraId="5DD216B4" w16cid:durableId="2C9CCD42"/>
  <w16cid:commentId w16cid:paraId="5FBDEDED" w16cid:durableId="2C9CCD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62A4"/>
    <w:multiLevelType w:val="hybridMultilevel"/>
    <w:tmpl w:val="02ACF3A0"/>
    <w:lvl w:ilvl="0" w:tplc="0419000F">
      <w:start w:val="1"/>
      <w:numFmt w:val="decimal"/>
      <w:lvlText w:val="%1."/>
      <w:lvlJc w:val="left"/>
      <w:pPr>
        <w:ind w:left="749" w:hanging="360"/>
      </w:pPr>
    </w:lvl>
    <w:lvl w:ilvl="1" w:tplc="04190019">
      <w:start w:val="1"/>
      <w:numFmt w:val="lowerLetter"/>
      <w:lvlText w:val="%2."/>
      <w:lvlJc w:val="left"/>
      <w:pPr>
        <w:ind w:left="1469" w:hanging="360"/>
      </w:pPr>
    </w:lvl>
    <w:lvl w:ilvl="2" w:tplc="0419001B">
      <w:start w:val="1"/>
      <w:numFmt w:val="lowerRoman"/>
      <w:lvlText w:val="%3."/>
      <w:lvlJc w:val="right"/>
      <w:pPr>
        <w:ind w:left="2189" w:hanging="180"/>
      </w:pPr>
    </w:lvl>
    <w:lvl w:ilvl="3" w:tplc="0419000F">
      <w:start w:val="1"/>
      <w:numFmt w:val="decimal"/>
      <w:lvlText w:val="%4."/>
      <w:lvlJc w:val="left"/>
      <w:pPr>
        <w:ind w:left="2909" w:hanging="360"/>
      </w:pPr>
    </w:lvl>
    <w:lvl w:ilvl="4" w:tplc="04190019">
      <w:start w:val="1"/>
      <w:numFmt w:val="lowerLetter"/>
      <w:lvlText w:val="%5."/>
      <w:lvlJc w:val="left"/>
      <w:pPr>
        <w:ind w:left="3629" w:hanging="360"/>
      </w:pPr>
    </w:lvl>
    <w:lvl w:ilvl="5" w:tplc="0419001B">
      <w:start w:val="1"/>
      <w:numFmt w:val="lowerRoman"/>
      <w:lvlText w:val="%6."/>
      <w:lvlJc w:val="right"/>
      <w:pPr>
        <w:ind w:left="4349" w:hanging="180"/>
      </w:pPr>
    </w:lvl>
    <w:lvl w:ilvl="6" w:tplc="0419000F">
      <w:start w:val="1"/>
      <w:numFmt w:val="decimal"/>
      <w:lvlText w:val="%7."/>
      <w:lvlJc w:val="left"/>
      <w:pPr>
        <w:ind w:left="5069" w:hanging="360"/>
      </w:pPr>
    </w:lvl>
    <w:lvl w:ilvl="7" w:tplc="04190019">
      <w:start w:val="1"/>
      <w:numFmt w:val="lowerLetter"/>
      <w:lvlText w:val="%8."/>
      <w:lvlJc w:val="left"/>
      <w:pPr>
        <w:ind w:left="5789" w:hanging="360"/>
      </w:pPr>
    </w:lvl>
    <w:lvl w:ilvl="8" w:tplc="0419001B">
      <w:start w:val="1"/>
      <w:numFmt w:val="lowerRoman"/>
      <w:lvlText w:val="%9."/>
      <w:lvlJc w:val="right"/>
      <w:pPr>
        <w:ind w:left="6509" w:hanging="180"/>
      </w:pPr>
    </w:lvl>
  </w:abstractNum>
  <w:abstractNum w:abstractNumId="1" w15:restartNumberingAfterBreak="0">
    <w:nsid w:val="4F831BF0"/>
    <w:multiLevelType w:val="hybridMultilevel"/>
    <w:tmpl w:val="0F00CDE2"/>
    <w:lvl w:ilvl="0" w:tplc="1DA49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41C41"/>
    <w:multiLevelType w:val="hybridMultilevel"/>
    <w:tmpl w:val="701ECEA4"/>
    <w:lvl w:ilvl="0" w:tplc="ECA4D8E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Tulupeeva">
    <w15:presenceInfo w15:providerId="AD" w15:userId="S-1-5-21-3323604574-3833187214-1353823002-25215"/>
  </w15:person>
  <w15:person w15:author="Давиденко Сергей">
    <w15:presenceInfo w15:providerId="Windows Live" w15:userId="64e79602fece29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F9"/>
    <w:rsid w:val="0000653C"/>
    <w:rsid w:val="004234F9"/>
    <w:rsid w:val="00633A68"/>
    <w:rsid w:val="0065437B"/>
    <w:rsid w:val="009E512C"/>
    <w:rsid w:val="00E0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6419"/>
  <w15:chartTrackingRefBased/>
  <w15:docId w15:val="{953A4E01-F483-447E-9631-7B68BE2D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4F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4234F9"/>
    <w:pPr>
      <w:widowControl/>
    </w:pPr>
    <w:rPr>
      <w:color w:val="auto"/>
      <w:sz w:val="20"/>
    </w:rPr>
  </w:style>
  <w:style w:type="character" w:customStyle="1" w:styleId="a4">
    <w:name w:val="Текст примечания Знак"/>
    <w:basedOn w:val="a0"/>
    <w:link w:val="a3"/>
    <w:uiPriority w:val="99"/>
    <w:semiHidden/>
    <w:qFormat/>
    <w:rsid w:val="004234F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Body Text Indent"/>
    <w:basedOn w:val="a"/>
    <w:link w:val="1"/>
    <w:uiPriority w:val="99"/>
    <w:semiHidden/>
    <w:unhideWhenUsed/>
    <w:rsid w:val="004234F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uiPriority w:val="99"/>
    <w:semiHidden/>
    <w:rsid w:val="004234F9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a7">
    <w:name w:val="Абзац списка Знак"/>
    <w:basedOn w:val="a0"/>
    <w:link w:val="a8"/>
    <w:uiPriority w:val="34"/>
    <w:locked/>
    <w:rsid w:val="004234F9"/>
    <w:rPr>
      <w:color w:val="000000"/>
      <w:sz w:val="24"/>
    </w:rPr>
  </w:style>
  <w:style w:type="paragraph" w:styleId="a8">
    <w:name w:val="List Paragraph"/>
    <w:basedOn w:val="a"/>
    <w:link w:val="a7"/>
    <w:uiPriority w:val="34"/>
    <w:qFormat/>
    <w:rsid w:val="004234F9"/>
    <w:pPr>
      <w:ind w:left="720"/>
      <w:contextualSpacing/>
    </w:pPr>
    <w:rPr>
      <w:rFonts w:asciiTheme="minorHAnsi" w:eastAsiaTheme="minorHAnsi" w:hAnsiTheme="minorHAnsi" w:cstheme="minorBidi"/>
      <w:szCs w:val="22"/>
      <w:lang w:val="en-US" w:eastAsia="en-US"/>
    </w:rPr>
  </w:style>
  <w:style w:type="character" w:styleId="a9">
    <w:name w:val="annotation reference"/>
    <w:uiPriority w:val="99"/>
    <w:semiHidden/>
    <w:unhideWhenUsed/>
    <w:qFormat/>
    <w:rsid w:val="004234F9"/>
    <w:rPr>
      <w:sz w:val="16"/>
      <w:szCs w:val="16"/>
    </w:rPr>
  </w:style>
  <w:style w:type="character" w:customStyle="1" w:styleId="1">
    <w:name w:val="Основной текст с отступом Знак1"/>
    <w:link w:val="a5"/>
    <w:uiPriority w:val="99"/>
    <w:semiHidden/>
    <w:locked/>
    <w:rsid w:val="004234F9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4234F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234F9"/>
    <w:rPr>
      <w:rFonts w:ascii="Segoe UI" w:eastAsia="Times New Roman" w:hAnsi="Segoe UI" w:cs="Segoe UI"/>
      <w:color w:val="00000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Tulupeeva</dc:creator>
  <cp:keywords/>
  <dc:description/>
  <cp:lastModifiedBy>Давиденко Сергей</cp:lastModifiedBy>
  <cp:revision>2</cp:revision>
  <dcterms:created xsi:type="dcterms:W3CDTF">2025-10-17T11:12:00Z</dcterms:created>
  <dcterms:modified xsi:type="dcterms:W3CDTF">2025-10-19T13:21:00Z</dcterms:modified>
</cp:coreProperties>
</file>