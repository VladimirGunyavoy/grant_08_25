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F885" w14:textId="3B9B2B47" w:rsidR="00C01201" w:rsidRPr="00FA6AD5" w:rsidRDefault="004E64F1" w:rsidP="00FA6AD5">
      <w:pPr>
        <w:pStyle w:val="1"/>
        <w:rPr>
          <w:szCs w:val="24"/>
          <w:u w:val="single"/>
        </w:rPr>
      </w:pPr>
      <w:r w:rsidRPr="0070473B">
        <w:rPr>
          <w:szCs w:val="24"/>
          <w:u w:val="single"/>
        </w:rPr>
        <w:t xml:space="preserve">УТВЕРЖДЁН: </w:t>
      </w:r>
    </w:p>
    <w:sdt>
      <w:sdtPr>
        <w:rPr>
          <w:highlight w:val="yellow"/>
        </w:rPr>
        <w:alias w:val="Выбрать в зависимости от количества учредителей"/>
        <w:tag w:val="Выбрать решение (протокол) в зависимости от количества участников"/>
        <w:id w:val="1801414717"/>
        <w:placeholder>
          <w:docPart w:val="DefaultPlaceholder_-1854013438"/>
        </w:placeholder>
        <w:comboBox>
          <w:listItem w:displayText="Протоколом №1 Общего Собрания Учредителей " w:value="Протоколом №1 Общего Собрания Учредителей "/>
          <w:listItem w:displayText="Решением №1 единственного Учредителя" w:value="Решением №1 единственного Учредителя"/>
        </w:comboBox>
      </w:sdtPr>
      <w:sdtEndPr/>
      <w:sdtContent>
        <w:p w14:paraId="17ADA7AF" w14:textId="0C770B5B" w:rsidR="00C01201" w:rsidRPr="00C01201" w:rsidRDefault="001801E2" w:rsidP="00C01201">
          <w:pPr>
            <w:jc w:val="right"/>
          </w:pPr>
          <w:r>
            <w:rPr>
              <w:highlight w:val="yellow"/>
            </w:rPr>
            <w:t xml:space="preserve">Протоколом №1 Общего Собрания Учредителей </w:t>
          </w:r>
        </w:p>
      </w:sdtContent>
    </w:sdt>
    <w:p w14:paraId="47DDD442" w14:textId="65507DA6" w:rsidR="00C01201" w:rsidRDefault="00C01201" w:rsidP="00C01201">
      <w:pPr>
        <w:jc w:val="right"/>
      </w:pPr>
      <w:r>
        <w:rPr>
          <w:b/>
          <w:sz w:val="22"/>
          <w:szCs w:val="22"/>
        </w:rPr>
        <w:t xml:space="preserve">ООО </w:t>
      </w:r>
      <w:r w:rsidRPr="00DD4824">
        <w:rPr>
          <w:b/>
          <w:sz w:val="22"/>
          <w:szCs w:val="22"/>
          <w:highlight w:val="yellow"/>
        </w:rPr>
        <w:t>«</w:t>
      </w:r>
      <w:del w:id="0" w:author="Давиденко Сергей" w:date="2025-10-19T16:40:00Z">
        <w:r w:rsidRPr="00DD4824" w:rsidDel="00AE45F2">
          <w:rPr>
            <w:b/>
            <w:color w:val="000000"/>
            <w:szCs w:val="24"/>
            <w:highlight w:val="yellow"/>
          </w:rPr>
          <w:delText>#</w:delText>
        </w:r>
        <w:r w:rsidR="00DD4824" w:rsidDel="00AE45F2">
          <w:rPr>
            <w:b/>
            <w:color w:val="000000"/>
            <w:szCs w:val="24"/>
            <w:highlight w:val="yellow"/>
          </w:rPr>
          <w:delText>Н</w:delText>
        </w:r>
        <w:r w:rsidRPr="00DD4824" w:rsidDel="00AE45F2">
          <w:rPr>
            <w:b/>
            <w:color w:val="000000"/>
            <w:szCs w:val="24"/>
            <w:highlight w:val="yellow"/>
          </w:rPr>
          <w:delText>аименованиеООО</w:delText>
        </w:r>
      </w:del>
      <w:ins w:id="1" w:author="Давиденко Сергей" w:date="2025-10-19T16:40:00Z">
        <w:r w:rsidR="00AE45F2">
          <w:rPr>
            <w:b/>
            <w:color w:val="000000"/>
            <w:szCs w:val="24"/>
            <w:highlight w:val="yellow"/>
          </w:rPr>
          <w:t xml:space="preserve">АИДА </w:t>
        </w:r>
        <w:proofErr w:type="spellStart"/>
        <w:r w:rsidR="00AE45F2">
          <w:rPr>
            <w:b/>
            <w:color w:val="000000"/>
            <w:szCs w:val="24"/>
            <w:highlight w:val="yellow"/>
          </w:rPr>
          <w:t>Роботикс</w:t>
        </w:r>
      </w:ins>
      <w:proofErr w:type="spellEnd"/>
      <w:r>
        <w:rPr>
          <w:sz w:val="22"/>
          <w:szCs w:val="22"/>
        </w:rPr>
        <w:t>»</w:t>
      </w:r>
    </w:p>
    <w:p w14:paraId="01122B8A" w14:textId="5054E1EE" w:rsidR="00ED1689" w:rsidRDefault="00C01201" w:rsidP="00C01201">
      <w:pPr>
        <w:pStyle w:val="1"/>
        <w:rPr>
          <w:b w:val="0"/>
          <w:szCs w:val="24"/>
        </w:rPr>
      </w:pPr>
      <w:r>
        <w:rPr>
          <w:b w:val="0"/>
          <w:szCs w:val="24"/>
        </w:rPr>
        <w:t xml:space="preserve">от </w:t>
      </w:r>
      <w:commentRangeStart w:id="2"/>
      <w:sdt>
        <w:sdtPr>
          <w:rPr>
            <w:b w:val="0"/>
            <w:szCs w:val="24"/>
            <w:highlight w:val="yellow"/>
          </w:rPr>
          <w:id w:val="1407418452"/>
          <w:placeholder>
            <w:docPart w:val="DefaultPlaceholder_-1854013437"/>
          </w:placeholder>
          <w:date w:fullDate="2025-10-19T00:00:00Z">
            <w:dateFormat w:val="dd.MM.yyyy"/>
            <w:lid w:val="ru-RU"/>
            <w:storeMappedDataAs w:val="dateTime"/>
            <w:calendar w:val="gregorian"/>
          </w:date>
        </w:sdtPr>
        <w:sdtEndPr/>
        <w:sdtContent>
          <w:r w:rsidR="00AE45F2">
            <w:rPr>
              <w:b w:val="0"/>
              <w:szCs w:val="24"/>
              <w:highlight w:val="yellow"/>
              <w:lang w:val="en-US"/>
            </w:rPr>
            <w:t>1</w:t>
          </w:r>
          <w:r w:rsidR="0069524C">
            <w:rPr>
              <w:b w:val="0"/>
              <w:szCs w:val="24"/>
              <w:highlight w:val="yellow"/>
            </w:rPr>
            <w:t>9.</w:t>
          </w:r>
          <w:r w:rsidR="00AE45F2">
            <w:rPr>
              <w:b w:val="0"/>
              <w:szCs w:val="24"/>
              <w:highlight w:val="yellow"/>
              <w:lang w:val="en-US"/>
            </w:rPr>
            <w:t>10</w:t>
          </w:r>
          <w:r w:rsidR="0069524C">
            <w:rPr>
              <w:b w:val="0"/>
              <w:szCs w:val="24"/>
              <w:highlight w:val="yellow"/>
            </w:rPr>
            <w:t>.202</w:t>
          </w:r>
          <w:r w:rsidR="00AE45F2">
            <w:rPr>
              <w:b w:val="0"/>
              <w:szCs w:val="24"/>
              <w:highlight w:val="yellow"/>
              <w:lang w:val="en-US"/>
            </w:rPr>
            <w:t>5</w:t>
          </w:r>
        </w:sdtContent>
      </w:sdt>
      <w:commentRangeEnd w:id="2"/>
      <w:r w:rsidR="00ED1689">
        <w:rPr>
          <w:rStyle w:val="aa"/>
          <w:b w:val="0"/>
        </w:rPr>
        <w:commentReference w:id="2"/>
      </w:r>
      <w:r w:rsidR="00ED1689" w:rsidRPr="00D000B4">
        <w:rPr>
          <w:b w:val="0"/>
          <w:szCs w:val="24"/>
        </w:rPr>
        <w:t>года.</w:t>
      </w:r>
    </w:p>
    <w:p w14:paraId="431FD627" w14:textId="77777777" w:rsidR="00ED1689" w:rsidRDefault="00ED1689" w:rsidP="00C01201">
      <w:pPr>
        <w:pStyle w:val="1"/>
        <w:rPr>
          <w:b w:val="0"/>
          <w:szCs w:val="24"/>
        </w:rPr>
      </w:pPr>
    </w:p>
    <w:p w14:paraId="110034F2" w14:textId="77777777" w:rsidR="00C01201" w:rsidRDefault="00C01201" w:rsidP="004E64F1">
      <w:pPr>
        <w:pStyle w:val="1"/>
        <w:rPr>
          <w:ins w:id="3" w:author="Maria Tulupeeva" w:date="2023-03-29T11:26:00Z"/>
          <w:szCs w:val="24"/>
        </w:rPr>
      </w:pPr>
    </w:p>
    <w:p w14:paraId="3899EEDB" w14:textId="77777777" w:rsidR="004E64F1" w:rsidRPr="004E64F1" w:rsidRDefault="004E64F1" w:rsidP="004E64F1">
      <w:pPr>
        <w:ind w:firstLine="709"/>
        <w:jc w:val="center"/>
        <w:rPr>
          <w:b/>
          <w:sz w:val="28"/>
          <w:szCs w:val="28"/>
        </w:rPr>
      </w:pPr>
    </w:p>
    <w:p w14:paraId="046D0CA5" w14:textId="77777777" w:rsidR="004E64F1" w:rsidRPr="004E64F1" w:rsidRDefault="004E64F1" w:rsidP="004E64F1">
      <w:pPr>
        <w:ind w:firstLine="709"/>
        <w:jc w:val="center"/>
        <w:rPr>
          <w:b/>
          <w:sz w:val="28"/>
          <w:szCs w:val="28"/>
        </w:rPr>
      </w:pPr>
    </w:p>
    <w:p w14:paraId="668ADB8C" w14:textId="77777777" w:rsidR="004E64F1" w:rsidRPr="004E64F1" w:rsidRDefault="004E64F1" w:rsidP="004E64F1">
      <w:pPr>
        <w:ind w:firstLine="709"/>
        <w:jc w:val="center"/>
        <w:rPr>
          <w:b/>
          <w:sz w:val="28"/>
          <w:szCs w:val="28"/>
        </w:rPr>
      </w:pPr>
    </w:p>
    <w:p w14:paraId="7815803E" w14:textId="77777777" w:rsidR="004E64F1" w:rsidRPr="004E64F1" w:rsidRDefault="004E64F1" w:rsidP="004E64F1">
      <w:pPr>
        <w:ind w:firstLine="709"/>
        <w:jc w:val="center"/>
        <w:rPr>
          <w:b/>
          <w:sz w:val="28"/>
          <w:szCs w:val="28"/>
        </w:rPr>
      </w:pPr>
    </w:p>
    <w:p w14:paraId="6BE5CA6C" w14:textId="77777777" w:rsidR="004E64F1" w:rsidRPr="004E64F1" w:rsidRDefault="004E64F1" w:rsidP="004E64F1">
      <w:pPr>
        <w:ind w:firstLine="709"/>
        <w:jc w:val="center"/>
        <w:rPr>
          <w:b/>
          <w:sz w:val="28"/>
          <w:szCs w:val="28"/>
        </w:rPr>
      </w:pPr>
    </w:p>
    <w:p w14:paraId="699393D5" w14:textId="77777777" w:rsidR="004E64F1" w:rsidRPr="004E64F1" w:rsidRDefault="004E64F1" w:rsidP="004E64F1">
      <w:pPr>
        <w:ind w:firstLine="709"/>
        <w:jc w:val="center"/>
        <w:rPr>
          <w:b/>
          <w:sz w:val="28"/>
          <w:szCs w:val="28"/>
        </w:rPr>
      </w:pPr>
    </w:p>
    <w:p w14:paraId="5D9B434B" w14:textId="77777777" w:rsidR="004E64F1" w:rsidRPr="004E64F1" w:rsidRDefault="004E64F1" w:rsidP="004E64F1">
      <w:pPr>
        <w:ind w:firstLine="709"/>
        <w:jc w:val="center"/>
        <w:rPr>
          <w:b/>
          <w:sz w:val="28"/>
          <w:szCs w:val="28"/>
        </w:rPr>
      </w:pPr>
    </w:p>
    <w:p w14:paraId="28718A2F" w14:textId="77777777" w:rsidR="004E64F1" w:rsidRPr="004E64F1" w:rsidRDefault="004E64F1" w:rsidP="004E64F1">
      <w:pPr>
        <w:ind w:firstLine="709"/>
        <w:jc w:val="center"/>
        <w:rPr>
          <w:b/>
          <w:sz w:val="28"/>
          <w:szCs w:val="28"/>
        </w:rPr>
      </w:pPr>
    </w:p>
    <w:p w14:paraId="26CF032B" w14:textId="77777777" w:rsidR="004E64F1" w:rsidRPr="004E64F1" w:rsidRDefault="004E64F1" w:rsidP="004E64F1">
      <w:pPr>
        <w:widowControl w:val="0"/>
        <w:suppressAutoHyphens/>
        <w:jc w:val="center"/>
        <w:rPr>
          <w:b/>
          <w:color w:val="000000"/>
          <w:spacing w:val="80"/>
          <w:sz w:val="28"/>
          <w:szCs w:val="28"/>
        </w:rPr>
      </w:pPr>
    </w:p>
    <w:p w14:paraId="6EB95725" w14:textId="77777777" w:rsidR="004E64F1" w:rsidRPr="004E64F1" w:rsidRDefault="004E64F1" w:rsidP="004E64F1">
      <w:pPr>
        <w:widowControl w:val="0"/>
        <w:suppressAutoHyphens/>
        <w:jc w:val="center"/>
        <w:rPr>
          <w:b/>
          <w:color w:val="000000"/>
          <w:spacing w:val="80"/>
          <w:sz w:val="28"/>
          <w:szCs w:val="28"/>
        </w:rPr>
      </w:pPr>
    </w:p>
    <w:p w14:paraId="57510E11" w14:textId="77777777" w:rsidR="004E64F1" w:rsidRPr="004E64F1" w:rsidRDefault="004E64F1" w:rsidP="004E64F1">
      <w:pPr>
        <w:widowControl w:val="0"/>
        <w:suppressAutoHyphens/>
        <w:jc w:val="center"/>
        <w:rPr>
          <w:b/>
          <w:color w:val="000000"/>
          <w:spacing w:val="80"/>
          <w:sz w:val="28"/>
          <w:szCs w:val="28"/>
        </w:rPr>
      </w:pPr>
    </w:p>
    <w:p w14:paraId="5B95841B" w14:textId="77777777" w:rsidR="004E64F1" w:rsidRPr="004E64F1" w:rsidRDefault="004E64F1" w:rsidP="004E64F1">
      <w:pPr>
        <w:widowControl w:val="0"/>
        <w:suppressAutoHyphens/>
        <w:jc w:val="center"/>
        <w:rPr>
          <w:b/>
          <w:color w:val="000000"/>
          <w:spacing w:val="80"/>
          <w:sz w:val="72"/>
          <w:szCs w:val="72"/>
        </w:rPr>
      </w:pPr>
      <w:commentRangeStart w:id="4"/>
      <w:r w:rsidRPr="004E64F1">
        <w:rPr>
          <w:b/>
          <w:color w:val="000000"/>
          <w:spacing w:val="80"/>
          <w:sz w:val="72"/>
          <w:szCs w:val="72"/>
        </w:rPr>
        <w:t>УСТАВ</w:t>
      </w:r>
    </w:p>
    <w:p w14:paraId="11F9E929" w14:textId="77777777" w:rsidR="004E64F1" w:rsidRPr="004E64F1" w:rsidRDefault="004E64F1" w:rsidP="004E64F1">
      <w:pPr>
        <w:widowControl w:val="0"/>
        <w:suppressAutoHyphens/>
        <w:jc w:val="center"/>
        <w:rPr>
          <w:b/>
          <w:sz w:val="44"/>
          <w:szCs w:val="44"/>
        </w:rPr>
      </w:pPr>
      <w:r w:rsidRPr="004E64F1">
        <w:rPr>
          <w:b/>
          <w:sz w:val="44"/>
          <w:szCs w:val="44"/>
        </w:rPr>
        <w:t>Общества с ограниченной</w:t>
      </w:r>
      <w:r w:rsidRPr="004E64F1">
        <w:rPr>
          <w:b/>
          <w:caps/>
          <w:sz w:val="44"/>
          <w:szCs w:val="44"/>
        </w:rPr>
        <w:t xml:space="preserve"> </w:t>
      </w:r>
      <w:r w:rsidRPr="004E64F1">
        <w:rPr>
          <w:b/>
          <w:sz w:val="44"/>
          <w:szCs w:val="44"/>
        </w:rPr>
        <w:t>ответственностью</w:t>
      </w:r>
      <w:commentRangeEnd w:id="4"/>
      <w:r w:rsidR="00C01201">
        <w:rPr>
          <w:rStyle w:val="aa"/>
        </w:rPr>
        <w:commentReference w:id="4"/>
      </w:r>
    </w:p>
    <w:p w14:paraId="3B728C35" w14:textId="0EA87646" w:rsidR="004E64F1" w:rsidRPr="00986168" w:rsidRDefault="004E64F1" w:rsidP="004E64F1">
      <w:pPr>
        <w:widowControl w:val="0"/>
        <w:suppressAutoHyphens/>
        <w:jc w:val="center"/>
        <w:rPr>
          <w:b/>
          <w:sz w:val="44"/>
          <w:szCs w:val="44"/>
          <w:u w:val="single"/>
        </w:rPr>
      </w:pPr>
      <w:r w:rsidRPr="00986168">
        <w:rPr>
          <w:b/>
          <w:sz w:val="44"/>
          <w:szCs w:val="44"/>
        </w:rPr>
        <w:t>«</w:t>
      </w:r>
      <w:del w:id="5" w:author="Давиденко Сергей" w:date="2025-10-19T16:40:00Z">
        <w:r w:rsidR="00DD4824" w:rsidRPr="00986168" w:rsidDel="00AE45F2">
          <w:rPr>
            <w:b/>
            <w:color w:val="000000"/>
            <w:sz w:val="44"/>
            <w:szCs w:val="44"/>
            <w:highlight w:val="yellow"/>
          </w:rPr>
          <w:delText>#НаименованиеООО</w:delText>
        </w:r>
      </w:del>
      <w:ins w:id="6" w:author="Давиденко Сергей" w:date="2025-10-19T16:40:00Z">
        <w:r w:rsidR="00AE45F2">
          <w:rPr>
            <w:b/>
            <w:color w:val="000000"/>
            <w:sz w:val="44"/>
            <w:szCs w:val="44"/>
            <w:highlight w:val="yellow"/>
          </w:rPr>
          <w:t xml:space="preserve">АИДА </w:t>
        </w:r>
        <w:proofErr w:type="spellStart"/>
        <w:r w:rsidR="00AE45F2">
          <w:rPr>
            <w:b/>
            <w:color w:val="000000"/>
            <w:sz w:val="44"/>
            <w:szCs w:val="44"/>
            <w:highlight w:val="yellow"/>
          </w:rPr>
          <w:t>Роботикс</w:t>
        </w:r>
      </w:ins>
      <w:proofErr w:type="spellEnd"/>
      <w:r w:rsidRPr="00986168">
        <w:rPr>
          <w:b/>
          <w:sz w:val="44"/>
          <w:szCs w:val="44"/>
        </w:rPr>
        <w:t>»</w:t>
      </w:r>
    </w:p>
    <w:p w14:paraId="34799D94" w14:textId="77777777" w:rsidR="004E64F1" w:rsidRPr="004E64F1" w:rsidRDefault="004E64F1" w:rsidP="004E64F1">
      <w:pPr>
        <w:widowControl w:val="0"/>
        <w:suppressAutoHyphens/>
        <w:jc w:val="center"/>
        <w:rPr>
          <w:b/>
          <w:sz w:val="28"/>
          <w:szCs w:val="28"/>
        </w:rPr>
      </w:pPr>
    </w:p>
    <w:p w14:paraId="389F05D1" w14:textId="77777777" w:rsidR="004E64F1" w:rsidRPr="004E64F1" w:rsidRDefault="004E64F1" w:rsidP="004E64F1">
      <w:pPr>
        <w:widowControl w:val="0"/>
        <w:suppressAutoHyphens/>
        <w:jc w:val="center"/>
        <w:rPr>
          <w:color w:val="000000"/>
          <w:sz w:val="28"/>
          <w:szCs w:val="28"/>
        </w:rPr>
      </w:pPr>
    </w:p>
    <w:p w14:paraId="0846151C" w14:textId="2E708131" w:rsidR="004E64F1" w:rsidRPr="00544125" w:rsidRDefault="00364F92" w:rsidP="00C01201">
      <w:pPr>
        <w:ind w:firstLine="708"/>
        <w:jc w:val="both"/>
        <w:rPr>
          <w:b/>
          <w:color w:val="FF0000"/>
          <w:sz w:val="28"/>
          <w:szCs w:val="28"/>
        </w:rPr>
      </w:pPr>
      <w:r w:rsidRPr="00544125">
        <w:rPr>
          <w:b/>
          <w:color w:val="FF0000"/>
          <w:sz w:val="28"/>
          <w:szCs w:val="28"/>
        </w:rPr>
        <w:t xml:space="preserve"> </w:t>
      </w:r>
    </w:p>
    <w:p w14:paraId="03A485FA" w14:textId="77777777" w:rsidR="004E64F1" w:rsidRPr="004E64F1" w:rsidRDefault="004E64F1" w:rsidP="004E64F1">
      <w:pPr>
        <w:ind w:firstLine="709"/>
        <w:jc w:val="center"/>
        <w:rPr>
          <w:b/>
          <w:sz w:val="28"/>
          <w:szCs w:val="28"/>
        </w:rPr>
      </w:pPr>
    </w:p>
    <w:p w14:paraId="34BBAEEB" w14:textId="480D7D71" w:rsidR="004E64F1" w:rsidRDefault="004E64F1" w:rsidP="004E64F1">
      <w:pPr>
        <w:ind w:firstLine="709"/>
        <w:jc w:val="center"/>
        <w:rPr>
          <w:b/>
          <w:sz w:val="28"/>
          <w:szCs w:val="28"/>
        </w:rPr>
      </w:pPr>
    </w:p>
    <w:p w14:paraId="48923BEE" w14:textId="16531F1A" w:rsidR="00C01201" w:rsidRDefault="00C01201" w:rsidP="004E64F1">
      <w:pPr>
        <w:ind w:firstLine="709"/>
        <w:jc w:val="center"/>
        <w:rPr>
          <w:b/>
          <w:sz w:val="28"/>
          <w:szCs w:val="28"/>
        </w:rPr>
      </w:pPr>
    </w:p>
    <w:p w14:paraId="0DDCE212" w14:textId="6DD973CD" w:rsidR="00F27810" w:rsidRDefault="00F27810" w:rsidP="004E64F1">
      <w:pPr>
        <w:ind w:firstLine="709"/>
        <w:jc w:val="center"/>
        <w:rPr>
          <w:b/>
          <w:sz w:val="28"/>
          <w:szCs w:val="28"/>
        </w:rPr>
      </w:pPr>
    </w:p>
    <w:p w14:paraId="4A3C6034" w14:textId="094397EA" w:rsidR="00F27810" w:rsidRDefault="00F27810" w:rsidP="004E64F1">
      <w:pPr>
        <w:ind w:firstLine="709"/>
        <w:jc w:val="center"/>
        <w:rPr>
          <w:b/>
          <w:sz w:val="28"/>
          <w:szCs w:val="28"/>
        </w:rPr>
      </w:pPr>
    </w:p>
    <w:p w14:paraId="0127AA81" w14:textId="69C4B6B5" w:rsidR="00F27810" w:rsidRDefault="00F27810" w:rsidP="004E64F1">
      <w:pPr>
        <w:ind w:firstLine="709"/>
        <w:jc w:val="center"/>
        <w:rPr>
          <w:b/>
          <w:sz w:val="28"/>
          <w:szCs w:val="28"/>
        </w:rPr>
      </w:pPr>
    </w:p>
    <w:p w14:paraId="3AA21F2A" w14:textId="7892524A" w:rsidR="00F27810" w:rsidRDefault="00F27810" w:rsidP="004E64F1">
      <w:pPr>
        <w:ind w:firstLine="709"/>
        <w:jc w:val="center"/>
        <w:rPr>
          <w:b/>
          <w:sz w:val="28"/>
          <w:szCs w:val="28"/>
        </w:rPr>
      </w:pPr>
    </w:p>
    <w:p w14:paraId="206BDE64" w14:textId="653F5F65" w:rsidR="00F27810" w:rsidRDefault="00F27810" w:rsidP="004E64F1">
      <w:pPr>
        <w:ind w:firstLine="709"/>
        <w:jc w:val="center"/>
        <w:rPr>
          <w:b/>
          <w:sz w:val="28"/>
          <w:szCs w:val="28"/>
        </w:rPr>
      </w:pPr>
    </w:p>
    <w:p w14:paraId="4B3B80F4" w14:textId="44CEF39F" w:rsidR="00F27810" w:rsidRDefault="00F27810" w:rsidP="004E64F1">
      <w:pPr>
        <w:ind w:firstLine="709"/>
        <w:jc w:val="center"/>
        <w:rPr>
          <w:b/>
          <w:sz w:val="28"/>
          <w:szCs w:val="28"/>
        </w:rPr>
      </w:pPr>
    </w:p>
    <w:p w14:paraId="5264F294" w14:textId="05BAED1D" w:rsidR="00F27810" w:rsidRDefault="00F27810" w:rsidP="004E64F1">
      <w:pPr>
        <w:ind w:firstLine="709"/>
        <w:jc w:val="center"/>
        <w:rPr>
          <w:b/>
          <w:sz w:val="28"/>
          <w:szCs w:val="28"/>
        </w:rPr>
      </w:pPr>
    </w:p>
    <w:p w14:paraId="6F2720BD" w14:textId="6A633CD1" w:rsidR="00F27810" w:rsidRDefault="00F27810" w:rsidP="004E64F1">
      <w:pPr>
        <w:ind w:firstLine="709"/>
        <w:jc w:val="center"/>
        <w:rPr>
          <w:b/>
          <w:sz w:val="28"/>
          <w:szCs w:val="28"/>
        </w:rPr>
      </w:pPr>
    </w:p>
    <w:p w14:paraId="7C20FBF5" w14:textId="186EE4A3" w:rsidR="00F27810" w:rsidRDefault="00F27810" w:rsidP="004E64F1">
      <w:pPr>
        <w:ind w:firstLine="709"/>
        <w:jc w:val="center"/>
        <w:rPr>
          <w:b/>
          <w:sz w:val="28"/>
          <w:szCs w:val="28"/>
        </w:rPr>
      </w:pPr>
    </w:p>
    <w:p w14:paraId="7145F3CA" w14:textId="77777777" w:rsidR="00F27810" w:rsidRDefault="00F27810" w:rsidP="004E64F1">
      <w:pPr>
        <w:ind w:firstLine="709"/>
        <w:jc w:val="center"/>
        <w:rPr>
          <w:b/>
          <w:sz w:val="28"/>
          <w:szCs w:val="28"/>
        </w:rPr>
      </w:pPr>
    </w:p>
    <w:p w14:paraId="20733F8A" w14:textId="77777777" w:rsidR="00F27810" w:rsidRDefault="00F27810" w:rsidP="004E64F1">
      <w:pPr>
        <w:ind w:firstLine="709"/>
        <w:jc w:val="center"/>
        <w:rPr>
          <w:b/>
          <w:sz w:val="28"/>
          <w:szCs w:val="28"/>
        </w:rPr>
      </w:pPr>
    </w:p>
    <w:p w14:paraId="2548E526" w14:textId="77777777" w:rsidR="00F27810" w:rsidRDefault="00F27810" w:rsidP="004E64F1">
      <w:pPr>
        <w:ind w:firstLine="709"/>
        <w:jc w:val="center"/>
        <w:rPr>
          <w:b/>
          <w:szCs w:val="24"/>
          <w:highlight w:val="yellow"/>
          <w:lang w:val="en-US"/>
        </w:rPr>
      </w:pPr>
    </w:p>
    <w:p w14:paraId="109E7AC7" w14:textId="36E0D54A" w:rsidR="00F27810" w:rsidRDefault="00763D40" w:rsidP="004E64F1">
      <w:pPr>
        <w:ind w:firstLine="709"/>
        <w:jc w:val="center"/>
        <w:rPr>
          <w:b/>
          <w:szCs w:val="24"/>
          <w:highlight w:val="yellow"/>
        </w:rPr>
      </w:pPr>
      <w:sdt>
        <w:sdtPr>
          <w:rPr>
            <w:b/>
            <w:szCs w:val="24"/>
            <w:highlight w:val="yellow"/>
          </w:rPr>
          <w:alias w:val="Местонахождение (до муниципального образования)"/>
          <w:tag w:val="Местонахождение (до муниципального образования)"/>
          <w:id w:val="-1891339256"/>
          <w:placeholder>
            <w:docPart w:val="DefaultPlaceholder_-1854013438"/>
          </w:placeholder>
          <w:comboBox>
            <w:listItem w:displayText="Указать местонахождение" w:value="Указать местонахождение"/>
            <w:listItem w:displayText="Город Москва" w:value="Город Москва"/>
          </w:comboBox>
        </w:sdtPr>
        <w:sdtEndPr/>
        <w:sdtContent>
          <w:r w:rsidR="00F27810">
            <w:rPr>
              <w:b/>
              <w:szCs w:val="24"/>
              <w:highlight w:val="yellow"/>
            </w:rPr>
            <w:t>Город Москва</w:t>
          </w:r>
        </w:sdtContent>
      </w:sdt>
    </w:p>
    <w:p w14:paraId="5BF730F2" w14:textId="77777777" w:rsidR="00F27810" w:rsidRDefault="00F27810" w:rsidP="004E64F1">
      <w:pPr>
        <w:ind w:firstLine="709"/>
        <w:jc w:val="center"/>
        <w:rPr>
          <w:b/>
          <w:szCs w:val="24"/>
          <w:highlight w:val="yellow"/>
        </w:rPr>
      </w:pPr>
    </w:p>
    <w:p w14:paraId="7D149FCE" w14:textId="27A1A659" w:rsidR="004E64F1" w:rsidRPr="0070473B" w:rsidRDefault="004E64F1" w:rsidP="004E64F1">
      <w:pPr>
        <w:ind w:firstLine="709"/>
        <w:jc w:val="center"/>
        <w:rPr>
          <w:b/>
          <w:szCs w:val="24"/>
        </w:rPr>
      </w:pPr>
      <w:r w:rsidRPr="0070473B">
        <w:rPr>
          <w:b/>
          <w:szCs w:val="24"/>
        </w:rPr>
        <w:t>20</w:t>
      </w:r>
      <w:r w:rsidR="009B22A0">
        <w:rPr>
          <w:b/>
          <w:szCs w:val="24"/>
        </w:rPr>
        <w:t>2</w:t>
      </w:r>
      <w:r w:rsidR="00065627">
        <w:rPr>
          <w:b/>
          <w:szCs w:val="24"/>
          <w:highlight w:val="yellow"/>
        </w:rPr>
        <w:t>5</w:t>
      </w:r>
      <w:r w:rsidR="009B22A0">
        <w:rPr>
          <w:b/>
          <w:szCs w:val="24"/>
        </w:rPr>
        <w:t xml:space="preserve"> </w:t>
      </w:r>
      <w:r w:rsidRPr="0070473B">
        <w:rPr>
          <w:b/>
          <w:szCs w:val="24"/>
        </w:rPr>
        <w:t>год</w:t>
      </w:r>
    </w:p>
    <w:p w14:paraId="1B439467" w14:textId="77777777" w:rsidR="004E64F1" w:rsidRPr="0070473B" w:rsidRDefault="004E64F1" w:rsidP="004E64F1">
      <w:pPr>
        <w:numPr>
          <w:ilvl w:val="0"/>
          <w:numId w:val="7"/>
        </w:numPr>
        <w:ind w:left="0" w:firstLine="709"/>
        <w:jc w:val="center"/>
        <w:rPr>
          <w:b/>
          <w:szCs w:val="24"/>
        </w:rPr>
      </w:pPr>
      <w:r w:rsidRPr="004E64F1">
        <w:rPr>
          <w:b/>
          <w:sz w:val="28"/>
          <w:szCs w:val="28"/>
        </w:rPr>
        <w:br w:type="page"/>
      </w:r>
      <w:r w:rsidRPr="0070473B">
        <w:rPr>
          <w:b/>
          <w:szCs w:val="24"/>
        </w:rPr>
        <w:lastRenderedPageBreak/>
        <w:t xml:space="preserve"> ОБЩИЕ ПОЛОЖЕНИЯ</w:t>
      </w:r>
    </w:p>
    <w:p w14:paraId="0AA102EC" w14:textId="77777777" w:rsidR="004E64F1" w:rsidRPr="0070473B" w:rsidRDefault="004E64F1" w:rsidP="004E64F1">
      <w:pPr>
        <w:ind w:firstLine="709"/>
        <w:jc w:val="center"/>
        <w:rPr>
          <w:szCs w:val="24"/>
        </w:rPr>
      </w:pPr>
    </w:p>
    <w:p w14:paraId="5DF9C07E" w14:textId="6FCE13B3" w:rsidR="004E64F1" w:rsidRPr="0070473B" w:rsidRDefault="004E64F1" w:rsidP="00FC76C9">
      <w:pPr>
        <w:pStyle w:val="a3"/>
        <w:numPr>
          <w:ilvl w:val="1"/>
          <w:numId w:val="2"/>
        </w:numPr>
        <w:ind w:left="0" w:firstLine="709"/>
        <w:rPr>
          <w:szCs w:val="24"/>
        </w:rPr>
      </w:pPr>
      <w:r w:rsidRPr="0070473B">
        <w:rPr>
          <w:b/>
          <w:szCs w:val="24"/>
        </w:rPr>
        <w:t>Общество с ограниченной ответственностью «</w:t>
      </w:r>
      <w:del w:id="7" w:author="Давиденко Сергей" w:date="2025-10-19T16:40:00Z">
        <w:r w:rsidR="00FA6AD5" w:rsidRPr="00DD4824" w:rsidDel="00AE45F2">
          <w:rPr>
            <w:b/>
            <w:color w:val="000000"/>
            <w:szCs w:val="24"/>
            <w:highlight w:val="yellow"/>
          </w:rPr>
          <w:delText>#</w:delText>
        </w:r>
        <w:r w:rsidR="00FA6AD5" w:rsidDel="00AE45F2">
          <w:rPr>
            <w:b/>
            <w:color w:val="000000"/>
            <w:szCs w:val="24"/>
            <w:highlight w:val="yellow"/>
          </w:rPr>
          <w:delText>Н</w:delText>
        </w:r>
        <w:r w:rsidR="00FA6AD5" w:rsidRPr="00DD4824" w:rsidDel="00AE45F2">
          <w:rPr>
            <w:b/>
            <w:color w:val="000000"/>
            <w:szCs w:val="24"/>
            <w:highlight w:val="yellow"/>
          </w:rPr>
          <w:delText>аименованиеООО</w:delText>
        </w:r>
      </w:del>
      <w:ins w:id="8" w:author="Давиденко Сергей" w:date="2025-10-19T16:40:00Z">
        <w:r w:rsidR="00AE45F2">
          <w:rPr>
            <w:b/>
            <w:color w:val="000000"/>
            <w:szCs w:val="24"/>
            <w:highlight w:val="yellow"/>
          </w:rPr>
          <w:t xml:space="preserve">АИДА </w:t>
        </w:r>
        <w:proofErr w:type="spellStart"/>
        <w:r w:rsidR="00AE45F2">
          <w:rPr>
            <w:b/>
            <w:color w:val="000000"/>
            <w:szCs w:val="24"/>
            <w:highlight w:val="yellow"/>
          </w:rPr>
          <w:t>Роботикс</w:t>
        </w:r>
      </w:ins>
      <w:proofErr w:type="spellEnd"/>
      <w:r w:rsidRPr="0070473B">
        <w:rPr>
          <w:b/>
          <w:szCs w:val="24"/>
        </w:rPr>
        <w:t>»,</w:t>
      </w:r>
      <w:r w:rsidRPr="0070473B">
        <w:rPr>
          <w:szCs w:val="24"/>
        </w:rPr>
        <w:t xml:space="preserve"> именуемое далее «Общество», создано в соответствии с Гражданским кодексом Р</w:t>
      </w:r>
      <w:r w:rsidR="002B55FB" w:rsidRPr="0070473B">
        <w:rPr>
          <w:szCs w:val="24"/>
        </w:rPr>
        <w:t xml:space="preserve">оссийской </w:t>
      </w:r>
      <w:r w:rsidRPr="0070473B">
        <w:rPr>
          <w:szCs w:val="24"/>
        </w:rPr>
        <w:t>Ф</w:t>
      </w:r>
      <w:r w:rsidR="002B55FB" w:rsidRPr="0070473B">
        <w:rPr>
          <w:szCs w:val="24"/>
        </w:rPr>
        <w:t>едерации</w:t>
      </w:r>
      <w:r w:rsidRPr="0070473B">
        <w:rPr>
          <w:szCs w:val="24"/>
        </w:rPr>
        <w:t xml:space="preserve">, Федеральным законом от </w:t>
      </w:r>
      <w:r w:rsidR="00445E93" w:rsidRPr="0070473B">
        <w:rPr>
          <w:szCs w:val="24"/>
        </w:rPr>
        <w:t>0</w:t>
      </w:r>
      <w:r w:rsidRPr="0070473B">
        <w:rPr>
          <w:szCs w:val="24"/>
        </w:rPr>
        <w:t>8</w:t>
      </w:r>
      <w:r w:rsidR="00445E93" w:rsidRPr="0070473B">
        <w:rPr>
          <w:szCs w:val="24"/>
        </w:rPr>
        <w:t>.02.</w:t>
      </w:r>
      <w:r w:rsidRPr="0070473B">
        <w:rPr>
          <w:szCs w:val="24"/>
        </w:rPr>
        <w:t>1998</w:t>
      </w:r>
      <w:r w:rsidR="00445E93" w:rsidRPr="0070473B">
        <w:rPr>
          <w:szCs w:val="24"/>
        </w:rPr>
        <w:t xml:space="preserve"> </w:t>
      </w:r>
      <w:r w:rsidRPr="0070473B">
        <w:rPr>
          <w:szCs w:val="24"/>
        </w:rPr>
        <w:t>№</w:t>
      </w:r>
      <w:r w:rsidR="002B55FB" w:rsidRPr="0070473B">
        <w:rPr>
          <w:szCs w:val="24"/>
        </w:rPr>
        <w:t> </w:t>
      </w:r>
      <w:r w:rsidRPr="0070473B">
        <w:rPr>
          <w:szCs w:val="24"/>
        </w:rPr>
        <w:t xml:space="preserve">14-ФЗ «Об обществах с ограниченной ответственностью», </w:t>
      </w:r>
      <w:r w:rsidRPr="0070473B">
        <w:rPr>
          <w:color w:val="000000"/>
          <w:szCs w:val="24"/>
        </w:rPr>
        <w:t>другими нормативными правовыми актами.</w:t>
      </w:r>
      <w:r w:rsidRPr="0070473B">
        <w:rPr>
          <w:szCs w:val="24"/>
        </w:rPr>
        <w:t xml:space="preserve"> </w:t>
      </w:r>
    </w:p>
    <w:p w14:paraId="3B879FEC" w14:textId="77777777" w:rsidR="00FC60E7" w:rsidRDefault="004E64F1" w:rsidP="00FC76C9">
      <w:pPr>
        <w:numPr>
          <w:ilvl w:val="1"/>
          <w:numId w:val="2"/>
        </w:numPr>
        <w:ind w:left="0" w:firstLine="709"/>
        <w:jc w:val="both"/>
        <w:rPr>
          <w:szCs w:val="24"/>
        </w:rPr>
      </w:pPr>
      <w:r w:rsidRPr="0070473B">
        <w:rPr>
          <w:szCs w:val="24"/>
        </w:rPr>
        <w:t xml:space="preserve">Полное фирменное наименование Общества на русском языке: </w:t>
      </w:r>
    </w:p>
    <w:p w14:paraId="515A9AC8" w14:textId="4FD6A3AD" w:rsidR="004E64F1" w:rsidRPr="0070473B" w:rsidRDefault="004E64F1" w:rsidP="0070473B">
      <w:pPr>
        <w:jc w:val="both"/>
        <w:rPr>
          <w:szCs w:val="24"/>
        </w:rPr>
      </w:pPr>
      <w:r w:rsidRPr="0070473B">
        <w:rPr>
          <w:b/>
          <w:szCs w:val="24"/>
        </w:rPr>
        <w:t>Общество с ограниченной ответственностью «</w:t>
      </w:r>
      <w:del w:id="9" w:author="Давиденко Сергей" w:date="2025-10-19T16:40:00Z">
        <w:r w:rsidR="00FA6AD5" w:rsidRPr="00DD4824" w:rsidDel="00AE45F2">
          <w:rPr>
            <w:b/>
            <w:color w:val="000000"/>
            <w:szCs w:val="24"/>
            <w:highlight w:val="yellow"/>
          </w:rPr>
          <w:delText>#</w:delText>
        </w:r>
        <w:r w:rsidR="00FA6AD5" w:rsidDel="00AE45F2">
          <w:rPr>
            <w:b/>
            <w:color w:val="000000"/>
            <w:szCs w:val="24"/>
            <w:highlight w:val="yellow"/>
          </w:rPr>
          <w:delText>Н</w:delText>
        </w:r>
        <w:r w:rsidR="00FA6AD5" w:rsidRPr="00DD4824" w:rsidDel="00AE45F2">
          <w:rPr>
            <w:b/>
            <w:color w:val="000000"/>
            <w:szCs w:val="24"/>
            <w:highlight w:val="yellow"/>
          </w:rPr>
          <w:delText>аименованиеООО</w:delText>
        </w:r>
      </w:del>
      <w:ins w:id="10" w:author="Давиденко Сергей" w:date="2025-10-19T16:40:00Z">
        <w:r w:rsidR="00AE45F2">
          <w:rPr>
            <w:b/>
            <w:color w:val="000000"/>
            <w:szCs w:val="24"/>
            <w:highlight w:val="yellow"/>
          </w:rPr>
          <w:t xml:space="preserve">АИДА </w:t>
        </w:r>
        <w:proofErr w:type="spellStart"/>
        <w:r w:rsidR="00AE45F2">
          <w:rPr>
            <w:b/>
            <w:color w:val="000000"/>
            <w:szCs w:val="24"/>
            <w:highlight w:val="yellow"/>
          </w:rPr>
          <w:t>Роботикс</w:t>
        </w:r>
      </w:ins>
      <w:proofErr w:type="spellEnd"/>
      <w:r w:rsidRPr="0070473B">
        <w:rPr>
          <w:b/>
          <w:szCs w:val="24"/>
        </w:rPr>
        <w:t>».</w:t>
      </w:r>
      <w:r w:rsidRPr="0070473B">
        <w:rPr>
          <w:szCs w:val="24"/>
        </w:rPr>
        <w:t xml:space="preserve"> </w:t>
      </w:r>
    </w:p>
    <w:p w14:paraId="17605AC4" w14:textId="77777777" w:rsidR="00FC60E7" w:rsidRDefault="004E64F1" w:rsidP="004E64F1">
      <w:pPr>
        <w:numPr>
          <w:ilvl w:val="1"/>
          <w:numId w:val="2"/>
        </w:numPr>
        <w:ind w:left="0" w:firstLine="709"/>
        <w:jc w:val="both"/>
        <w:rPr>
          <w:szCs w:val="24"/>
        </w:rPr>
      </w:pPr>
      <w:r w:rsidRPr="0070473B">
        <w:rPr>
          <w:color w:val="000000"/>
          <w:szCs w:val="24"/>
        </w:rPr>
        <w:t>Сокращенное фирменное наименование Общества на русском языке:</w:t>
      </w:r>
      <w:r w:rsidRPr="0070473B">
        <w:rPr>
          <w:szCs w:val="24"/>
        </w:rPr>
        <w:t xml:space="preserve"> </w:t>
      </w:r>
    </w:p>
    <w:p w14:paraId="1BF0D1E9" w14:textId="7852022E" w:rsidR="004E64F1" w:rsidRPr="0070473B" w:rsidRDefault="004E64F1" w:rsidP="0070473B">
      <w:pPr>
        <w:jc w:val="both"/>
        <w:rPr>
          <w:szCs w:val="24"/>
        </w:rPr>
      </w:pPr>
      <w:r w:rsidRPr="0070473B">
        <w:rPr>
          <w:b/>
          <w:szCs w:val="24"/>
        </w:rPr>
        <w:t>ООО «</w:t>
      </w:r>
      <w:del w:id="11" w:author="Давиденко Сергей" w:date="2025-10-19T16:40:00Z">
        <w:r w:rsidR="00FA6AD5" w:rsidRPr="00DD4824" w:rsidDel="00AE45F2">
          <w:rPr>
            <w:b/>
            <w:color w:val="000000"/>
            <w:szCs w:val="24"/>
            <w:highlight w:val="yellow"/>
          </w:rPr>
          <w:delText>#</w:delText>
        </w:r>
        <w:r w:rsidR="00FA6AD5" w:rsidDel="00AE45F2">
          <w:rPr>
            <w:b/>
            <w:color w:val="000000"/>
            <w:szCs w:val="24"/>
            <w:highlight w:val="yellow"/>
          </w:rPr>
          <w:delText>Н</w:delText>
        </w:r>
        <w:r w:rsidR="00FA6AD5" w:rsidRPr="00DD4824" w:rsidDel="00AE45F2">
          <w:rPr>
            <w:b/>
            <w:color w:val="000000"/>
            <w:szCs w:val="24"/>
            <w:highlight w:val="yellow"/>
          </w:rPr>
          <w:delText>аименованиеООО</w:delText>
        </w:r>
      </w:del>
      <w:ins w:id="12" w:author="Давиденко Сергей" w:date="2025-10-19T16:40:00Z">
        <w:r w:rsidR="00AE45F2">
          <w:rPr>
            <w:b/>
            <w:color w:val="000000"/>
            <w:szCs w:val="24"/>
            <w:highlight w:val="yellow"/>
          </w:rPr>
          <w:t xml:space="preserve">АИДА </w:t>
        </w:r>
        <w:proofErr w:type="spellStart"/>
        <w:r w:rsidR="00AE45F2">
          <w:rPr>
            <w:b/>
            <w:color w:val="000000"/>
            <w:szCs w:val="24"/>
            <w:highlight w:val="yellow"/>
          </w:rPr>
          <w:t>Роботикс</w:t>
        </w:r>
      </w:ins>
      <w:proofErr w:type="spellEnd"/>
      <w:r w:rsidRPr="0070473B">
        <w:rPr>
          <w:b/>
          <w:szCs w:val="24"/>
        </w:rPr>
        <w:t>».</w:t>
      </w:r>
      <w:r w:rsidRPr="0070473B">
        <w:rPr>
          <w:szCs w:val="24"/>
        </w:rPr>
        <w:t xml:space="preserve"> </w:t>
      </w:r>
    </w:p>
    <w:p w14:paraId="3EA3B7CC" w14:textId="77777777" w:rsidR="00FC60E7" w:rsidRPr="0070473B" w:rsidRDefault="004E64F1" w:rsidP="004E64F1">
      <w:pPr>
        <w:widowControl w:val="0"/>
        <w:numPr>
          <w:ilvl w:val="1"/>
          <w:numId w:val="2"/>
        </w:numPr>
        <w:ind w:left="0" w:firstLine="709"/>
        <w:jc w:val="both"/>
        <w:rPr>
          <w:b/>
          <w:szCs w:val="24"/>
        </w:rPr>
      </w:pPr>
      <w:r w:rsidRPr="0070473B">
        <w:rPr>
          <w:szCs w:val="24"/>
        </w:rPr>
        <w:t xml:space="preserve">Полное фирменное наименование Общества на английском языке: </w:t>
      </w:r>
    </w:p>
    <w:p w14:paraId="00B196AA" w14:textId="0207C9A1" w:rsidR="004E64F1" w:rsidRPr="00AE45F2" w:rsidRDefault="00F27810" w:rsidP="0070473B">
      <w:pPr>
        <w:widowControl w:val="0"/>
        <w:jc w:val="both"/>
        <w:rPr>
          <w:b/>
          <w:szCs w:val="24"/>
          <w:lang w:val="en-US"/>
          <w:rPrChange w:id="13" w:author="Давиденко Сергей" w:date="2025-10-19T16:40:00Z">
            <w:rPr>
              <w:b/>
              <w:szCs w:val="24"/>
            </w:rPr>
          </w:rPrChange>
        </w:rPr>
      </w:pPr>
      <w:r w:rsidRPr="00AE45F2">
        <w:rPr>
          <w:b/>
          <w:color w:val="000000"/>
          <w:szCs w:val="24"/>
          <w:highlight w:val="yellow"/>
          <w:lang w:val="en-US"/>
          <w:rPrChange w:id="14" w:author="Давиденко Сергей" w:date="2025-10-19T16:40:00Z">
            <w:rPr>
              <w:b/>
              <w:color w:val="000000"/>
              <w:szCs w:val="24"/>
              <w:highlight w:val="yellow"/>
            </w:rPr>
          </w:rPrChange>
        </w:rPr>
        <w:t>«</w:t>
      </w:r>
      <w:del w:id="15" w:author="Давиденко Сергей" w:date="2025-10-19T16:40:00Z">
        <w:r w:rsidR="00157B6B" w:rsidRPr="00AE45F2" w:rsidDel="00AE45F2">
          <w:rPr>
            <w:b/>
            <w:color w:val="000000"/>
            <w:szCs w:val="24"/>
            <w:highlight w:val="yellow"/>
            <w:lang w:val="en-US"/>
            <w:rPrChange w:id="16" w:author="Давиденко Сергей" w:date="2025-10-19T16:40:00Z">
              <w:rPr>
                <w:b/>
                <w:color w:val="000000"/>
                <w:szCs w:val="24"/>
                <w:highlight w:val="yellow"/>
              </w:rPr>
            </w:rPrChange>
          </w:rPr>
          <w:delText>#</w:delText>
        </w:r>
        <w:r w:rsidR="00157B6B" w:rsidDel="00AE45F2">
          <w:rPr>
            <w:b/>
            <w:color w:val="000000"/>
            <w:szCs w:val="24"/>
            <w:highlight w:val="yellow"/>
          </w:rPr>
          <w:delText>Н</w:delText>
        </w:r>
        <w:r w:rsidR="00157B6B" w:rsidRPr="00DD4824" w:rsidDel="00AE45F2">
          <w:rPr>
            <w:b/>
            <w:color w:val="000000"/>
            <w:szCs w:val="24"/>
            <w:highlight w:val="yellow"/>
          </w:rPr>
          <w:delText>аименование</w:delText>
        </w:r>
        <w:r w:rsidR="00157B6B" w:rsidDel="00AE45F2">
          <w:rPr>
            <w:b/>
            <w:color w:val="000000"/>
            <w:szCs w:val="24"/>
            <w:highlight w:val="yellow"/>
            <w:lang w:val="en-US"/>
          </w:rPr>
          <w:delText>ENG</w:delText>
        </w:r>
      </w:del>
      <w:ins w:id="17" w:author="Давиденко Сергей" w:date="2025-10-19T16:40:00Z">
        <w:r w:rsidR="00AE45F2" w:rsidRPr="00AE45F2">
          <w:rPr>
            <w:b/>
            <w:color w:val="000000"/>
            <w:szCs w:val="24"/>
            <w:highlight w:val="yellow"/>
            <w:lang w:val="en-US"/>
            <w:rPrChange w:id="18" w:author="Давиденко Сергей" w:date="2025-10-19T16:40:00Z">
              <w:rPr>
                <w:b/>
                <w:color w:val="000000"/>
                <w:szCs w:val="24"/>
                <w:highlight w:val="yellow"/>
              </w:rPr>
            </w:rPrChange>
          </w:rPr>
          <w:t>AIDA Robotics</w:t>
        </w:r>
      </w:ins>
      <w:r w:rsidRPr="00AE45F2">
        <w:rPr>
          <w:b/>
          <w:color w:val="000000"/>
          <w:szCs w:val="24"/>
          <w:highlight w:val="yellow"/>
          <w:lang w:val="en-US"/>
          <w:rPrChange w:id="19" w:author="Давиденко Сергей" w:date="2025-10-19T16:40:00Z">
            <w:rPr>
              <w:b/>
              <w:color w:val="000000"/>
              <w:szCs w:val="24"/>
              <w:highlight w:val="yellow"/>
            </w:rPr>
          </w:rPrChange>
        </w:rPr>
        <w:t>»</w:t>
      </w:r>
      <w:r w:rsidR="004E64F1" w:rsidRPr="00AE45F2">
        <w:rPr>
          <w:color w:val="000000"/>
          <w:szCs w:val="24"/>
          <w:lang w:val="en-US"/>
          <w:rPrChange w:id="20" w:author="Давиденко Сергей" w:date="2025-10-19T16:40:00Z">
            <w:rPr>
              <w:color w:val="000000"/>
              <w:szCs w:val="24"/>
            </w:rPr>
          </w:rPrChange>
        </w:rPr>
        <w:t xml:space="preserve"> </w:t>
      </w:r>
      <w:r w:rsidR="004E64F1" w:rsidRPr="0070473B">
        <w:rPr>
          <w:b/>
          <w:szCs w:val="24"/>
          <w:lang w:val="en-US"/>
        </w:rPr>
        <w:t>Limited</w:t>
      </w:r>
      <w:r w:rsidR="004E64F1" w:rsidRPr="00AE45F2">
        <w:rPr>
          <w:b/>
          <w:szCs w:val="24"/>
          <w:lang w:val="en-US"/>
          <w:rPrChange w:id="21" w:author="Давиденко Сергей" w:date="2025-10-19T16:40:00Z">
            <w:rPr>
              <w:b/>
              <w:szCs w:val="24"/>
            </w:rPr>
          </w:rPrChange>
        </w:rPr>
        <w:t xml:space="preserve"> </w:t>
      </w:r>
      <w:r w:rsidR="004E64F1" w:rsidRPr="0070473B">
        <w:rPr>
          <w:b/>
          <w:szCs w:val="24"/>
          <w:lang w:val="en-US"/>
        </w:rPr>
        <w:t>Liability</w:t>
      </w:r>
      <w:r w:rsidR="004E64F1" w:rsidRPr="00AE45F2">
        <w:rPr>
          <w:b/>
          <w:szCs w:val="24"/>
          <w:lang w:val="en-US"/>
          <w:rPrChange w:id="22" w:author="Давиденко Сергей" w:date="2025-10-19T16:40:00Z">
            <w:rPr>
              <w:b/>
              <w:szCs w:val="24"/>
            </w:rPr>
          </w:rPrChange>
        </w:rPr>
        <w:t xml:space="preserve"> </w:t>
      </w:r>
      <w:r w:rsidR="004E64F1" w:rsidRPr="0070473B">
        <w:rPr>
          <w:b/>
          <w:szCs w:val="24"/>
          <w:lang w:val="en-US"/>
        </w:rPr>
        <w:t>Company</w:t>
      </w:r>
      <w:r w:rsidR="004E64F1" w:rsidRPr="00AE45F2">
        <w:rPr>
          <w:szCs w:val="24"/>
          <w:lang w:val="en-US"/>
          <w:rPrChange w:id="23" w:author="Давиденко Сергей" w:date="2025-10-19T16:40:00Z">
            <w:rPr>
              <w:szCs w:val="24"/>
            </w:rPr>
          </w:rPrChange>
        </w:rPr>
        <w:t>.</w:t>
      </w:r>
    </w:p>
    <w:p w14:paraId="25687950" w14:textId="77777777" w:rsidR="00FC60E7" w:rsidRPr="0070473B" w:rsidRDefault="004E64F1" w:rsidP="004E64F1">
      <w:pPr>
        <w:widowControl w:val="0"/>
        <w:numPr>
          <w:ilvl w:val="1"/>
          <w:numId w:val="2"/>
        </w:numPr>
        <w:ind w:left="0" w:firstLine="709"/>
        <w:jc w:val="both"/>
        <w:rPr>
          <w:szCs w:val="24"/>
        </w:rPr>
      </w:pPr>
      <w:r w:rsidRPr="0070473B">
        <w:rPr>
          <w:szCs w:val="24"/>
        </w:rPr>
        <w:t>Сокращенное фирменное наименование Общества на английском языке:</w:t>
      </w:r>
      <w:r w:rsidRPr="0070473B">
        <w:rPr>
          <w:b/>
          <w:szCs w:val="24"/>
        </w:rPr>
        <w:t xml:space="preserve"> </w:t>
      </w:r>
    </w:p>
    <w:p w14:paraId="2933465C" w14:textId="7FCED6A3" w:rsidR="00F27810" w:rsidRDefault="00F27810" w:rsidP="00F27810">
      <w:pPr>
        <w:widowControl w:val="0"/>
        <w:jc w:val="both"/>
        <w:rPr>
          <w:szCs w:val="24"/>
        </w:rPr>
      </w:pPr>
      <w:r>
        <w:rPr>
          <w:b/>
          <w:color w:val="000000"/>
          <w:szCs w:val="24"/>
          <w:highlight w:val="yellow"/>
        </w:rPr>
        <w:t>«</w:t>
      </w:r>
      <w:del w:id="24" w:author="Давиденко Сергей" w:date="2025-10-19T16:40:00Z">
        <w:r w:rsidRPr="00DD4824" w:rsidDel="00AE45F2">
          <w:rPr>
            <w:b/>
            <w:color w:val="000000"/>
            <w:szCs w:val="24"/>
            <w:highlight w:val="yellow"/>
          </w:rPr>
          <w:delText>#</w:delText>
        </w:r>
        <w:r w:rsidDel="00AE45F2">
          <w:rPr>
            <w:b/>
            <w:color w:val="000000"/>
            <w:szCs w:val="24"/>
            <w:highlight w:val="yellow"/>
          </w:rPr>
          <w:delText>Н</w:delText>
        </w:r>
        <w:r w:rsidRPr="00DD4824" w:rsidDel="00AE45F2">
          <w:rPr>
            <w:b/>
            <w:color w:val="000000"/>
            <w:szCs w:val="24"/>
            <w:highlight w:val="yellow"/>
          </w:rPr>
          <w:delText>аименование</w:delText>
        </w:r>
        <w:r w:rsidDel="00AE45F2">
          <w:rPr>
            <w:b/>
            <w:color w:val="000000"/>
            <w:szCs w:val="24"/>
            <w:highlight w:val="yellow"/>
            <w:lang w:val="en-US"/>
          </w:rPr>
          <w:delText>ENG</w:delText>
        </w:r>
      </w:del>
      <w:ins w:id="25" w:author="Давиденко Сергей" w:date="2025-10-19T16:40:00Z">
        <w:r w:rsidR="00AE45F2">
          <w:rPr>
            <w:b/>
            <w:color w:val="000000"/>
            <w:szCs w:val="24"/>
            <w:highlight w:val="yellow"/>
          </w:rPr>
          <w:t xml:space="preserve">AIDA </w:t>
        </w:r>
        <w:proofErr w:type="spellStart"/>
        <w:r w:rsidR="00AE45F2">
          <w:rPr>
            <w:b/>
            <w:color w:val="000000"/>
            <w:szCs w:val="24"/>
            <w:highlight w:val="yellow"/>
          </w:rPr>
          <w:t>Robotics</w:t>
        </w:r>
      </w:ins>
      <w:proofErr w:type="spellEnd"/>
      <w:r>
        <w:rPr>
          <w:b/>
          <w:color w:val="000000"/>
          <w:szCs w:val="24"/>
          <w:highlight w:val="yellow"/>
        </w:rPr>
        <w:t>»</w:t>
      </w:r>
      <w:r w:rsidR="004E64F1" w:rsidRPr="0070473B">
        <w:rPr>
          <w:color w:val="000000"/>
          <w:szCs w:val="24"/>
        </w:rPr>
        <w:t xml:space="preserve"> </w:t>
      </w:r>
      <w:r w:rsidR="004E64F1" w:rsidRPr="0070473B">
        <w:rPr>
          <w:b/>
          <w:szCs w:val="24"/>
        </w:rPr>
        <w:t>LLC</w:t>
      </w:r>
      <w:r w:rsidR="004E64F1" w:rsidRPr="0070473B">
        <w:rPr>
          <w:szCs w:val="24"/>
        </w:rPr>
        <w:t xml:space="preserve">. </w:t>
      </w:r>
    </w:p>
    <w:p w14:paraId="326D5E61" w14:textId="32587E13" w:rsidR="004E64F1" w:rsidRPr="00DB7B09" w:rsidRDefault="004E64F1" w:rsidP="00F27810">
      <w:pPr>
        <w:pStyle w:val="af"/>
        <w:widowControl w:val="0"/>
        <w:numPr>
          <w:ilvl w:val="1"/>
          <w:numId w:val="2"/>
        </w:numPr>
        <w:jc w:val="both"/>
        <w:rPr>
          <w:szCs w:val="24"/>
        </w:rPr>
      </w:pPr>
      <w:r w:rsidRPr="00F27810">
        <w:rPr>
          <w:szCs w:val="24"/>
        </w:rPr>
        <w:t>Местонахождение Общества</w:t>
      </w:r>
      <w:r w:rsidRPr="00DB7B09">
        <w:rPr>
          <w:szCs w:val="24"/>
        </w:rPr>
        <w:t>:</w:t>
      </w:r>
      <w:r w:rsidR="00F27810" w:rsidRPr="00DB7B09">
        <w:rPr>
          <w:szCs w:val="24"/>
        </w:rPr>
        <w:t xml:space="preserve"> </w:t>
      </w:r>
      <w:commentRangeStart w:id="26"/>
      <w:r w:rsidR="00F27810" w:rsidRPr="00DB7B09">
        <w:rPr>
          <w:szCs w:val="24"/>
        </w:rPr>
        <w:t xml:space="preserve"> </w:t>
      </w:r>
      <w:bookmarkStart w:id="27" w:name="_Hlk130994628"/>
      <w:sdt>
        <w:sdtPr>
          <w:rPr>
            <w:szCs w:val="24"/>
          </w:rPr>
          <w:alias w:val="Местонахождение (до муниципального образования)"/>
          <w:tag w:val="Местонахождение (до муниципального образования)"/>
          <w:id w:val="-1167165528"/>
          <w:placeholder>
            <w:docPart w:val="65544E6DD0684B0EBC27F9F9B162160A"/>
          </w:placeholder>
          <w:comboBox>
            <w:listItem w:displayText="Указать местонахождение" w:value="Указать местонахождение"/>
            <w:listItem w:displayText="Город Москва" w:value="Город Москва"/>
          </w:comboBox>
        </w:sdtPr>
        <w:sdtEndPr/>
        <w:sdtContent>
          <w:r w:rsidR="00F27810" w:rsidRPr="00DB7B09">
            <w:rPr>
              <w:szCs w:val="24"/>
            </w:rPr>
            <w:t>Город Москва</w:t>
          </w:r>
        </w:sdtContent>
      </w:sdt>
      <w:r w:rsidR="00F27810" w:rsidRPr="00DB7B09">
        <w:rPr>
          <w:szCs w:val="24"/>
        </w:rPr>
        <w:t>.</w:t>
      </w:r>
      <w:r w:rsidR="00F27810" w:rsidRPr="00DB7B09">
        <w:rPr>
          <w:color w:val="FF0000"/>
          <w:szCs w:val="24"/>
        </w:rPr>
        <w:t xml:space="preserve"> </w:t>
      </w:r>
      <w:commentRangeEnd w:id="26"/>
      <w:r w:rsidR="00F27810" w:rsidRPr="00DB7B09">
        <w:rPr>
          <w:color w:val="000000"/>
          <w:szCs w:val="24"/>
        </w:rPr>
        <w:t xml:space="preserve">  </w:t>
      </w:r>
      <w:r w:rsidR="00197D51" w:rsidRPr="00DB7B09">
        <w:rPr>
          <w:rStyle w:val="aa"/>
          <w:sz w:val="24"/>
          <w:szCs w:val="24"/>
        </w:rPr>
        <w:commentReference w:id="26"/>
      </w:r>
      <w:bookmarkEnd w:id="27"/>
    </w:p>
    <w:p w14:paraId="28CA75E6" w14:textId="77777777" w:rsidR="004E64F1" w:rsidRPr="0070473B" w:rsidRDefault="004E64F1" w:rsidP="004E64F1">
      <w:pPr>
        <w:widowControl w:val="0"/>
        <w:numPr>
          <w:ilvl w:val="1"/>
          <w:numId w:val="2"/>
        </w:numPr>
        <w:ind w:left="0" w:firstLine="709"/>
        <w:jc w:val="both"/>
        <w:rPr>
          <w:szCs w:val="24"/>
        </w:rPr>
      </w:pPr>
      <w:r w:rsidRPr="0070473B">
        <w:rPr>
          <w:szCs w:val="24"/>
        </w:rPr>
        <w:t>Общество считается созданным как юридическое лицо с момента его государственной регистрации в порядке, установленном федеральным законодательством о государственной регистрации юридических лиц.</w:t>
      </w:r>
    </w:p>
    <w:p w14:paraId="34DCE793" w14:textId="226B24CB" w:rsidR="00E82D9E" w:rsidRPr="0070473B" w:rsidRDefault="00E82D9E" w:rsidP="00E82D9E">
      <w:pPr>
        <w:widowControl w:val="0"/>
        <w:numPr>
          <w:ilvl w:val="1"/>
          <w:numId w:val="2"/>
        </w:numPr>
        <w:ind w:left="0" w:firstLine="709"/>
        <w:jc w:val="both"/>
        <w:rPr>
          <w:szCs w:val="24"/>
        </w:rPr>
      </w:pPr>
      <w:r w:rsidRPr="0070473B">
        <w:rPr>
          <w:szCs w:val="24"/>
        </w:rPr>
        <w:t xml:space="preserve">Общество может быть учреждено одним лицом, которое становится его единственным участником. </w:t>
      </w:r>
    </w:p>
    <w:p w14:paraId="29C80FD6" w14:textId="4C40529C" w:rsidR="005D0BE3" w:rsidRPr="0070473B" w:rsidRDefault="005D0BE3" w:rsidP="005D0BE3">
      <w:pPr>
        <w:widowControl w:val="0"/>
        <w:numPr>
          <w:ilvl w:val="1"/>
          <w:numId w:val="2"/>
        </w:numPr>
        <w:ind w:left="0" w:firstLine="709"/>
        <w:jc w:val="both"/>
        <w:rPr>
          <w:szCs w:val="24"/>
        </w:rPr>
      </w:pPr>
      <w:r w:rsidRPr="0070473B">
        <w:rPr>
          <w:szCs w:val="24"/>
        </w:rPr>
        <w:t>Общество не может иметь в качестве единственного участника другое хозяйственное общество, состоящее из одного лица.</w:t>
      </w:r>
    </w:p>
    <w:p w14:paraId="7A19B70B" w14:textId="77777777" w:rsidR="004E64F1" w:rsidRPr="0070473B" w:rsidRDefault="004E64F1" w:rsidP="004E64F1">
      <w:pPr>
        <w:numPr>
          <w:ilvl w:val="1"/>
          <w:numId w:val="2"/>
        </w:numPr>
        <w:ind w:left="0" w:firstLine="709"/>
        <w:jc w:val="both"/>
        <w:rPr>
          <w:szCs w:val="24"/>
        </w:rPr>
      </w:pPr>
      <w:r w:rsidRPr="0070473B">
        <w:rPr>
          <w:szCs w:val="24"/>
        </w:rPr>
        <w:t>Общество имеет обо</w:t>
      </w:r>
      <w:bookmarkStart w:id="28" w:name="OCRUncertain009"/>
      <w:r w:rsidRPr="0070473B">
        <w:rPr>
          <w:szCs w:val="24"/>
        </w:rPr>
        <w:t>с</w:t>
      </w:r>
      <w:bookmarkEnd w:id="28"/>
      <w:r w:rsidRPr="0070473B">
        <w:rPr>
          <w:szCs w:val="24"/>
        </w:rPr>
        <w:t>обленное имущество, учитываемое на его самостоятельном балансе, может от своего имени приобретать и осуществ</w:t>
      </w:r>
      <w:bookmarkStart w:id="29" w:name="OCRUncertain010"/>
      <w:r w:rsidRPr="0070473B">
        <w:rPr>
          <w:szCs w:val="24"/>
        </w:rPr>
        <w:t>л</w:t>
      </w:r>
      <w:bookmarkEnd w:id="29"/>
      <w:r w:rsidRPr="0070473B">
        <w:rPr>
          <w:szCs w:val="24"/>
        </w:rPr>
        <w:t>ять имущественные и неимущественные права, нести обязанности, быть истцом и ответчиком в суде.</w:t>
      </w:r>
    </w:p>
    <w:p w14:paraId="7C655527" w14:textId="77777777" w:rsidR="004E64F1" w:rsidRPr="0070473B" w:rsidRDefault="004E64F1" w:rsidP="00E300C6">
      <w:pPr>
        <w:numPr>
          <w:ilvl w:val="1"/>
          <w:numId w:val="2"/>
        </w:numPr>
        <w:ind w:left="0" w:firstLine="709"/>
        <w:jc w:val="both"/>
        <w:rPr>
          <w:szCs w:val="24"/>
        </w:rPr>
      </w:pPr>
      <w:r w:rsidRPr="0070473B">
        <w:rPr>
          <w:szCs w:val="24"/>
        </w:rPr>
        <w:t xml:space="preserve">Общество является собственником имущества, созданного за счет внесения вкладов в уставный капитал и имущество Общества, а также произведенного и приобретенного в процессе хозяйственной деятельности Общества. </w:t>
      </w:r>
    </w:p>
    <w:p w14:paraId="5680C56F" w14:textId="77777777" w:rsidR="004E64F1" w:rsidRPr="0070473B" w:rsidRDefault="004E64F1" w:rsidP="004E64F1">
      <w:pPr>
        <w:numPr>
          <w:ilvl w:val="1"/>
          <w:numId w:val="2"/>
        </w:numPr>
        <w:ind w:left="0" w:firstLine="709"/>
        <w:jc w:val="both"/>
        <w:rPr>
          <w:szCs w:val="24"/>
        </w:rPr>
      </w:pPr>
      <w:r w:rsidRPr="0070473B">
        <w:rPr>
          <w:szCs w:val="24"/>
        </w:rPr>
        <w:t>Общество несет ответственность по своим обязате</w:t>
      </w:r>
      <w:bookmarkStart w:id="30" w:name="OCRUncertain016"/>
      <w:r w:rsidRPr="0070473B">
        <w:rPr>
          <w:szCs w:val="24"/>
        </w:rPr>
        <w:t>л</w:t>
      </w:r>
      <w:bookmarkEnd w:id="30"/>
      <w:r w:rsidRPr="0070473B">
        <w:rPr>
          <w:szCs w:val="24"/>
        </w:rPr>
        <w:t>ьствам всем принадлежащим ему имуществом.</w:t>
      </w:r>
    </w:p>
    <w:p w14:paraId="25230E5D" w14:textId="77777777" w:rsidR="004E64F1" w:rsidRPr="0070473B" w:rsidRDefault="004E64F1" w:rsidP="004E64F1">
      <w:pPr>
        <w:numPr>
          <w:ilvl w:val="1"/>
          <w:numId w:val="2"/>
        </w:numPr>
        <w:ind w:left="0" w:firstLine="709"/>
        <w:jc w:val="both"/>
        <w:rPr>
          <w:szCs w:val="24"/>
        </w:rPr>
      </w:pPr>
      <w:r w:rsidRPr="0070473B">
        <w:rPr>
          <w:szCs w:val="24"/>
        </w:rPr>
        <w:t>Общество не отвечает по обязательствам своих участников.</w:t>
      </w:r>
    </w:p>
    <w:p w14:paraId="4CEAD3DC" w14:textId="77777777" w:rsidR="004E64F1" w:rsidRPr="0070473B" w:rsidRDefault="004E64F1" w:rsidP="004E64F1">
      <w:pPr>
        <w:numPr>
          <w:ilvl w:val="1"/>
          <w:numId w:val="2"/>
        </w:numPr>
        <w:ind w:left="0" w:firstLine="709"/>
        <w:jc w:val="both"/>
        <w:rPr>
          <w:szCs w:val="24"/>
        </w:rPr>
      </w:pPr>
      <w:r w:rsidRPr="0070473B">
        <w:rPr>
          <w:szCs w:val="24"/>
        </w:rPr>
        <w:t xml:space="preserve">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w:t>
      </w:r>
      <w:bookmarkStart w:id="31" w:name="OCRUncertain017"/>
      <w:r w:rsidRPr="0070473B">
        <w:rPr>
          <w:szCs w:val="24"/>
        </w:rPr>
        <w:t>субсидиарная</w:t>
      </w:r>
      <w:bookmarkEnd w:id="31"/>
      <w:r w:rsidRPr="0070473B">
        <w:rPr>
          <w:szCs w:val="24"/>
        </w:rPr>
        <w:t xml:space="preserve"> ответственность по его обязательствам.</w:t>
      </w:r>
    </w:p>
    <w:p w14:paraId="67CE8319" w14:textId="77777777" w:rsidR="004E64F1" w:rsidRPr="0070473B" w:rsidRDefault="004E64F1" w:rsidP="004E64F1">
      <w:pPr>
        <w:pStyle w:val="a3"/>
        <w:numPr>
          <w:ilvl w:val="1"/>
          <w:numId w:val="2"/>
        </w:numPr>
        <w:ind w:left="0" w:firstLine="709"/>
        <w:rPr>
          <w:szCs w:val="24"/>
        </w:rPr>
      </w:pPr>
      <w:r w:rsidRPr="0070473B">
        <w:rPr>
          <w:szCs w:val="24"/>
        </w:rPr>
        <w:t>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14:paraId="788850A9" w14:textId="77777777" w:rsidR="004E64F1" w:rsidRPr="0070473B" w:rsidRDefault="004E64F1" w:rsidP="004E64F1">
      <w:pPr>
        <w:numPr>
          <w:ilvl w:val="1"/>
          <w:numId w:val="2"/>
        </w:numPr>
        <w:ind w:left="0" w:firstLine="709"/>
        <w:jc w:val="both"/>
        <w:rPr>
          <w:szCs w:val="24"/>
        </w:rPr>
      </w:pPr>
      <w:r w:rsidRPr="0070473B">
        <w:rPr>
          <w:szCs w:val="24"/>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14:paraId="208B69E5" w14:textId="77777777" w:rsidR="004E64F1" w:rsidRPr="0070473B" w:rsidRDefault="004E64F1" w:rsidP="004E64F1">
      <w:pPr>
        <w:numPr>
          <w:ilvl w:val="1"/>
          <w:numId w:val="2"/>
        </w:numPr>
        <w:ind w:left="0" w:firstLine="709"/>
        <w:jc w:val="both"/>
        <w:rPr>
          <w:szCs w:val="24"/>
        </w:rPr>
      </w:pPr>
      <w:r w:rsidRPr="0070473B">
        <w:rPr>
          <w:szCs w:val="24"/>
        </w:rPr>
        <w:t>Общество вправе в установленном порядке открывать расчетные и иные банковские счета в рублях и иностранной валюте на территории Российской Федерации и за ее пределами.</w:t>
      </w:r>
    </w:p>
    <w:p w14:paraId="471253B0" w14:textId="6539EEF2" w:rsidR="004E64F1" w:rsidRPr="00F27810" w:rsidRDefault="00763D40" w:rsidP="00F27810">
      <w:pPr>
        <w:numPr>
          <w:ilvl w:val="1"/>
          <w:numId w:val="2"/>
        </w:numPr>
        <w:ind w:left="0" w:firstLine="709"/>
        <w:jc w:val="both"/>
        <w:rPr>
          <w:szCs w:val="24"/>
        </w:rPr>
      </w:pPr>
      <w:sdt>
        <w:sdtPr>
          <w:rPr>
            <w:szCs w:val="24"/>
            <w:highlight w:val="yellow"/>
          </w:rPr>
          <w:alias w:val="Выбрать - наличие печати у Общества"/>
          <w:tag w:val="Выбрать - наличие печати у Общества"/>
          <w:id w:val="339125027"/>
          <w:placeholder>
            <w:docPart w:val="DefaultPlaceholder_-1854013438"/>
          </w:placeholder>
          <w:comboBox>
            <w:listItem w:displayText="Общество имеет печать со своим наименованием. " w:value="Есть печать"/>
            <w:listItem w:displayText=" " w:value="Нет печати"/>
          </w:comboBox>
        </w:sdtPr>
        <w:sdtEndPr/>
        <w:sdtContent>
          <w:r w:rsidR="009E2FFD">
            <w:rPr>
              <w:szCs w:val="24"/>
              <w:highlight w:val="yellow"/>
            </w:rPr>
            <w:t xml:space="preserve">Общество имеет печать со своим наименованием. </w:t>
          </w:r>
        </w:sdtContent>
      </w:sdt>
      <w:r w:rsidR="004E64F1" w:rsidRPr="00F27810">
        <w:rPr>
          <w:szCs w:val="24"/>
        </w:rPr>
        <w:t>Общество вправе иметь штампы и б</w:t>
      </w:r>
      <w:bookmarkStart w:id="32" w:name="OCRUncertain014"/>
      <w:r w:rsidR="004E64F1" w:rsidRPr="00F27810">
        <w:rPr>
          <w:szCs w:val="24"/>
        </w:rPr>
        <w:t>л</w:t>
      </w:r>
      <w:bookmarkEnd w:id="32"/>
      <w:r w:rsidR="004E64F1" w:rsidRPr="00F27810">
        <w:rPr>
          <w:szCs w:val="24"/>
        </w:rPr>
        <w:t>анки со своим наименованием, собственную эмблему, а также зарегистрированный в установленном порядке товарный знак и другие средства индивидуализации.</w:t>
      </w:r>
    </w:p>
    <w:p w14:paraId="25217083" w14:textId="77777777" w:rsidR="004E64F1" w:rsidRPr="0070473B" w:rsidRDefault="004E64F1" w:rsidP="004E64F1">
      <w:pPr>
        <w:numPr>
          <w:ilvl w:val="1"/>
          <w:numId w:val="2"/>
        </w:numPr>
        <w:ind w:left="0" w:firstLine="709"/>
        <w:jc w:val="both"/>
        <w:rPr>
          <w:szCs w:val="24"/>
        </w:rPr>
      </w:pPr>
      <w:r w:rsidRPr="0070473B">
        <w:rPr>
          <w:szCs w:val="24"/>
        </w:rPr>
        <w:t>Общество создается без ограничения срока.</w:t>
      </w:r>
    </w:p>
    <w:p w14:paraId="0EE628CF" w14:textId="77777777" w:rsidR="004E64F1" w:rsidRPr="0070473B" w:rsidRDefault="004E64F1" w:rsidP="004E64F1">
      <w:pPr>
        <w:numPr>
          <w:ilvl w:val="1"/>
          <w:numId w:val="2"/>
        </w:numPr>
        <w:ind w:left="0" w:firstLine="709"/>
        <w:jc w:val="both"/>
        <w:rPr>
          <w:szCs w:val="24"/>
        </w:rPr>
      </w:pPr>
      <w:r w:rsidRPr="0070473B">
        <w:rPr>
          <w:szCs w:val="24"/>
        </w:rPr>
        <w:t xml:space="preserve">Общество может создавать филиалы и открывать представительства в Российской Федерации и за её пределами. Создание Обществом филиалов и открытие представительств на территории Российской Федерации осуществляются с соблюдением требований действующего законодательства, а за пределами </w:t>
      </w:r>
      <w:bookmarkStart w:id="33" w:name="OCRUncertain028"/>
      <w:r w:rsidRPr="0070473B">
        <w:rPr>
          <w:szCs w:val="24"/>
        </w:rPr>
        <w:t>терри</w:t>
      </w:r>
      <w:bookmarkEnd w:id="33"/>
      <w:r w:rsidRPr="0070473B">
        <w:rPr>
          <w:szCs w:val="24"/>
        </w:rPr>
        <w:t xml:space="preserve">тории Российской Федерации также в соответствии с законодательством </w:t>
      </w:r>
      <w:bookmarkStart w:id="34" w:name="OCRUncertain029"/>
      <w:r w:rsidRPr="0070473B">
        <w:rPr>
          <w:szCs w:val="24"/>
        </w:rPr>
        <w:t>ино</w:t>
      </w:r>
      <w:bookmarkEnd w:id="34"/>
      <w:r w:rsidRPr="0070473B">
        <w:rPr>
          <w:szCs w:val="24"/>
        </w:rPr>
        <w:t>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14:paraId="2EB85129" w14:textId="77777777" w:rsidR="004E64F1" w:rsidRPr="0070473B" w:rsidRDefault="004E64F1" w:rsidP="004E64F1">
      <w:pPr>
        <w:numPr>
          <w:ilvl w:val="1"/>
          <w:numId w:val="2"/>
        </w:numPr>
        <w:ind w:left="0" w:firstLine="709"/>
        <w:jc w:val="both"/>
        <w:rPr>
          <w:szCs w:val="24"/>
        </w:rPr>
      </w:pPr>
      <w:r w:rsidRPr="0070473B">
        <w:rPr>
          <w:szCs w:val="24"/>
        </w:rPr>
        <w:t>Филиалы и представительства Общества не яв</w:t>
      </w:r>
      <w:bookmarkStart w:id="35" w:name="OCRUncertain031"/>
      <w:r w:rsidRPr="0070473B">
        <w:rPr>
          <w:szCs w:val="24"/>
        </w:rPr>
        <w:t>л</w:t>
      </w:r>
      <w:bookmarkEnd w:id="35"/>
      <w:r w:rsidRPr="0070473B">
        <w:rPr>
          <w:szCs w:val="24"/>
        </w:rPr>
        <w:t>яются юридическими лицами и действуют на основании утвержденных Обществом положений. Филиал и представительство наделяются имуществом, создавшим их Обществом. Руководители филиалов и представительств Общества назначаются Обществом и действуют от его имени на основании его доверенности.</w:t>
      </w:r>
    </w:p>
    <w:p w14:paraId="22409D85" w14:textId="739B13C6" w:rsidR="003F37D8" w:rsidRPr="0070473B" w:rsidRDefault="003F37D8" w:rsidP="003F37D8">
      <w:pPr>
        <w:numPr>
          <w:ilvl w:val="1"/>
          <w:numId w:val="2"/>
        </w:numPr>
        <w:ind w:left="0" w:firstLine="709"/>
        <w:jc w:val="both"/>
        <w:rPr>
          <w:szCs w:val="24"/>
        </w:rPr>
      </w:pPr>
      <w:r w:rsidRPr="0070473B">
        <w:rPr>
          <w:szCs w:val="24"/>
        </w:rPr>
        <w:t>Филиалы и представительства Общества должны быть указаны в едином государственном реестре юридических лиц.</w:t>
      </w:r>
    </w:p>
    <w:p w14:paraId="4AB250BB" w14:textId="7F0F7809" w:rsidR="00D453BA" w:rsidRPr="002B0244" w:rsidRDefault="004E64F1" w:rsidP="0070473B">
      <w:pPr>
        <w:numPr>
          <w:ilvl w:val="1"/>
          <w:numId w:val="2"/>
        </w:numPr>
        <w:ind w:left="0" w:firstLine="709"/>
        <w:jc w:val="both"/>
        <w:rPr>
          <w:szCs w:val="24"/>
        </w:rPr>
      </w:pPr>
      <w:r w:rsidRPr="0070473B">
        <w:rPr>
          <w:szCs w:val="24"/>
        </w:rPr>
        <w:t>Общество может входить в ассоциации, союзы с другими предприятиями, а также с иностранными компаниями в соответствии с действующим законодательством РФ.</w:t>
      </w:r>
    </w:p>
    <w:p w14:paraId="66F2D86B" w14:textId="76F0FCF3" w:rsidR="00D453BA" w:rsidRPr="004C1DEB" w:rsidRDefault="00D453BA" w:rsidP="00D453BA">
      <w:pPr>
        <w:numPr>
          <w:ilvl w:val="0"/>
          <w:numId w:val="2"/>
        </w:numPr>
        <w:ind w:left="0" w:firstLine="709"/>
        <w:jc w:val="center"/>
        <w:rPr>
          <w:szCs w:val="24"/>
        </w:rPr>
      </w:pPr>
      <w:r w:rsidRPr="0070473B">
        <w:rPr>
          <w:b/>
          <w:szCs w:val="24"/>
        </w:rPr>
        <w:t>ПРЕДМЕТ И ВИДЫ ДЕЯТЕЛЬНОСТИ ОБЩЕСТВА</w:t>
      </w:r>
    </w:p>
    <w:p w14:paraId="5DDA8D42" w14:textId="77777777" w:rsidR="00FC76C9" w:rsidRDefault="00D453BA" w:rsidP="00FC76C9">
      <w:pPr>
        <w:numPr>
          <w:ilvl w:val="1"/>
          <w:numId w:val="2"/>
        </w:numPr>
        <w:ind w:left="0" w:firstLine="710"/>
        <w:jc w:val="both"/>
        <w:rPr>
          <w:szCs w:val="24"/>
        </w:rPr>
      </w:pPr>
      <w:r w:rsidRPr="001B72CF">
        <w:rPr>
          <w:szCs w:val="24"/>
        </w:rPr>
        <w:t>Общество осуществляет исключительно исследовательскую деятельность и коммерциализацию ее результатов в соответствии с Федеральным законом от 28.09.2010 № 244-ФЗ «Об инновационном центре «Сколково», правилами проекта, утвержденными управляющей компанией</w:t>
      </w:r>
      <w:r w:rsidRPr="00FF38B4">
        <w:rPr>
          <w:szCs w:val="24"/>
        </w:rPr>
        <w:t xml:space="preserve"> в порядке, установленном указанным федеральным законом, по приоритетам научно-технологического развития, определенным стратегией научно-технологического развития Российской Федерации.</w:t>
      </w:r>
    </w:p>
    <w:p w14:paraId="367093D9" w14:textId="77777777" w:rsidR="00D453BA" w:rsidRPr="0070473B" w:rsidRDefault="00D453BA" w:rsidP="00D453BA">
      <w:pPr>
        <w:ind w:firstLine="709"/>
        <w:jc w:val="both"/>
        <w:rPr>
          <w:szCs w:val="24"/>
        </w:rPr>
      </w:pPr>
    </w:p>
    <w:p w14:paraId="11CFB681" w14:textId="6916B021" w:rsidR="00D453BA" w:rsidRDefault="00D453BA" w:rsidP="004C1DEB">
      <w:pPr>
        <w:widowControl w:val="0"/>
        <w:numPr>
          <w:ilvl w:val="0"/>
          <w:numId w:val="2"/>
        </w:numPr>
        <w:ind w:left="0" w:firstLine="0"/>
        <w:jc w:val="center"/>
        <w:rPr>
          <w:b/>
          <w:szCs w:val="24"/>
        </w:rPr>
      </w:pPr>
      <w:r w:rsidRPr="0070473B">
        <w:rPr>
          <w:szCs w:val="24"/>
        </w:rPr>
        <w:t xml:space="preserve"> </w:t>
      </w:r>
      <w:r w:rsidRPr="0070473B">
        <w:rPr>
          <w:b/>
          <w:szCs w:val="24"/>
        </w:rPr>
        <w:t>ИМУЩЕСТВО ОБЩЕСТВА, ИСТОЧНИКИ ЕГО ФОРМИРОВАНИЯ</w:t>
      </w:r>
    </w:p>
    <w:p w14:paraId="266FE1E5" w14:textId="77777777" w:rsidR="00C576AE" w:rsidRPr="004C1DEB" w:rsidRDefault="00C576AE" w:rsidP="00C576AE">
      <w:pPr>
        <w:widowControl w:val="0"/>
        <w:rPr>
          <w:b/>
          <w:szCs w:val="24"/>
        </w:rPr>
      </w:pPr>
    </w:p>
    <w:p w14:paraId="7B8639D9" w14:textId="77777777" w:rsidR="00CA6EE0" w:rsidRPr="0070473B" w:rsidRDefault="00D453BA" w:rsidP="007B154C">
      <w:pPr>
        <w:widowControl w:val="0"/>
        <w:numPr>
          <w:ilvl w:val="1"/>
          <w:numId w:val="2"/>
        </w:numPr>
        <w:tabs>
          <w:tab w:val="left" w:pos="709"/>
        </w:tabs>
        <w:ind w:left="0" w:firstLine="709"/>
        <w:jc w:val="both"/>
        <w:rPr>
          <w:szCs w:val="24"/>
        </w:rPr>
      </w:pPr>
      <w:r w:rsidRPr="0070473B">
        <w:rPr>
          <w:szCs w:val="24"/>
        </w:rPr>
        <w:t xml:space="preserve">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w:t>
      </w:r>
    </w:p>
    <w:p w14:paraId="68993DDD" w14:textId="28DB2E26" w:rsidR="00D453BA" w:rsidRPr="0070473B" w:rsidRDefault="00D453BA" w:rsidP="0070473B">
      <w:pPr>
        <w:widowControl w:val="0"/>
        <w:ind w:firstLine="709"/>
        <w:jc w:val="both"/>
        <w:rPr>
          <w:szCs w:val="24"/>
        </w:rPr>
      </w:pPr>
      <w:r w:rsidRPr="0070473B">
        <w:rPr>
          <w:szCs w:val="24"/>
        </w:rPr>
        <w:t>В частности, источниками образования имущества Общества являются:</w:t>
      </w:r>
    </w:p>
    <w:p w14:paraId="59E740AB"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уставный капитал Общества;</w:t>
      </w:r>
    </w:p>
    <w:p w14:paraId="17A8C3DA"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доходы, полученные в процессе осуществления хозяйственной деятельности Общества;</w:t>
      </w:r>
    </w:p>
    <w:p w14:paraId="406E52F8"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доходы от ценных бумаг;</w:t>
      </w:r>
    </w:p>
    <w:p w14:paraId="6371C697"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кредиты банков и других кредиторов;</w:t>
      </w:r>
    </w:p>
    <w:p w14:paraId="1EDC682C"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вклады участников в уставный капитал и имущество Общества;</w:t>
      </w:r>
    </w:p>
    <w:p w14:paraId="0895273F"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заемные средства юридических и физических лиц;</w:t>
      </w:r>
    </w:p>
    <w:p w14:paraId="72D50DA6" w14:textId="54DCF76D" w:rsidR="004E64F1" w:rsidRPr="002B0244" w:rsidRDefault="00D453BA" w:rsidP="004E64F1">
      <w:pPr>
        <w:widowControl w:val="0"/>
        <w:numPr>
          <w:ilvl w:val="0"/>
          <w:numId w:val="4"/>
        </w:numPr>
        <w:tabs>
          <w:tab w:val="clear" w:pos="720"/>
          <w:tab w:val="num" w:pos="426"/>
        </w:tabs>
        <w:ind w:left="1134" w:hanging="425"/>
        <w:contextualSpacing/>
        <w:jc w:val="both"/>
        <w:rPr>
          <w:b/>
          <w:szCs w:val="24"/>
        </w:rPr>
      </w:pPr>
      <w:r w:rsidRPr="0070473B">
        <w:rPr>
          <w:szCs w:val="24"/>
        </w:rPr>
        <w:t>иные источники, не запрещенные законодательством</w:t>
      </w:r>
      <w:r w:rsidRPr="001B72CF">
        <w:rPr>
          <w:szCs w:val="24"/>
        </w:rPr>
        <w:t xml:space="preserve"> </w:t>
      </w:r>
      <w:r w:rsidRPr="0070473B">
        <w:rPr>
          <w:szCs w:val="24"/>
        </w:rPr>
        <w:t>Российской Федерации.</w:t>
      </w:r>
    </w:p>
    <w:p w14:paraId="3C0CE2CB" w14:textId="77777777" w:rsidR="002B0244" w:rsidRPr="002B0244" w:rsidRDefault="002B0244" w:rsidP="002B0244">
      <w:pPr>
        <w:widowControl w:val="0"/>
        <w:ind w:left="1134"/>
        <w:contextualSpacing/>
        <w:jc w:val="both"/>
        <w:rPr>
          <w:b/>
          <w:szCs w:val="24"/>
        </w:rPr>
      </w:pPr>
    </w:p>
    <w:p w14:paraId="3D22AC10" w14:textId="7EF9EF14" w:rsidR="004E64F1" w:rsidRPr="002B0244" w:rsidRDefault="004E64F1" w:rsidP="004E64F1">
      <w:pPr>
        <w:numPr>
          <w:ilvl w:val="0"/>
          <w:numId w:val="2"/>
        </w:numPr>
        <w:ind w:left="0" w:firstLine="709"/>
        <w:jc w:val="center"/>
        <w:rPr>
          <w:b/>
          <w:szCs w:val="24"/>
        </w:rPr>
      </w:pPr>
      <w:r w:rsidRPr="0070473B">
        <w:rPr>
          <w:b/>
          <w:szCs w:val="24"/>
        </w:rPr>
        <w:t>УСТАВНЫЙ КАПИТАЛ ОБЩЕСТВА. ПОРЯДОК ЕГО ОБРАЗОВАНИЯ И ИЗМЕНЕНИЯ</w:t>
      </w:r>
    </w:p>
    <w:p w14:paraId="036F38EC" w14:textId="56FE8D78" w:rsidR="00E82D9E" w:rsidRPr="0070473B" w:rsidRDefault="004E64F1" w:rsidP="00E82D9E">
      <w:pPr>
        <w:numPr>
          <w:ilvl w:val="1"/>
          <w:numId w:val="2"/>
        </w:numPr>
        <w:ind w:left="0" w:firstLine="710"/>
        <w:jc w:val="both"/>
        <w:rPr>
          <w:szCs w:val="24"/>
        </w:rPr>
      </w:pPr>
      <w:r w:rsidRPr="0070473B">
        <w:rPr>
          <w:szCs w:val="24"/>
        </w:rPr>
        <w:t xml:space="preserve"> </w:t>
      </w:r>
      <w:r w:rsidR="00E82D9E" w:rsidRPr="0070473B">
        <w:rPr>
          <w:szCs w:val="24"/>
        </w:rPr>
        <w:t>Уставный капитал общества составляется из номинальной стоимости долей его участников.</w:t>
      </w:r>
    </w:p>
    <w:p w14:paraId="7792B2BC" w14:textId="77777777" w:rsidR="00E82D9E" w:rsidRPr="0070473B" w:rsidRDefault="004E64F1" w:rsidP="00E82D9E">
      <w:pPr>
        <w:pStyle w:val="af"/>
        <w:numPr>
          <w:ilvl w:val="1"/>
          <w:numId w:val="2"/>
        </w:numPr>
        <w:ind w:left="0" w:firstLine="710"/>
        <w:rPr>
          <w:szCs w:val="24"/>
        </w:rPr>
      </w:pPr>
      <w:r w:rsidRPr="0070473B">
        <w:rPr>
          <w:szCs w:val="24"/>
        </w:rPr>
        <w:t xml:space="preserve"> </w:t>
      </w:r>
      <w:r w:rsidR="00E82D9E" w:rsidRPr="0070473B">
        <w:rPr>
          <w:szCs w:val="24"/>
        </w:rPr>
        <w:t>Уставный капитал определяет минимальный размер имущества Общества, гарантирует интересы его кредиторов.</w:t>
      </w:r>
    </w:p>
    <w:p w14:paraId="3335F7D4" w14:textId="3773D2F5" w:rsidR="002B0244" w:rsidRDefault="004E64F1" w:rsidP="002B0244">
      <w:pPr>
        <w:numPr>
          <w:ilvl w:val="1"/>
          <w:numId w:val="2"/>
        </w:numPr>
        <w:ind w:left="0" w:firstLine="709"/>
        <w:jc w:val="both"/>
        <w:rPr>
          <w:szCs w:val="24"/>
        </w:rPr>
      </w:pPr>
      <w:r w:rsidRPr="0070473B">
        <w:rPr>
          <w:szCs w:val="24"/>
        </w:rPr>
        <w:lastRenderedPageBreak/>
        <w:t xml:space="preserve">Уставный капитал Общества составляет </w:t>
      </w:r>
      <w:del w:id="36" w:author="Давиденко Сергей" w:date="2025-10-19T16:41:00Z">
        <w:r w:rsidR="00F27810" w:rsidRPr="00F27810" w:rsidDel="00AE45F2">
          <w:rPr>
            <w:color w:val="000000"/>
            <w:szCs w:val="24"/>
            <w:highlight w:val="yellow"/>
          </w:rPr>
          <w:delText>#</w:delText>
        </w:r>
        <w:r w:rsidR="00F27810" w:rsidDel="00AE45F2">
          <w:rPr>
            <w:color w:val="000000"/>
            <w:szCs w:val="24"/>
            <w:highlight w:val="yellow"/>
          </w:rPr>
          <w:delText>Размеруставногокапитала</w:delText>
        </w:r>
      </w:del>
      <w:ins w:id="37" w:author="Давиденко Сергей" w:date="2025-10-19T16:41:00Z">
        <w:r w:rsidR="00AE45F2" w:rsidRPr="00AE45F2">
          <w:rPr>
            <w:color w:val="000000"/>
            <w:szCs w:val="24"/>
            <w:rPrChange w:id="38" w:author="Давиденко Сергей" w:date="2025-10-19T16:41:00Z">
              <w:rPr>
                <w:color w:val="000000"/>
                <w:szCs w:val="24"/>
                <w:lang w:val="en-US"/>
              </w:rPr>
            </w:rPrChange>
          </w:rPr>
          <w:t xml:space="preserve">100 </w:t>
        </w:r>
      </w:ins>
      <w:ins w:id="39" w:author="Давиденко Сергей" w:date="2025-10-19T16:42:00Z">
        <w:r w:rsidR="00AE45F2">
          <w:rPr>
            <w:color w:val="000000"/>
            <w:szCs w:val="24"/>
          </w:rPr>
          <w:t>000</w:t>
        </w:r>
      </w:ins>
      <w:ins w:id="40" w:author="Давиденко Сергей" w:date="2025-10-19T16:41:00Z">
        <w:r w:rsidR="00AE45F2">
          <w:rPr>
            <w:color w:val="000000"/>
            <w:szCs w:val="24"/>
          </w:rPr>
          <w:t xml:space="preserve"> (сто тысяч)</w:t>
        </w:r>
      </w:ins>
      <w:r w:rsidRPr="0070473B">
        <w:rPr>
          <w:szCs w:val="24"/>
        </w:rPr>
        <w:t xml:space="preserve"> рублей и может вноситься деньгами, ценными бумагами, другими вещами или имущественными правами либо иными имеющими денежную оценку правами.</w:t>
      </w:r>
    </w:p>
    <w:p w14:paraId="102F0B25" w14:textId="37A79618" w:rsidR="004E64F1" w:rsidRPr="002B0244" w:rsidRDefault="004E64F1" w:rsidP="002B0244">
      <w:pPr>
        <w:numPr>
          <w:ilvl w:val="1"/>
          <w:numId w:val="2"/>
        </w:numPr>
        <w:ind w:left="0" w:firstLine="709"/>
        <w:jc w:val="both"/>
        <w:rPr>
          <w:szCs w:val="24"/>
        </w:rPr>
      </w:pPr>
      <w:r w:rsidRPr="002B0244">
        <w:rPr>
          <w:szCs w:val="24"/>
        </w:rPr>
        <w:t>Денежная оценка имущества, вносимого для оплаты долей в уставном капитале Общества, утверждается решением Общего собрания, принимаемым всеми участниками Общества единогласно.</w:t>
      </w:r>
    </w:p>
    <w:p w14:paraId="756D93F4" w14:textId="45B89EAF" w:rsidR="00E82D9E" w:rsidRPr="0070473B" w:rsidRDefault="00E82D9E" w:rsidP="004E64F1">
      <w:pPr>
        <w:ind w:firstLine="709"/>
        <w:jc w:val="both"/>
        <w:rPr>
          <w:szCs w:val="24"/>
        </w:rPr>
      </w:pPr>
      <w:r w:rsidRPr="0070473B">
        <w:rPr>
          <w:szCs w:val="24"/>
        </w:rPr>
        <w:t>Если номинальная стоимость или увеличение номинальной стоимости доли участника общества в уставном капитале общества, оплачиваемой неденежными средствами, составляет более чем двадцать тысяч рублей, в целях определения стоимости этого имущества должен привлекаться независимый оценщик.</w:t>
      </w:r>
    </w:p>
    <w:p w14:paraId="77CB4F39" w14:textId="6AE19526" w:rsidR="004E64F1" w:rsidRPr="0070473B" w:rsidRDefault="004E64F1" w:rsidP="004E64F1">
      <w:pPr>
        <w:numPr>
          <w:ilvl w:val="1"/>
          <w:numId w:val="2"/>
        </w:numPr>
        <w:ind w:left="0" w:firstLine="709"/>
        <w:jc w:val="both"/>
        <w:rPr>
          <w:szCs w:val="24"/>
        </w:rPr>
      </w:pPr>
      <w:r w:rsidRPr="0070473B">
        <w:rPr>
          <w:szCs w:val="24"/>
        </w:rPr>
        <w:t>Вклад</w:t>
      </w:r>
      <w:r w:rsidR="00876868">
        <w:rPr>
          <w:szCs w:val="24"/>
        </w:rPr>
        <w:t>ы всех</w:t>
      </w:r>
      <w:r w:rsidRPr="0070473B">
        <w:rPr>
          <w:szCs w:val="24"/>
        </w:rPr>
        <w:t xml:space="preserve"> участников составля</w:t>
      </w:r>
      <w:r w:rsidR="00876868">
        <w:rPr>
          <w:szCs w:val="24"/>
        </w:rPr>
        <w:t>ю</w:t>
      </w:r>
      <w:r w:rsidRPr="0070473B">
        <w:rPr>
          <w:szCs w:val="24"/>
        </w:rPr>
        <w:t>т 100 % в уставном капитале Общества.</w:t>
      </w:r>
    </w:p>
    <w:p w14:paraId="4DAB342B" w14:textId="77777777" w:rsidR="004E64F1" w:rsidRPr="0070473B" w:rsidRDefault="004E64F1" w:rsidP="004E64F1">
      <w:pPr>
        <w:numPr>
          <w:ilvl w:val="1"/>
          <w:numId w:val="2"/>
        </w:numPr>
        <w:ind w:left="0" w:firstLine="709"/>
        <w:jc w:val="both"/>
        <w:rPr>
          <w:szCs w:val="24"/>
        </w:rPr>
      </w:pPr>
      <w:r w:rsidRPr="0070473B">
        <w:rPr>
          <w:szCs w:val="24"/>
        </w:rPr>
        <w:t xml:space="preserve">Каждый учредитель Общества должен оплатить полностью свою долю в уставном капитале Общества в </w:t>
      </w:r>
      <w:r w:rsidR="0037144E" w:rsidRPr="0070473B">
        <w:rPr>
          <w:szCs w:val="24"/>
        </w:rPr>
        <w:t>срок не позднее четырех месяцев с момента государственной регистрации Общества</w:t>
      </w:r>
      <w:r w:rsidRPr="0070473B">
        <w:rPr>
          <w:szCs w:val="24"/>
        </w:rPr>
        <w:t>. При этом доля каждого учредителя Общества может быть оплачена по цене не ниже ее номинальной стоимости.</w:t>
      </w:r>
    </w:p>
    <w:p w14:paraId="3BFD3634" w14:textId="77777777" w:rsidR="004E64F1" w:rsidRPr="0070473B" w:rsidRDefault="004E64F1" w:rsidP="004E64F1">
      <w:pPr>
        <w:autoSpaceDE w:val="0"/>
        <w:autoSpaceDN w:val="0"/>
        <w:adjustRightInd w:val="0"/>
        <w:ind w:firstLine="540"/>
        <w:jc w:val="both"/>
        <w:rPr>
          <w:szCs w:val="24"/>
        </w:rPr>
      </w:pPr>
      <w:r w:rsidRPr="0070473B">
        <w:rPr>
          <w:szCs w:val="24"/>
        </w:rPr>
        <w:t>Не допускается освобождение учредителя Общества от обязанности оплатить долю в уставном капитале Общества, в том числе путем зачета его требований к Обществу.</w:t>
      </w:r>
    </w:p>
    <w:p w14:paraId="7C1547E5" w14:textId="641F9729" w:rsidR="004E64F1" w:rsidRPr="0070473B" w:rsidRDefault="004E64F1" w:rsidP="004E64F1">
      <w:pPr>
        <w:autoSpaceDE w:val="0"/>
        <w:autoSpaceDN w:val="0"/>
        <w:adjustRightInd w:val="0"/>
        <w:ind w:firstLine="540"/>
        <w:jc w:val="both"/>
        <w:rPr>
          <w:szCs w:val="24"/>
        </w:rPr>
      </w:pPr>
      <w:r w:rsidRPr="0070473B">
        <w:rPr>
          <w:szCs w:val="24"/>
        </w:rPr>
        <w:t xml:space="preserve">В случае неполной оплаты доли в уставном капитале Общества в течение </w:t>
      </w:r>
      <w:r w:rsidR="0037144E" w:rsidRPr="0070473B">
        <w:rPr>
          <w:szCs w:val="24"/>
        </w:rPr>
        <w:t>срока, установленного в абзаце 1 настоящего пункта Устава</w:t>
      </w:r>
      <w:r w:rsidRPr="0070473B">
        <w:rPr>
          <w:szCs w:val="24"/>
        </w:rPr>
        <w:t>, неоплаченная часть доли переходит к Обществу. Такая часть доли должна быть реализована Обществом в порядке и в сроки, которые установлены ст.</w:t>
      </w:r>
      <w:r w:rsidR="00BB2078" w:rsidRPr="0070473B">
        <w:rPr>
          <w:szCs w:val="24"/>
        </w:rPr>
        <w:t> </w:t>
      </w:r>
      <w:r w:rsidRPr="0070473B">
        <w:rPr>
          <w:szCs w:val="24"/>
        </w:rPr>
        <w:t xml:space="preserve">24 Федерального закона «Об обществах с ограниченной ответственностью». </w:t>
      </w:r>
    </w:p>
    <w:p w14:paraId="577428AE" w14:textId="77777777" w:rsidR="004E64F1" w:rsidRPr="0070473B" w:rsidRDefault="004E64F1" w:rsidP="004E64F1">
      <w:pPr>
        <w:numPr>
          <w:ilvl w:val="1"/>
          <w:numId w:val="2"/>
        </w:numPr>
        <w:ind w:left="0" w:firstLine="709"/>
        <w:jc w:val="both"/>
        <w:rPr>
          <w:szCs w:val="24"/>
        </w:rPr>
      </w:pPr>
      <w:r w:rsidRPr="0070473B">
        <w:rPr>
          <w:szCs w:val="24"/>
        </w:rPr>
        <w:t>Если по окончании второго или каждого последующего финансового года стоимость чистых активов Общества окажется меньше уставного капитала, Общество обязано объявить об уменьшении своего уставного капитала и зарегистрировать его уменьшение в установленном порядке.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14:paraId="1E498B3B" w14:textId="77777777" w:rsidR="004E64F1" w:rsidRPr="0070473B" w:rsidRDefault="004E64F1" w:rsidP="004E64F1">
      <w:pPr>
        <w:numPr>
          <w:ilvl w:val="1"/>
          <w:numId w:val="2"/>
        </w:numPr>
        <w:ind w:left="0" w:firstLine="709"/>
        <w:jc w:val="both"/>
        <w:rPr>
          <w:szCs w:val="24"/>
        </w:rPr>
      </w:pPr>
      <w:r w:rsidRPr="0070473B">
        <w:rPr>
          <w:szCs w:val="24"/>
        </w:rPr>
        <w:t xml:space="preserve"> Увеличение уставного капитала Общества допускается только после его полной оплаты.</w:t>
      </w:r>
    </w:p>
    <w:p w14:paraId="066F1F1E" w14:textId="77777777" w:rsidR="004E64F1" w:rsidRPr="0070473B" w:rsidRDefault="004E64F1" w:rsidP="004E64F1">
      <w:pPr>
        <w:ind w:firstLine="709"/>
        <w:jc w:val="both"/>
        <w:rPr>
          <w:szCs w:val="24"/>
        </w:rPr>
      </w:pPr>
      <w:r w:rsidRPr="0070473B">
        <w:rPr>
          <w:szCs w:val="24"/>
        </w:rPr>
        <w:t>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14:paraId="70097CB7" w14:textId="77777777" w:rsidR="004E64F1" w:rsidRPr="0070473B" w:rsidRDefault="004E64F1" w:rsidP="004E64F1">
      <w:pPr>
        <w:numPr>
          <w:ilvl w:val="1"/>
          <w:numId w:val="2"/>
        </w:numPr>
        <w:ind w:left="0" w:firstLine="709"/>
        <w:jc w:val="both"/>
        <w:rPr>
          <w:szCs w:val="24"/>
        </w:rPr>
      </w:pPr>
      <w:r w:rsidRPr="0070473B">
        <w:rPr>
          <w:szCs w:val="24"/>
        </w:rPr>
        <w:t>Увеличение уставного капитала Общества за счет его имущества осуществляется по решению Общего собрания участников Общества.</w:t>
      </w:r>
    </w:p>
    <w:p w14:paraId="370268E0" w14:textId="77777777" w:rsidR="004E64F1" w:rsidRPr="0070473B" w:rsidRDefault="004E64F1" w:rsidP="004E64F1">
      <w:pPr>
        <w:ind w:firstLine="709"/>
        <w:jc w:val="both"/>
        <w:rPr>
          <w:szCs w:val="24"/>
        </w:rPr>
      </w:pPr>
      <w:r w:rsidRPr="0070473B">
        <w:rPr>
          <w:szCs w:val="24"/>
        </w:rPr>
        <w:t>Решение об уве</w:t>
      </w:r>
      <w:bookmarkStart w:id="41" w:name="OCRUncertain075"/>
      <w:r w:rsidRPr="0070473B">
        <w:rPr>
          <w:szCs w:val="24"/>
        </w:rPr>
        <w:t>л</w:t>
      </w:r>
      <w:bookmarkEnd w:id="41"/>
      <w:r w:rsidRPr="0070473B">
        <w:rPr>
          <w:szCs w:val="24"/>
        </w:rPr>
        <w:t>ичении уставного капитала Общества за счет имущества Общества может быть принято только на основании данных бухгалтерской отчетности Общества за год, предшествующий году, в котором принимается такое решение.</w:t>
      </w:r>
    </w:p>
    <w:p w14:paraId="727E1E88" w14:textId="77777777" w:rsidR="004E64F1" w:rsidRPr="0070473B" w:rsidRDefault="004E64F1" w:rsidP="004E64F1">
      <w:pPr>
        <w:numPr>
          <w:ilvl w:val="1"/>
          <w:numId w:val="2"/>
        </w:numPr>
        <w:ind w:left="0" w:firstLine="709"/>
        <w:jc w:val="both"/>
        <w:rPr>
          <w:szCs w:val="24"/>
        </w:rPr>
      </w:pPr>
      <w:r w:rsidRPr="0070473B">
        <w:rPr>
          <w:szCs w:val="24"/>
        </w:rPr>
        <w:t xml:space="preserve">Сумма, на которую увеличивается уставный капитал Общества за счет имущества Общества, не должна изменять, требуемого в силу законодательства, соотношения между стоимостью чистых активов Общества и суммой уставного капитала. </w:t>
      </w:r>
    </w:p>
    <w:p w14:paraId="3B260B89" w14:textId="77777777" w:rsidR="00B3675E" w:rsidRPr="0070473B" w:rsidRDefault="004E64F1" w:rsidP="004E64F1">
      <w:pPr>
        <w:numPr>
          <w:ilvl w:val="1"/>
          <w:numId w:val="2"/>
        </w:numPr>
        <w:ind w:left="0" w:firstLine="709"/>
        <w:jc w:val="both"/>
        <w:rPr>
          <w:szCs w:val="24"/>
        </w:rPr>
      </w:pPr>
      <w:r w:rsidRPr="0070473B">
        <w:rPr>
          <w:szCs w:val="24"/>
        </w:rPr>
        <w:t>По решению общего собрания участников Общества, принятому всеми участниками Общества единогласно, участники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14:paraId="5A6931ED" w14:textId="77777777" w:rsidR="00B3675E" w:rsidRPr="0070473B" w:rsidRDefault="00B3675E" w:rsidP="0070473B">
      <w:pPr>
        <w:jc w:val="both"/>
        <w:rPr>
          <w:szCs w:val="24"/>
        </w:rPr>
      </w:pPr>
    </w:p>
    <w:p w14:paraId="582A8CC2" w14:textId="77777777" w:rsidR="00D453BA" w:rsidRPr="0070473B" w:rsidRDefault="00D453BA" w:rsidP="00D453BA">
      <w:pPr>
        <w:widowControl w:val="0"/>
        <w:numPr>
          <w:ilvl w:val="0"/>
          <w:numId w:val="2"/>
        </w:numPr>
        <w:jc w:val="center"/>
        <w:rPr>
          <w:b/>
          <w:szCs w:val="24"/>
        </w:rPr>
      </w:pPr>
      <w:r w:rsidRPr="0070473B">
        <w:rPr>
          <w:b/>
          <w:szCs w:val="24"/>
        </w:rPr>
        <w:t>ВКЛАДЫ В ИМУЩЕСТВО ОБЩЕСТВА</w:t>
      </w:r>
    </w:p>
    <w:p w14:paraId="24973860" w14:textId="77777777" w:rsidR="00B3675E" w:rsidRPr="0070473B" w:rsidRDefault="00B3675E" w:rsidP="0070473B">
      <w:pPr>
        <w:pStyle w:val="a3"/>
        <w:ind w:left="709" w:firstLine="0"/>
        <w:rPr>
          <w:szCs w:val="24"/>
        </w:rPr>
      </w:pPr>
    </w:p>
    <w:p w14:paraId="28E5C726" w14:textId="533147AA" w:rsidR="00B3675E" w:rsidRPr="0070473B" w:rsidRDefault="00D453BA" w:rsidP="0070473B">
      <w:pPr>
        <w:pStyle w:val="a3"/>
        <w:numPr>
          <w:ilvl w:val="1"/>
          <w:numId w:val="2"/>
        </w:numPr>
        <w:ind w:left="0" w:firstLine="709"/>
        <w:rPr>
          <w:szCs w:val="24"/>
        </w:rPr>
      </w:pPr>
      <w:r w:rsidRPr="001B72CF">
        <w:rPr>
          <w:szCs w:val="24"/>
        </w:rPr>
        <w:t xml:space="preserve">Участники Общества обязаны по решению Общего собрания участников Общества вносить вклады в имущество Общества. </w:t>
      </w:r>
    </w:p>
    <w:p w14:paraId="118D58B3" w14:textId="77777777" w:rsidR="00B3675E" w:rsidRPr="0070473B" w:rsidRDefault="00D453BA" w:rsidP="0070473B">
      <w:pPr>
        <w:pStyle w:val="a3"/>
        <w:numPr>
          <w:ilvl w:val="1"/>
          <w:numId w:val="2"/>
        </w:numPr>
        <w:ind w:left="0" w:firstLine="709"/>
        <w:rPr>
          <w:szCs w:val="24"/>
        </w:rPr>
      </w:pPr>
      <w:r w:rsidRPr="001B72CF">
        <w:rPr>
          <w:szCs w:val="24"/>
        </w:rPr>
        <w:t>Вклады в имущество Общества не изменяют размер и номинальную стоимость долей участников в уставном капитале Общества.</w:t>
      </w:r>
    </w:p>
    <w:p w14:paraId="67C186AC" w14:textId="77777777" w:rsidR="004C1DEB" w:rsidRDefault="00D453BA" w:rsidP="004C1DEB">
      <w:pPr>
        <w:pStyle w:val="a3"/>
        <w:numPr>
          <w:ilvl w:val="1"/>
          <w:numId w:val="2"/>
        </w:numPr>
        <w:ind w:left="0" w:firstLine="709"/>
        <w:rPr>
          <w:szCs w:val="24"/>
        </w:rPr>
      </w:pPr>
      <w:r w:rsidRPr="001B72CF">
        <w:rPr>
          <w:szCs w:val="24"/>
        </w:rPr>
        <w:lastRenderedPageBreak/>
        <w:t>Вклады в имущество Общества вносятся всеми участниками Общества пропорционально их долям в уставном капитале Общества.</w:t>
      </w:r>
    </w:p>
    <w:p w14:paraId="2D1AAFBC" w14:textId="53CC82C4" w:rsidR="00586E5C" w:rsidRPr="004C1DEB" w:rsidRDefault="00586E5C" w:rsidP="004C1DEB">
      <w:pPr>
        <w:pStyle w:val="a3"/>
        <w:numPr>
          <w:ilvl w:val="1"/>
          <w:numId w:val="2"/>
        </w:numPr>
        <w:ind w:left="0" w:firstLine="709"/>
        <w:rPr>
          <w:szCs w:val="24"/>
        </w:rPr>
      </w:pPr>
      <w:r w:rsidRPr="004C1DEB">
        <w:rPr>
          <w:szCs w:val="24"/>
        </w:rPr>
        <w:t>Решение Общего собрания участников Общества о внесении вкладов в имущество Общества принимается большинством не менее двух третей голосов от общего числа голосов участников Общества.</w:t>
      </w:r>
    </w:p>
    <w:p w14:paraId="6F4D09CB" w14:textId="1B8AE042" w:rsidR="00B3675E" w:rsidRPr="0070473B" w:rsidRDefault="000E18BD" w:rsidP="0070473B">
      <w:pPr>
        <w:pStyle w:val="a3"/>
        <w:numPr>
          <w:ilvl w:val="1"/>
          <w:numId w:val="2"/>
        </w:numPr>
        <w:ind w:left="0" w:firstLine="709"/>
        <w:rPr>
          <w:szCs w:val="24"/>
        </w:rPr>
      </w:pPr>
      <w:r w:rsidRPr="000E18BD">
        <w:rPr>
          <w:szCs w:val="24"/>
        </w:rPr>
        <w:t>По решению общего собрания участников Общества, принятого единогласно, вклады в имущество Общества могут вноситься участниками Общества непропорционально их долям в уставном капитале Общества (величина денежных средств, вносимых в качестве вклада в имущество Общества непропорционально размерам долей участников со стороны каждого участника, определяется на обще</w:t>
      </w:r>
      <w:r>
        <w:rPr>
          <w:szCs w:val="24"/>
        </w:rPr>
        <w:t>м собрании участников Общества)</w:t>
      </w:r>
      <w:r w:rsidR="00D453BA" w:rsidRPr="00FF38B4">
        <w:rPr>
          <w:szCs w:val="24"/>
        </w:rPr>
        <w:t>.</w:t>
      </w:r>
    </w:p>
    <w:p w14:paraId="19BD76B9" w14:textId="77777777" w:rsidR="00B3675E" w:rsidRPr="0070473B" w:rsidRDefault="00D453BA" w:rsidP="0070473B">
      <w:pPr>
        <w:pStyle w:val="a3"/>
        <w:numPr>
          <w:ilvl w:val="1"/>
          <w:numId w:val="2"/>
        </w:numPr>
        <w:ind w:left="0" w:firstLine="709"/>
        <w:rPr>
          <w:szCs w:val="24"/>
        </w:rPr>
      </w:pPr>
      <w:r w:rsidRPr="001B72CF">
        <w:rPr>
          <w:szCs w:val="24"/>
        </w:rPr>
        <w:t>Вклады в имущество Общества вносятся деньгами, если иное не предусмотрено решением общего собрания участников Общества.</w:t>
      </w:r>
    </w:p>
    <w:p w14:paraId="7A03A973" w14:textId="3555056A" w:rsidR="00D453BA" w:rsidRPr="001B72CF" w:rsidRDefault="00D453BA" w:rsidP="0070473B">
      <w:pPr>
        <w:pStyle w:val="a3"/>
        <w:numPr>
          <w:ilvl w:val="1"/>
          <w:numId w:val="2"/>
        </w:numPr>
        <w:ind w:left="0" w:firstLine="709"/>
        <w:rPr>
          <w:szCs w:val="24"/>
        </w:rPr>
      </w:pPr>
      <w:r w:rsidRPr="001B72CF">
        <w:rPr>
          <w:szCs w:val="24"/>
        </w:rPr>
        <w:t>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14:paraId="5E295BAF" w14:textId="1181050B" w:rsidR="00BF6CB3" w:rsidRPr="0070473B" w:rsidRDefault="00BF6CB3" w:rsidP="00BF6CB3">
      <w:pPr>
        <w:ind w:firstLine="567"/>
        <w:jc w:val="both"/>
        <w:rPr>
          <w:szCs w:val="24"/>
        </w:rPr>
      </w:pPr>
    </w:p>
    <w:p w14:paraId="7432CE56" w14:textId="3FD36AE7" w:rsidR="004E64F1" w:rsidRPr="00C576AE" w:rsidRDefault="004E64F1" w:rsidP="00C576AE">
      <w:pPr>
        <w:pStyle w:val="a3"/>
        <w:numPr>
          <w:ilvl w:val="0"/>
          <w:numId w:val="2"/>
        </w:numPr>
        <w:ind w:left="0" w:firstLine="709"/>
        <w:jc w:val="center"/>
        <w:rPr>
          <w:b/>
          <w:szCs w:val="24"/>
        </w:rPr>
      </w:pPr>
      <w:r w:rsidRPr="0070473B">
        <w:rPr>
          <w:b/>
          <w:szCs w:val="24"/>
        </w:rPr>
        <w:t>ПРАВА И ОБЯЗАННОСТИ УЧАСТНИКОВ</w:t>
      </w:r>
    </w:p>
    <w:p w14:paraId="5C22AF54" w14:textId="77777777" w:rsidR="004E64F1" w:rsidRPr="0070473B" w:rsidRDefault="004E64F1" w:rsidP="004E64F1">
      <w:pPr>
        <w:pStyle w:val="a3"/>
        <w:numPr>
          <w:ilvl w:val="1"/>
          <w:numId w:val="2"/>
        </w:numPr>
        <w:ind w:left="0" w:firstLine="709"/>
        <w:rPr>
          <w:szCs w:val="24"/>
        </w:rPr>
      </w:pPr>
      <w:r w:rsidRPr="0070473B">
        <w:rPr>
          <w:szCs w:val="24"/>
        </w:rPr>
        <w:t>Участники Общества вправе:</w:t>
      </w:r>
    </w:p>
    <w:p w14:paraId="39AD0D8C" w14:textId="77777777" w:rsidR="004E64F1" w:rsidRPr="0070473B" w:rsidRDefault="004E64F1" w:rsidP="004E64F1">
      <w:pPr>
        <w:pStyle w:val="a3"/>
        <w:numPr>
          <w:ilvl w:val="2"/>
          <w:numId w:val="2"/>
        </w:numPr>
        <w:ind w:left="0" w:firstLine="709"/>
        <w:rPr>
          <w:szCs w:val="24"/>
        </w:rPr>
      </w:pPr>
      <w:r w:rsidRPr="0070473B">
        <w:rPr>
          <w:szCs w:val="24"/>
        </w:rPr>
        <w:t xml:space="preserve"> Участвовать в управлении делами Общества лично или через своего представителя.</w:t>
      </w:r>
    </w:p>
    <w:p w14:paraId="3EED7A24" w14:textId="77777777" w:rsidR="004E64F1" w:rsidRPr="0070473B" w:rsidRDefault="004E64F1" w:rsidP="004E64F1">
      <w:pPr>
        <w:pStyle w:val="a3"/>
        <w:numPr>
          <w:ilvl w:val="2"/>
          <w:numId w:val="2"/>
        </w:numPr>
        <w:ind w:left="0" w:firstLine="709"/>
        <w:rPr>
          <w:szCs w:val="24"/>
        </w:rPr>
      </w:pPr>
      <w:r w:rsidRPr="0070473B">
        <w:rPr>
          <w:szCs w:val="24"/>
        </w:rPr>
        <w:t xml:space="preserve"> Получать информацию о деятельности Общества и знакомиться с его бухгалтерскими книгами и иной документацией в установленном настоящим Уставом порядке.</w:t>
      </w:r>
    </w:p>
    <w:p w14:paraId="37739F74" w14:textId="77777777" w:rsidR="004E64F1" w:rsidRPr="0070473B" w:rsidRDefault="004E64F1" w:rsidP="004E64F1">
      <w:pPr>
        <w:pStyle w:val="a3"/>
        <w:numPr>
          <w:ilvl w:val="2"/>
          <w:numId w:val="2"/>
        </w:numPr>
        <w:ind w:left="0" w:firstLine="709"/>
        <w:rPr>
          <w:szCs w:val="24"/>
        </w:rPr>
      </w:pPr>
      <w:r w:rsidRPr="0070473B">
        <w:rPr>
          <w:szCs w:val="24"/>
        </w:rPr>
        <w:t xml:space="preserve"> Принимать участие в распределении прибыли Общества.</w:t>
      </w:r>
    </w:p>
    <w:p w14:paraId="48C81696" w14:textId="33A599FB" w:rsidR="000D4462" w:rsidRDefault="004E64F1" w:rsidP="00F165E9">
      <w:pPr>
        <w:pStyle w:val="a3"/>
        <w:numPr>
          <w:ilvl w:val="2"/>
          <w:numId w:val="2"/>
        </w:numPr>
        <w:ind w:left="0" w:firstLine="709"/>
        <w:rPr>
          <w:szCs w:val="24"/>
        </w:rPr>
      </w:pPr>
      <w:r w:rsidRPr="0070473B">
        <w:rPr>
          <w:szCs w:val="24"/>
        </w:rPr>
        <w:t xml:space="preserve">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либо другому лицу в порядке, предусмотренном действующим законодательством и настоящим Уставом.</w:t>
      </w:r>
    </w:p>
    <w:p w14:paraId="177BBFC5" w14:textId="77777777" w:rsidR="00AD7268" w:rsidRDefault="00AD7268" w:rsidP="00AD7268">
      <w:pPr>
        <w:pStyle w:val="a3"/>
        <w:numPr>
          <w:ilvl w:val="2"/>
          <w:numId w:val="2"/>
        </w:numPr>
        <w:ind w:left="0" w:firstLine="709"/>
        <w:rPr>
          <w:szCs w:val="24"/>
        </w:rPr>
      </w:pPr>
      <w:r w:rsidRPr="00AD7268">
        <w:rPr>
          <w:szCs w:val="24"/>
        </w:rPr>
        <w:t>Получить в случае ликвидации Общества часть имущества, оставшегося после расчетов с кредиторами, или его стоимость, пропорционально своей доли в уставном капитале Общества.</w:t>
      </w:r>
    </w:p>
    <w:p w14:paraId="7C7C3B86" w14:textId="0CD9FC77" w:rsidR="000D4462" w:rsidRDefault="00AD7268" w:rsidP="00AD7268">
      <w:pPr>
        <w:pStyle w:val="a3"/>
        <w:numPr>
          <w:ilvl w:val="2"/>
          <w:numId w:val="2"/>
        </w:numPr>
        <w:ind w:left="0" w:firstLine="709"/>
        <w:rPr>
          <w:szCs w:val="24"/>
        </w:rPr>
      </w:pPr>
      <w:r w:rsidRPr="00AD7268">
        <w:rPr>
          <w:szCs w:val="24"/>
        </w:rPr>
        <w:t>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14:paraId="658C5FA0" w14:textId="21609353" w:rsidR="00AD7268" w:rsidRPr="00AD7268" w:rsidRDefault="00AD7268" w:rsidP="00AD7268">
      <w:pPr>
        <w:pStyle w:val="a3"/>
        <w:numPr>
          <w:ilvl w:val="2"/>
          <w:numId w:val="2"/>
        </w:numPr>
        <w:ind w:left="0" w:firstLine="709"/>
        <w:rPr>
          <w:szCs w:val="24"/>
        </w:rPr>
      </w:pPr>
      <w:r w:rsidRPr="00AD7268">
        <w:rPr>
          <w:szCs w:val="24"/>
        </w:rPr>
        <w:t xml:space="preserve"> Участники Общества имеют также другие права, предусмотренные действующим законодательством и настоящим Уставом.</w:t>
      </w:r>
    </w:p>
    <w:p w14:paraId="2307B449" w14:textId="77777777" w:rsidR="00F165E9" w:rsidRDefault="004E64F1" w:rsidP="00AD7268">
      <w:pPr>
        <w:pStyle w:val="af"/>
        <w:numPr>
          <w:ilvl w:val="1"/>
          <w:numId w:val="2"/>
        </w:numPr>
        <w:autoSpaceDE w:val="0"/>
        <w:autoSpaceDN w:val="0"/>
        <w:adjustRightInd w:val="0"/>
        <w:ind w:left="-142" w:firstLine="851"/>
        <w:jc w:val="both"/>
        <w:rPr>
          <w:szCs w:val="24"/>
        </w:rPr>
      </w:pPr>
      <w:r w:rsidRPr="00F165E9">
        <w:rPr>
          <w:szCs w:val="24"/>
        </w:rPr>
        <w:t>Доля участника Общества может быть отчуждена до полной ее оплаты только в части, в которой она оплачена.</w:t>
      </w:r>
    </w:p>
    <w:p w14:paraId="2A2C6F87" w14:textId="2495D48C" w:rsidR="004E64F1" w:rsidRPr="00F165E9" w:rsidRDefault="004E64F1" w:rsidP="00AD7268">
      <w:pPr>
        <w:pStyle w:val="af"/>
        <w:numPr>
          <w:ilvl w:val="1"/>
          <w:numId w:val="2"/>
        </w:numPr>
        <w:autoSpaceDE w:val="0"/>
        <w:autoSpaceDN w:val="0"/>
        <w:adjustRightInd w:val="0"/>
        <w:ind w:left="-142" w:firstLine="851"/>
        <w:jc w:val="both"/>
        <w:rPr>
          <w:szCs w:val="24"/>
        </w:rPr>
      </w:pPr>
      <w:r w:rsidRPr="00F165E9">
        <w:rPr>
          <w:szCs w:val="24"/>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14:paraId="05BF614B" w14:textId="77777777" w:rsidR="004E64F1" w:rsidRPr="0070473B" w:rsidRDefault="004E64F1" w:rsidP="00AD7268">
      <w:pPr>
        <w:pStyle w:val="a3"/>
        <w:numPr>
          <w:ilvl w:val="2"/>
          <w:numId w:val="2"/>
        </w:numPr>
        <w:ind w:left="-142" w:firstLine="851"/>
        <w:rPr>
          <w:szCs w:val="24"/>
        </w:rPr>
      </w:pPr>
      <w:r w:rsidRPr="0070473B">
        <w:rPr>
          <w:szCs w:val="24"/>
        </w:rPr>
        <w:t>Если участники Общества не использовали свое преимущественное право покупки доли или части доли, принадлежащих участнику Общества, по цене предложения третьему лицу, то преимущественное право покупки доли или части доли имеет само Общество.</w:t>
      </w:r>
    </w:p>
    <w:p w14:paraId="1A042628" w14:textId="77777777" w:rsidR="004E64F1" w:rsidRPr="0070473B" w:rsidRDefault="004E64F1" w:rsidP="004E64F1">
      <w:pPr>
        <w:pStyle w:val="a3"/>
        <w:numPr>
          <w:ilvl w:val="2"/>
          <w:numId w:val="2"/>
        </w:numPr>
        <w:ind w:left="0" w:firstLine="709"/>
        <w:rPr>
          <w:szCs w:val="24"/>
        </w:rPr>
      </w:pPr>
      <w:r w:rsidRPr="0070473B">
        <w:rPr>
          <w:szCs w:val="24"/>
        </w:rPr>
        <w:t>Участники Общества или Общество вправе воспользоваться преимущественным правом покупки не всей доли или не всей части доли в уставном капитале Общества, предлагаемых для продажи. Оставшаяся доля или часть доли может быть продана третьему лицу после частичной реализации указанного права его участниками по цене и на условиях, которые были сообщены Обществу и его участникам.</w:t>
      </w:r>
    </w:p>
    <w:p w14:paraId="76C08AB5" w14:textId="77777777" w:rsidR="00AD7268" w:rsidRDefault="004E64F1" w:rsidP="00AD7268">
      <w:pPr>
        <w:pStyle w:val="a3"/>
        <w:numPr>
          <w:ilvl w:val="2"/>
          <w:numId w:val="2"/>
        </w:numPr>
        <w:ind w:left="0" w:firstLine="709"/>
        <w:rPr>
          <w:szCs w:val="24"/>
        </w:rPr>
      </w:pPr>
      <w:r w:rsidRPr="0070473B">
        <w:rPr>
          <w:szCs w:val="24"/>
        </w:rPr>
        <w:lastRenderedPageBreak/>
        <w:t>Уступка указанных преимущественных прав покупки доли или части доли в уставном капитале Общества не допускается.</w:t>
      </w:r>
    </w:p>
    <w:p w14:paraId="5138555A" w14:textId="2DEF61A0" w:rsidR="00AD7268" w:rsidRDefault="004E64F1" w:rsidP="00AD7268">
      <w:pPr>
        <w:pStyle w:val="a3"/>
        <w:numPr>
          <w:ilvl w:val="2"/>
          <w:numId w:val="2"/>
        </w:numPr>
        <w:ind w:left="0" w:firstLine="709"/>
        <w:rPr>
          <w:szCs w:val="24"/>
        </w:rPr>
      </w:pPr>
      <w:r w:rsidRPr="00AD7268">
        <w:rPr>
          <w:szCs w:val="24"/>
        </w:rPr>
        <w:t xml:space="preserve">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w:t>
      </w:r>
      <w:r w:rsidR="00F237E3" w:rsidRPr="00AD7268">
        <w:rPr>
          <w:szCs w:val="24"/>
        </w:rPr>
        <w:t xml:space="preserve">нотариально удостоверенной </w:t>
      </w:r>
      <w:r w:rsidRPr="00AD7268">
        <w:rPr>
          <w:szCs w:val="24"/>
        </w:rPr>
        <w:t xml:space="preserve">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w:t>
      </w:r>
      <w:r w:rsidRPr="00925342">
        <w:rPr>
          <w:szCs w:val="24"/>
        </w:rPr>
        <w:t xml:space="preserve">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w:t>
      </w:r>
      <w:r w:rsidR="00925342" w:rsidRPr="00925342">
        <w:rPr>
          <w:color w:val="000000" w:themeColor="text1"/>
          <w:szCs w:val="24"/>
        </w:rPr>
        <w:t>в Федеральном законе от 08.02.1998 N 14-ФЗ «Об Обществах с ограниченной ответственностью»</w:t>
      </w:r>
      <w:r w:rsidRPr="00925342">
        <w:rPr>
          <w:szCs w:val="24"/>
        </w:rPr>
        <w:t>. Оферта считается неполученной, если в срок не позднее дня ее получения Обществом участнику Общества поступило извещение</w:t>
      </w:r>
      <w:r w:rsidRPr="00AD7268">
        <w:rPr>
          <w:szCs w:val="24"/>
        </w:rPr>
        <w:t xml:space="preserve"> о ее отзыве. Отзыв оферты о продаже доли или части доли после ее получения Обществом допускается только с согласия всех участников Общества.</w:t>
      </w:r>
    </w:p>
    <w:p w14:paraId="66AAFFC1" w14:textId="77777777" w:rsidR="00AD7268" w:rsidRDefault="004E64F1" w:rsidP="00AD7268">
      <w:pPr>
        <w:pStyle w:val="a3"/>
        <w:numPr>
          <w:ilvl w:val="2"/>
          <w:numId w:val="2"/>
        </w:numPr>
        <w:ind w:left="0" w:firstLine="709"/>
        <w:rPr>
          <w:szCs w:val="24"/>
        </w:rPr>
      </w:pPr>
      <w:r w:rsidRPr="00AD7268">
        <w:rPr>
          <w:szCs w:val="24"/>
        </w:rPr>
        <w:t xml:space="preserve">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 </w:t>
      </w:r>
    </w:p>
    <w:p w14:paraId="767BF6CE" w14:textId="77777777" w:rsidR="00AD7268" w:rsidRDefault="004E64F1" w:rsidP="00AD7268">
      <w:pPr>
        <w:pStyle w:val="a3"/>
        <w:numPr>
          <w:ilvl w:val="2"/>
          <w:numId w:val="2"/>
        </w:numPr>
        <w:ind w:left="0" w:firstLine="709"/>
        <w:rPr>
          <w:szCs w:val="24"/>
        </w:rPr>
      </w:pPr>
      <w:r w:rsidRPr="00AD7268">
        <w:rPr>
          <w:szCs w:val="24"/>
        </w:rPr>
        <w:t>Общество вправе воспользоваться преимущественным правом покупки доли или части доли в уставном капитале Общества в течение тридцати дней со дня прекращения преимущественного права покупки доли или части доли в уставном капитале Общества у участников.</w:t>
      </w:r>
    </w:p>
    <w:p w14:paraId="3C023561" w14:textId="77777777" w:rsidR="00AD7268" w:rsidRDefault="004E64F1" w:rsidP="00AD7268">
      <w:pPr>
        <w:pStyle w:val="a3"/>
        <w:numPr>
          <w:ilvl w:val="2"/>
          <w:numId w:val="2"/>
        </w:numPr>
        <w:ind w:left="0" w:firstLine="709"/>
        <w:rPr>
          <w:szCs w:val="24"/>
        </w:rPr>
      </w:pPr>
      <w:r w:rsidRPr="00AD7268">
        <w:rPr>
          <w:szCs w:val="24"/>
        </w:rPr>
        <w:t xml:space="preserve">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 </w:t>
      </w:r>
    </w:p>
    <w:p w14:paraId="394EFFB6" w14:textId="1177CD0D" w:rsidR="004E64F1" w:rsidRPr="00AD7268" w:rsidRDefault="004E64F1" w:rsidP="00AD7268">
      <w:pPr>
        <w:pStyle w:val="a3"/>
        <w:numPr>
          <w:ilvl w:val="2"/>
          <w:numId w:val="2"/>
        </w:numPr>
        <w:ind w:left="0" w:firstLine="709"/>
        <w:rPr>
          <w:szCs w:val="24"/>
        </w:rPr>
      </w:pPr>
      <w:r w:rsidRPr="00AD7268">
        <w:rPr>
          <w:szCs w:val="24"/>
        </w:rPr>
        <w:t>Преимущественное право покупки доли или части доли в уставном капитале Общества у участника и (или) Общества прекращаются в день:</w:t>
      </w:r>
    </w:p>
    <w:p w14:paraId="26B4CB5A" w14:textId="77777777" w:rsidR="004E64F1" w:rsidRPr="0070473B" w:rsidRDefault="004E64F1" w:rsidP="00AD7268">
      <w:pPr>
        <w:pStyle w:val="a3"/>
        <w:ind w:firstLine="710"/>
        <w:rPr>
          <w:szCs w:val="24"/>
        </w:rPr>
      </w:pPr>
      <w:r w:rsidRPr="0070473B">
        <w:rPr>
          <w:szCs w:val="24"/>
        </w:rPr>
        <w:t>- 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14:paraId="00E9FFA9" w14:textId="77777777" w:rsidR="004E64F1" w:rsidRPr="0070473B" w:rsidRDefault="004E64F1" w:rsidP="00AD7268">
      <w:pPr>
        <w:pStyle w:val="a3"/>
        <w:tabs>
          <w:tab w:val="left" w:pos="0"/>
        </w:tabs>
        <w:rPr>
          <w:szCs w:val="24"/>
        </w:rPr>
      </w:pPr>
      <w:r w:rsidRPr="0070473B">
        <w:rPr>
          <w:szCs w:val="24"/>
        </w:rPr>
        <w:t>- истечения срока использования данного преимущественного права.</w:t>
      </w:r>
    </w:p>
    <w:p w14:paraId="1BBDDECF" w14:textId="77777777" w:rsidR="00AD7268" w:rsidRDefault="00AD7268" w:rsidP="00AD7268">
      <w:pPr>
        <w:pStyle w:val="a3"/>
        <w:numPr>
          <w:ilvl w:val="2"/>
          <w:numId w:val="2"/>
        </w:numPr>
        <w:tabs>
          <w:tab w:val="left" w:pos="0"/>
        </w:tabs>
        <w:ind w:left="0" w:firstLine="709"/>
        <w:rPr>
          <w:szCs w:val="24"/>
        </w:rPr>
      </w:pPr>
      <w:r w:rsidRPr="00AD7268">
        <w:rPr>
          <w:szCs w:val="24"/>
        </w:rPr>
        <w:t>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Заявление Общества об отказе от использования преимущественного права покупки доли или части доли в уставном капитале Общества представляется в установленный Уставом срок участнику Общества, направившему оферту о продаже доли или части доли, единоличным исполнительным органом Общества.</w:t>
      </w:r>
    </w:p>
    <w:p w14:paraId="473A72DA" w14:textId="6433367A" w:rsidR="00AD7268" w:rsidRPr="000942F7" w:rsidRDefault="004E64F1" w:rsidP="00AD7268">
      <w:pPr>
        <w:pStyle w:val="a3"/>
        <w:numPr>
          <w:ilvl w:val="2"/>
          <w:numId w:val="2"/>
        </w:numPr>
        <w:tabs>
          <w:tab w:val="left" w:pos="0"/>
        </w:tabs>
        <w:ind w:left="0" w:firstLine="709"/>
        <w:rPr>
          <w:szCs w:val="24"/>
        </w:rPr>
      </w:pPr>
      <w:r w:rsidRPr="00AD7268">
        <w:rPr>
          <w:szCs w:val="24"/>
        </w:rPr>
        <w:t xml:space="preserve">В случае, если в течение тридцати дней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w:t>
      </w:r>
      <w:r w:rsidRPr="000942F7">
        <w:rPr>
          <w:szCs w:val="24"/>
        </w:rPr>
        <w:t xml:space="preserve">сообщены Обществу и его участникам. </w:t>
      </w:r>
    </w:p>
    <w:p w14:paraId="5D8F33EA" w14:textId="360987B8" w:rsidR="00AD7268" w:rsidRPr="000942F7" w:rsidRDefault="004E64F1" w:rsidP="00AD7268">
      <w:pPr>
        <w:pStyle w:val="a3"/>
        <w:numPr>
          <w:ilvl w:val="1"/>
          <w:numId w:val="2"/>
        </w:numPr>
        <w:ind w:left="0" w:firstLine="710"/>
        <w:rPr>
          <w:szCs w:val="24"/>
        </w:rPr>
      </w:pPr>
      <w:del w:id="42" w:author="Давиденко Сергей" w:date="2025-10-19T16:47:00Z">
        <w:r w:rsidRPr="000942F7" w:rsidDel="00AE45F2">
          <w:rPr>
            <w:szCs w:val="24"/>
          </w:rPr>
          <w:lastRenderedPageBreak/>
          <w:delText>У</w:delText>
        </w:r>
      </w:del>
      <w:ins w:id="43" w:author="Давиденко Сергей" w:date="2025-10-19T16:47:00Z">
        <w:r w:rsidR="00AE45F2" w:rsidRPr="00AE45F2">
          <w:rPr>
            <w:szCs w:val="24"/>
          </w:rPr>
          <w:t>Участник вправе выйти из Общества путем отчуждения своей доли Обществу в случаях и порядке, предусмотренных Федеральным законом и настоящим Уставом.</w:t>
        </w:r>
      </w:ins>
      <w:del w:id="44" w:author="Давиденко Сергей" w:date="2025-10-19T16:47:00Z">
        <w:r w:rsidRPr="000942F7" w:rsidDel="00AE45F2">
          <w:rPr>
            <w:szCs w:val="24"/>
          </w:rPr>
          <w:delText>частник вправе выйти из Общества путем отчуждения своей доли Обществу независимо от согласия других его участников или Общества или потребовать приобретения Обществом доли в случаях, предусмотренных действующим законодательством.</w:delText>
        </w:r>
      </w:del>
    </w:p>
    <w:p w14:paraId="39F6073C" w14:textId="77777777" w:rsidR="00AD7268" w:rsidRPr="000942F7" w:rsidRDefault="00200D16" w:rsidP="00AD7268">
      <w:pPr>
        <w:pStyle w:val="a3"/>
        <w:numPr>
          <w:ilvl w:val="2"/>
          <w:numId w:val="2"/>
        </w:numPr>
        <w:ind w:left="0" w:firstLine="709"/>
        <w:rPr>
          <w:szCs w:val="24"/>
        </w:rPr>
      </w:pPr>
      <w:r w:rsidRPr="000942F7">
        <w:rPr>
          <w:szCs w:val="24"/>
        </w:rPr>
        <w:t>Заявление участника Общества о выходе из Общества должно быть нотариально удостоверено по правилам, предусмотренным законодательством о нотариате для удостоверения сделок.</w:t>
      </w:r>
      <w:r w:rsidR="004E64F1" w:rsidRPr="000942F7">
        <w:rPr>
          <w:szCs w:val="24"/>
        </w:rPr>
        <w:t xml:space="preserve"> </w:t>
      </w:r>
    </w:p>
    <w:p w14:paraId="09530301" w14:textId="77777777" w:rsidR="00AD7268" w:rsidRPr="000942F7" w:rsidRDefault="004E64F1" w:rsidP="00AD7268">
      <w:pPr>
        <w:pStyle w:val="a3"/>
        <w:numPr>
          <w:ilvl w:val="2"/>
          <w:numId w:val="2"/>
        </w:numPr>
        <w:ind w:left="0" w:firstLine="709"/>
        <w:rPr>
          <w:szCs w:val="24"/>
        </w:rPr>
      </w:pPr>
      <w:r w:rsidRPr="000942F7">
        <w:rPr>
          <w:szCs w:val="24"/>
        </w:rPr>
        <w:t>При выходе участника Общество не вправе выплачивать действительную стоимость доли или части доли в уставном капитале Общества либо выдавать в натуре имущество такой же стоимости, если на момент этих выплаты или выдачи имущества в натуре оно отвечает признакам несостоятельности (банкротства) в соответствии с федеральным законом о несостоятельности (банкротстве) либо в результате этих выплаты или выдачи имущества в натуре указанные признаки появятся у Общества.</w:t>
      </w:r>
    </w:p>
    <w:p w14:paraId="14933E71" w14:textId="089C962A" w:rsidR="004E64F1" w:rsidRPr="000942F7" w:rsidRDefault="004E64F1" w:rsidP="00AD7268">
      <w:pPr>
        <w:pStyle w:val="a3"/>
        <w:numPr>
          <w:ilvl w:val="2"/>
          <w:numId w:val="2"/>
        </w:numPr>
        <w:ind w:left="0" w:firstLine="709"/>
        <w:rPr>
          <w:szCs w:val="24"/>
        </w:rPr>
      </w:pPr>
      <w:r w:rsidRPr="000942F7">
        <w:rPr>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14:paraId="7A398845" w14:textId="50ADFBA5" w:rsidR="000942F7" w:rsidRPr="000942F7" w:rsidRDefault="000942F7" w:rsidP="000942F7">
      <w:pPr>
        <w:pStyle w:val="a3"/>
        <w:ind w:left="709" w:firstLine="0"/>
        <w:rPr>
          <w:szCs w:val="24"/>
        </w:rPr>
      </w:pPr>
    </w:p>
    <w:p w14:paraId="1DC85933" w14:textId="77777777" w:rsidR="00AD7268" w:rsidRDefault="004E64F1" w:rsidP="00AD7268">
      <w:pPr>
        <w:pStyle w:val="a3"/>
        <w:numPr>
          <w:ilvl w:val="1"/>
          <w:numId w:val="2"/>
        </w:numPr>
        <w:ind w:left="0" w:firstLine="710"/>
        <w:rPr>
          <w:szCs w:val="24"/>
        </w:rPr>
      </w:pPr>
      <w:r w:rsidRPr="000942F7">
        <w:rPr>
          <w:szCs w:val="24"/>
        </w:rPr>
        <w:t>Учредители (участники) Общества вправе заключить договор об осуществлении прав участников Общества, по которому они обязуются осуществлять определенным образом свои права и (или) воздерживаться от осуществления указанных прав, в том числе голосовать определенным образом на общем собрании</w:t>
      </w:r>
      <w:r w:rsidRPr="0070473B">
        <w:rPr>
          <w:szCs w:val="24"/>
        </w:rPr>
        <w:t xml:space="preserve"> участников Общества, согласовывать вариант голосования с другими участниками, продавать долю или часть доли по определенной данным договором цене и (или) при наступлении определенных условий либо воздерживаться от отчуждения доли или части доли до наступления определенных условий, а также осуществлять согласованно иные действия, связанные с управлением Обществом, с созданием, деятельностью, реорганизацией и ликвидацией Общества. Такой договор заключается в письменной форме путем составления одного документа, подписанного сторонами.</w:t>
      </w:r>
    </w:p>
    <w:p w14:paraId="73E2EBF3" w14:textId="037E4276" w:rsidR="004E64F1" w:rsidRPr="00AD7268" w:rsidRDefault="004E64F1" w:rsidP="00AD7268">
      <w:pPr>
        <w:pStyle w:val="a3"/>
        <w:numPr>
          <w:ilvl w:val="1"/>
          <w:numId w:val="2"/>
        </w:numPr>
        <w:ind w:left="0" w:firstLine="710"/>
        <w:rPr>
          <w:szCs w:val="24"/>
        </w:rPr>
      </w:pPr>
      <w:r w:rsidRPr="00AD7268">
        <w:rPr>
          <w:szCs w:val="24"/>
        </w:rPr>
        <w:t>Прекращение или ограничение дополнительных прав, предоставленных всем участникам Общества, осуществляется по решению общего собрания участников Общества, принятому всеми участниками Общества единогласно. Прекращение или ограничение дополнительных прав, предоставленных определенному участнику Общества, осуществляется по решению общего собрания участников Общества, принятому не менее чем 2/3 голосов от общего числа голосов участников Общества, при ус</w:t>
      </w:r>
      <w:bookmarkStart w:id="45" w:name="OCRUncertain033"/>
      <w:r w:rsidRPr="00AD7268">
        <w:rPr>
          <w:szCs w:val="24"/>
        </w:rPr>
        <w:t>л</w:t>
      </w:r>
      <w:bookmarkEnd w:id="45"/>
      <w:r w:rsidRPr="00AD7268">
        <w:rPr>
          <w:szCs w:val="24"/>
        </w:rPr>
        <w:t>овии, если участник Общества, которому принадлежат такие дополнительные права, голосовал за принятие такого решения или дал письменное согласие.</w:t>
      </w:r>
    </w:p>
    <w:p w14:paraId="6382BE9D" w14:textId="77777777" w:rsidR="004E64F1" w:rsidRPr="0070473B" w:rsidRDefault="004E64F1" w:rsidP="004E64F1">
      <w:pPr>
        <w:pStyle w:val="a3"/>
        <w:rPr>
          <w:szCs w:val="24"/>
        </w:rPr>
      </w:pPr>
      <w:r w:rsidRPr="0070473B">
        <w:rPr>
          <w:szCs w:val="24"/>
        </w:rPr>
        <w:t>Участник Общества, которому предоставлены дополните</w:t>
      </w:r>
      <w:bookmarkStart w:id="46" w:name="OCRUncertain034"/>
      <w:r w:rsidRPr="0070473B">
        <w:rPr>
          <w:szCs w:val="24"/>
        </w:rPr>
        <w:t>л</w:t>
      </w:r>
      <w:bookmarkEnd w:id="46"/>
      <w:r w:rsidRPr="0070473B">
        <w:rPr>
          <w:szCs w:val="24"/>
        </w:rPr>
        <w:t>ьные права, может отказаться от осуществления принадлежащих ему дополнительных прав, направив письменное у</w:t>
      </w:r>
      <w:bookmarkStart w:id="47" w:name="OCRUncertain035"/>
      <w:r w:rsidRPr="0070473B">
        <w:rPr>
          <w:szCs w:val="24"/>
        </w:rPr>
        <w:t>в</w:t>
      </w:r>
      <w:bookmarkEnd w:id="47"/>
      <w:r w:rsidRPr="0070473B">
        <w:rPr>
          <w:szCs w:val="24"/>
        </w:rPr>
        <w:t>едомление об этом Обществу. С момента получения Обществом указанного уведомления дополните</w:t>
      </w:r>
      <w:bookmarkStart w:id="48" w:name="OCRUncertain036"/>
      <w:r w:rsidRPr="0070473B">
        <w:rPr>
          <w:szCs w:val="24"/>
        </w:rPr>
        <w:t>л</w:t>
      </w:r>
      <w:bookmarkEnd w:id="48"/>
      <w:r w:rsidRPr="0070473B">
        <w:rPr>
          <w:szCs w:val="24"/>
        </w:rPr>
        <w:t>ьные права участника Общества прекращаются.</w:t>
      </w:r>
    </w:p>
    <w:p w14:paraId="29D77842" w14:textId="77777777" w:rsidR="004E64F1" w:rsidRPr="0070473B" w:rsidRDefault="004E64F1" w:rsidP="004E64F1">
      <w:pPr>
        <w:pStyle w:val="a3"/>
        <w:numPr>
          <w:ilvl w:val="1"/>
          <w:numId w:val="2"/>
        </w:numPr>
        <w:ind w:left="0" w:firstLine="709"/>
        <w:rPr>
          <w:szCs w:val="24"/>
        </w:rPr>
      </w:pPr>
      <w:r w:rsidRPr="0070473B">
        <w:rPr>
          <w:szCs w:val="24"/>
        </w:rPr>
        <w:t xml:space="preserve"> Участники Общества обязаны: </w:t>
      </w:r>
    </w:p>
    <w:p w14:paraId="4A2D530B" w14:textId="77777777" w:rsidR="004E64F1" w:rsidRPr="0070473B" w:rsidRDefault="004E64F1" w:rsidP="004E64F1">
      <w:pPr>
        <w:pStyle w:val="a3"/>
        <w:numPr>
          <w:ilvl w:val="2"/>
          <w:numId w:val="2"/>
        </w:numPr>
        <w:ind w:left="0" w:firstLine="709"/>
        <w:rPr>
          <w:szCs w:val="24"/>
        </w:rPr>
      </w:pPr>
      <w:r w:rsidRPr="0070473B">
        <w:rPr>
          <w:szCs w:val="24"/>
        </w:rPr>
        <w:t>Оплачивать доли в уставном капитале Общества в порядке, в размерах и в сроки, которые предусмотрены действующим законодательством и договором об учреждении Общества.</w:t>
      </w:r>
    </w:p>
    <w:p w14:paraId="47D7A962" w14:textId="77777777" w:rsidR="004E64F1" w:rsidRPr="0070473B" w:rsidRDefault="004E64F1" w:rsidP="004E64F1">
      <w:pPr>
        <w:pStyle w:val="a3"/>
        <w:numPr>
          <w:ilvl w:val="2"/>
          <w:numId w:val="2"/>
        </w:numPr>
        <w:ind w:left="0" w:firstLine="709"/>
        <w:rPr>
          <w:szCs w:val="24"/>
        </w:rPr>
      </w:pPr>
      <w:r w:rsidRPr="0070473B">
        <w:rPr>
          <w:szCs w:val="24"/>
        </w:rPr>
        <w:t>Не разглашать конфиденциальную информацию о деятельности Общества.</w:t>
      </w:r>
    </w:p>
    <w:p w14:paraId="3789ED05" w14:textId="77777777" w:rsidR="004E64F1" w:rsidRPr="0070473B" w:rsidRDefault="004E64F1" w:rsidP="004E64F1">
      <w:pPr>
        <w:pStyle w:val="a3"/>
        <w:numPr>
          <w:ilvl w:val="2"/>
          <w:numId w:val="2"/>
        </w:numPr>
        <w:ind w:left="0" w:firstLine="709"/>
        <w:rPr>
          <w:szCs w:val="24"/>
        </w:rPr>
      </w:pPr>
      <w:r w:rsidRPr="0070473B">
        <w:rPr>
          <w:szCs w:val="24"/>
        </w:rPr>
        <w:t xml:space="preserve"> Соблюдать требования Устава Общества и Общего собрания участников Общества. </w:t>
      </w:r>
    </w:p>
    <w:p w14:paraId="4156992E" w14:textId="77777777" w:rsidR="004E64F1" w:rsidRPr="0070473B" w:rsidRDefault="004E64F1" w:rsidP="004E64F1">
      <w:pPr>
        <w:pStyle w:val="a3"/>
        <w:numPr>
          <w:ilvl w:val="2"/>
          <w:numId w:val="2"/>
        </w:numPr>
        <w:ind w:left="0" w:firstLine="709"/>
        <w:rPr>
          <w:szCs w:val="24"/>
        </w:rPr>
      </w:pPr>
      <w:r w:rsidRPr="0070473B">
        <w:rPr>
          <w:szCs w:val="24"/>
        </w:rPr>
        <w:t>Нести риск убытков, связанных с деятельностью Общества, в пределах стоимости принадлежащих им долей в уставном капитале Общества.</w:t>
      </w:r>
    </w:p>
    <w:p w14:paraId="323F54AD" w14:textId="77777777" w:rsidR="004E64F1" w:rsidRPr="0070473B" w:rsidRDefault="004E64F1" w:rsidP="004E64F1">
      <w:pPr>
        <w:pStyle w:val="a3"/>
        <w:numPr>
          <w:ilvl w:val="2"/>
          <w:numId w:val="2"/>
        </w:numPr>
        <w:ind w:left="0" w:firstLine="709"/>
        <w:rPr>
          <w:szCs w:val="24"/>
        </w:rPr>
      </w:pPr>
      <w:r w:rsidRPr="0070473B">
        <w:rPr>
          <w:szCs w:val="24"/>
        </w:rPr>
        <w:t xml:space="preserve"> Выполнять принятые на себя обязанности по отношению к Обществу.</w:t>
      </w:r>
    </w:p>
    <w:p w14:paraId="42A037F4" w14:textId="77777777" w:rsidR="004E64F1" w:rsidRPr="0070473B" w:rsidRDefault="004E64F1" w:rsidP="004E64F1">
      <w:pPr>
        <w:pStyle w:val="a3"/>
        <w:numPr>
          <w:ilvl w:val="2"/>
          <w:numId w:val="2"/>
        </w:numPr>
        <w:ind w:left="0" w:firstLine="709"/>
        <w:rPr>
          <w:szCs w:val="24"/>
        </w:rPr>
      </w:pPr>
      <w:r w:rsidRPr="0070473B">
        <w:rPr>
          <w:szCs w:val="24"/>
        </w:rPr>
        <w:t xml:space="preserve"> Оказывать Обществу содействие в осуществлении им своей деятельности.</w:t>
      </w:r>
    </w:p>
    <w:p w14:paraId="2DCCE3AE" w14:textId="77777777" w:rsidR="00AD7268" w:rsidRDefault="004E64F1" w:rsidP="00AD7268">
      <w:pPr>
        <w:pStyle w:val="a3"/>
        <w:numPr>
          <w:ilvl w:val="2"/>
          <w:numId w:val="2"/>
        </w:numPr>
        <w:ind w:left="0" w:firstLine="709"/>
        <w:rPr>
          <w:szCs w:val="24"/>
        </w:rPr>
      </w:pPr>
      <w:r w:rsidRPr="0070473B">
        <w:rPr>
          <w:szCs w:val="24"/>
        </w:rPr>
        <w:lastRenderedPageBreak/>
        <w:t xml:space="preserve">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в уставном капитале Общества. </w:t>
      </w:r>
    </w:p>
    <w:p w14:paraId="3AB7E263" w14:textId="77777777" w:rsidR="00AD7268" w:rsidRDefault="00AD7268" w:rsidP="00AD7268">
      <w:pPr>
        <w:pStyle w:val="a3"/>
        <w:numPr>
          <w:ilvl w:val="2"/>
          <w:numId w:val="2"/>
        </w:numPr>
        <w:ind w:left="0" w:firstLine="709"/>
        <w:rPr>
          <w:szCs w:val="24"/>
        </w:rPr>
      </w:pPr>
      <w:r w:rsidRPr="00AD7268">
        <w:rPr>
          <w:szCs w:val="24"/>
        </w:rPr>
        <w:t>Не совершать действия, заведомо направленные на причинение вреда Обществу</w:t>
      </w:r>
    </w:p>
    <w:p w14:paraId="365DDE8A" w14:textId="77777777" w:rsidR="00AD7268" w:rsidRDefault="00AD7268" w:rsidP="00AD7268">
      <w:pPr>
        <w:pStyle w:val="a3"/>
        <w:numPr>
          <w:ilvl w:val="2"/>
          <w:numId w:val="2"/>
        </w:numPr>
        <w:ind w:left="0" w:firstLine="709"/>
        <w:rPr>
          <w:szCs w:val="24"/>
        </w:rPr>
      </w:pPr>
      <w:r w:rsidRPr="00AD7268">
        <w:rPr>
          <w:szCs w:val="24"/>
        </w:rPr>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14:paraId="755FB865" w14:textId="77777777" w:rsidR="004E64F1" w:rsidRPr="0070473B" w:rsidRDefault="004E64F1" w:rsidP="004E64F1">
      <w:pPr>
        <w:pStyle w:val="a3"/>
        <w:numPr>
          <w:ilvl w:val="2"/>
          <w:numId w:val="2"/>
        </w:numPr>
        <w:ind w:left="0" w:firstLine="709"/>
        <w:rPr>
          <w:szCs w:val="24"/>
        </w:rPr>
      </w:pPr>
      <w:r w:rsidRPr="0070473B">
        <w:rPr>
          <w:szCs w:val="24"/>
        </w:rPr>
        <w:t>Участники Общества несут и другие обязанности, предусмотренные действующим законодательством.</w:t>
      </w:r>
    </w:p>
    <w:p w14:paraId="7431DE58" w14:textId="77777777" w:rsidR="004E64F1" w:rsidRPr="0070473B" w:rsidRDefault="004E64F1" w:rsidP="004E64F1">
      <w:pPr>
        <w:pStyle w:val="a3"/>
        <w:numPr>
          <w:ilvl w:val="2"/>
          <w:numId w:val="2"/>
        </w:numPr>
        <w:ind w:left="0" w:firstLine="709"/>
        <w:rPr>
          <w:szCs w:val="24"/>
        </w:rPr>
      </w:pPr>
      <w:r w:rsidRPr="0070473B">
        <w:rPr>
          <w:szCs w:val="24"/>
        </w:rPr>
        <w:t xml:space="preserve"> Иные обязанности, не предусмотренные действующим законодательством, могут быть возложены на всех участников Общества по решению общего собрания участников Общества, принятому всеми участниками Общества единогласно. Возложение дополнительных обязанностей на определенного участника Общества осуществляется по решению общего собрания участников Общества, принятому большинством не менее двух третей голосов от общего числа голосов участников Общества, при условии, если участник Общества, на которого возлагаются такие дополнительные обязанности, голосовал за принятие такого решения или дал письменное согласие.</w:t>
      </w:r>
    </w:p>
    <w:p w14:paraId="382BC649" w14:textId="6B29D344" w:rsidR="004E64F1" w:rsidRPr="0070473B" w:rsidRDefault="004E64F1" w:rsidP="00AD7268">
      <w:pPr>
        <w:pStyle w:val="a3"/>
        <w:numPr>
          <w:ilvl w:val="1"/>
          <w:numId w:val="2"/>
        </w:numPr>
        <w:ind w:left="0" w:firstLine="710"/>
        <w:rPr>
          <w:szCs w:val="24"/>
        </w:rPr>
      </w:pPr>
      <w:r w:rsidRPr="0070473B">
        <w:rPr>
          <w:szCs w:val="24"/>
        </w:rPr>
        <w:t>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14:paraId="21E56079" w14:textId="4D1C12A0" w:rsidR="004E64F1" w:rsidRPr="00C576AE" w:rsidRDefault="004E64F1" w:rsidP="00C576AE">
      <w:pPr>
        <w:pStyle w:val="a3"/>
        <w:ind w:firstLine="710"/>
        <w:rPr>
          <w:szCs w:val="24"/>
        </w:rPr>
      </w:pPr>
      <w:r w:rsidRPr="0070473B">
        <w:rPr>
          <w:szCs w:val="24"/>
        </w:rPr>
        <w:t>Дополнительные обязанности могут быть прекращены по решению общего собрания участников Общества, принятому всеми участниками Общества единогласно.</w:t>
      </w:r>
    </w:p>
    <w:p w14:paraId="1973987F" w14:textId="77A9EE69" w:rsidR="00B5670D" w:rsidRPr="00C576AE" w:rsidRDefault="00CB59D2" w:rsidP="00C576AE">
      <w:pPr>
        <w:pStyle w:val="a3"/>
        <w:numPr>
          <w:ilvl w:val="0"/>
          <w:numId w:val="2"/>
        </w:numPr>
        <w:ind w:left="0" w:firstLine="709"/>
        <w:jc w:val="center"/>
        <w:rPr>
          <w:b/>
          <w:szCs w:val="24"/>
        </w:rPr>
      </w:pPr>
      <w:r w:rsidRPr="0070473B">
        <w:rPr>
          <w:b/>
          <w:szCs w:val="24"/>
        </w:rPr>
        <w:t>ВЕДЕНИЕ СПИСКА УЧАСТНИКОВ ОБЩЕСТВА</w:t>
      </w:r>
    </w:p>
    <w:p w14:paraId="461FEBEE" w14:textId="77777777" w:rsidR="009A1708" w:rsidRDefault="00CB59D2" w:rsidP="009A1708">
      <w:pPr>
        <w:widowControl w:val="0"/>
        <w:numPr>
          <w:ilvl w:val="1"/>
          <w:numId w:val="2"/>
        </w:numPr>
        <w:ind w:left="0" w:firstLine="710"/>
        <w:jc w:val="both"/>
        <w:rPr>
          <w:szCs w:val="24"/>
        </w:rPr>
      </w:pPr>
      <w:r w:rsidRPr="0070473B">
        <w:rPr>
          <w:szCs w:val="24"/>
        </w:rP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21206F98" w14:textId="7FF71CFC" w:rsidR="00CB59D2" w:rsidRPr="009A1708" w:rsidRDefault="00CB59D2" w:rsidP="009A1708">
      <w:pPr>
        <w:widowControl w:val="0"/>
        <w:numPr>
          <w:ilvl w:val="1"/>
          <w:numId w:val="2"/>
        </w:numPr>
        <w:ind w:left="0" w:firstLine="710"/>
        <w:jc w:val="both"/>
        <w:rPr>
          <w:szCs w:val="24"/>
        </w:rPr>
      </w:pPr>
      <w:r w:rsidRPr="009A1708">
        <w:rPr>
          <w:szCs w:val="24"/>
        </w:rPr>
        <w:t>Общество обязано обеспечивать ведение и хранение списка участников Общества в соответствии с требованиями настоящего Федерального закона с момента государственной регистрации Общества</w:t>
      </w:r>
    </w:p>
    <w:p w14:paraId="7465CBD2" w14:textId="77777777" w:rsidR="00CB59D2" w:rsidRPr="0070473B" w:rsidRDefault="00CB59D2" w:rsidP="00CB59D2">
      <w:pPr>
        <w:widowControl w:val="0"/>
        <w:numPr>
          <w:ilvl w:val="1"/>
          <w:numId w:val="2"/>
        </w:numPr>
        <w:ind w:left="0" w:firstLine="709"/>
        <w:jc w:val="both"/>
        <w:rPr>
          <w:szCs w:val="24"/>
        </w:rPr>
      </w:pPr>
      <w:r w:rsidRPr="0070473B">
        <w:rPr>
          <w:szCs w:val="24"/>
        </w:rPr>
        <w:t>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14:paraId="00491A93" w14:textId="77777777" w:rsidR="00CB59D2" w:rsidRPr="0070473B" w:rsidRDefault="00CB59D2" w:rsidP="00CB59D2">
      <w:pPr>
        <w:widowControl w:val="0"/>
        <w:numPr>
          <w:ilvl w:val="1"/>
          <w:numId w:val="2"/>
        </w:numPr>
        <w:ind w:left="0" w:firstLine="709"/>
        <w:jc w:val="both"/>
        <w:rPr>
          <w:szCs w:val="24"/>
        </w:rPr>
      </w:pPr>
      <w:r w:rsidRPr="0070473B">
        <w:rPr>
          <w:szCs w:val="24"/>
        </w:rPr>
        <w:t>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14:paraId="26A2005D" w14:textId="4A1F7678" w:rsidR="00CB59D2" w:rsidRPr="00C576AE" w:rsidRDefault="00CB59D2" w:rsidP="00C576AE">
      <w:pPr>
        <w:widowControl w:val="0"/>
        <w:numPr>
          <w:ilvl w:val="1"/>
          <w:numId w:val="2"/>
        </w:numPr>
        <w:ind w:left="0" w:firstLine="709"/>
        <w:jc w:val="both"/>
        <w:rPr>
          <w:szCs w:val="24"/>
        </w:rPr>
      </w:pPr>
      <w:r w:rsidRPr="0070473B">
        <w:rPr>
          <w:szCs w:val="24"/>
        </w:rP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14:paraId="4206AB19" w14:textId="7C20AF46" w:rsidR="00307485" w:rsidRPr="00C576AE" w:rsidRDefault="00D453BA" w:rsidP="00C576AE">
      <w:pPr>
        <w:pStyle w:val="a3"/>
        <w:numPr>
          <w:ilvl w:val="0"/>
          <w:numId w:val="2"/>
        </w:numPr>
        <w:jc w:val="center"/>
        <w:rPr>
          <w:b/>
          <w:szCs w:val="24"/>
        </w:rPr>
      </w:pPr>
      <w:r w:rsidRPr="0070473B">
        <w:rPr>
          <w:b/>
          <w:szCs w:val="24"/>
        </w:rPr>
        <w:t>ОБЩЕЕ СОБРАНИЕ УЧАСТНИКОВ ОБЩЕСТВА</w:t>
      </w:r>
    </w:p>
    <w:p w14:paraId="5318F332" w14:textId="77777777" w:rsidR="001E015B" w:rsidRDefault="004E64F1" w:rsidP="001E015B">
      <w:pPr>
        <w:pStyle w:val="a3"/>
        <w:numPr>
          <w:ilvl w:val="1"/>
          <w:numId w:val="2"/>
        </w:numPr>
        <w:ind w:left="0" w:firstLine="709"/>
        <w:rPr>
          <w:szCs w:val="24"/>
        </w:rPr>
      </w:pPr>
      <w:r w:rsidRPr="0070473B">
        <w:rPr>
          <w:szCs w:val="24"/>
        </w:rPr>
        <w:t>Высшим органом управления Общества является Общее собрание участников Общества. Общее собрание участников Общества может быть очередным или внеочередным.</w:t>
      </w:r>
    </w:p>
    <w:p w14:paraId="34A5B102" w14:textId="26A86DCB" w:rsidR="004E64F1" w:rsidRDefault="004E64F1" w:rsidP="001E015B">
      <w:pPr>
        <w:pStyle w:val="a3"/>
        <w:numPr>
          <w:ilvl w:val="1"/>
          <w:numId w:val="2"/>
        </w:numPr>
        <w:ind w:left="0" w:firstLine="709"/>
        <w:rPr>
          <w:ins w:id="49" w:author="Давиденко Сергей" w:date="2025-10-19T16:48:00Z"/>
          <w:szCs w:val="24"/>
        </w:rPr>
      </w:pPr>
      <w:r w:rsidRPr="001E015B">
        <w:rPr>
          <w:szCs w:val="24"/>
        </w:rPr>
        <w:lastRenderedPageBreak/>
        <w:t>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14:paraId="2688D752" w14:textId="76E03E5E" w:rsidR="00AE45F2" w:rsidRPr="001E015B" w:rsidRDefault="00AE45F2" w:rsidP="001E015B">
      <w:pPr>
        <w:pStyle w:val="a3"/>
        <w:numPr>
          <w:ilvl w:val="1"/>
          <w:numId w:val="2"/>
        </w:numPr>
        <w:ind w:left="0" w:firstLine="709"/>
        <w:rPr>
          <w:szCs w:val="24"/>
        </w:rPr>
      </w:pPr>
      <w:ins w:id="50" w:author="Давиденко Сергей" w:date="2025-10-19T16:48:00Z">
        <w:r w:rsidRPr="00AE45F2">
          <w:rPr>
            <w:szCs w:val="24"/>
          </w:rPr>
          <w:t>Общее собрание правомочно (имеет кворум), если на нем присутствуют участники (или их представители), обладающие в совокупности более чем 50 процентами от общего числа голосов, если иной кворум не установлен настоящим Уставом для отдельных вопросов.</w:t>
        </w:r>
      </w:ins>
    </w:p>
    <w:p w14:paraId="5384779C" w14:textId="77777777" w:rsidR="004E64F1" w:rsidRPr="0070473B" w:rsidRDefault="004E64F1" w:rsidP="004E64F1">
      <w:pPr>
        <w:pStyle w:val="a3"/>
        <w:numPr>
          <w:ilvl w:val="1"/>
          <w:numId w:val="2"/>
        </w:numPr>
        <w:ind w:left="0" w:firstLine="709"/>
        <w:rPr>
          <w:szCs w:val="24"/>
        </w:rPr>
      </w:pPr>
      <w:r w:rsidRPr="0070473B">
        <w:rPr>
          <w:szCs w:val="24"/>
        </w:rPr>
        <w:t xml:space="preserve"> Каждый участник Общества имеет на общем собрании участников Общества число голосов, пропорциональное его доле в уставном капитале Общества. В случае если участник не полностью оплатил свою долю, то число голосов на общем собрании равно оплаченной доле.</w:t>
      </w:r>
    </w:p>
    <w:p w14:paraId="1BED8C5E" w14:textId="77777777" w:rsidR="004E64F1" w:rsidRPr="0070473B" w:rsidRDefault="004E64F1" w:rsidP="004E64F1">
      <w:pPr>
        <w:pStyle w:val="a3"/>
        <w:numPr>
          <w:ilvl w:val="1"/>
          <w:numId w:val="2"/>
        </w:numPr>
        <w:ind w:left="0" w:firstLine="709"/>
        <w:rPr>
          <w:szCs w:val="24"/>
        </w:rPr>
      </w:pPr>
      <w:r w:rsidRPr="0070473B">
        <w:rPr>
          <w:szCs w:val="24"/>
        </w:rPr>
        <w:t xml:space="preserve"> К компетенции общего собрания относятся следующие вопросы:</w:t>
      </w:r>
    </w:p>
    <w:p w14:paraId="032EACD2" w14:textId="77777777" w:rsidR="004E64F1" w:rsidRPr="0070473B" w:rsidRDefault="004E64F1" w:rsidP="00A95239">
      <w:pPr>
        <w:pStyle w:val="a3"/>
        <w:numPr>
          <w:ilvl w:val="2"/>
          <w:numId w:val="2"/>
        </w:numPr>
        <w:ind w:left="0" w:firstLine="709"/>
        <w:rPr>
          <w:szCs w:val="24"/>
        </w:rPr>
      </w:pPr>
      <w:r w:rsidRPr="0070473B">
        <w:rPr>
          <w:szCs w:val="24"/>
        </w:rPr>
        <w:t xml:space="preserve">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 </w:t>
      </w:r>
    </w:p>
    <w:p w14:paraId="30A8B062" w14:textId="77777777" w:rsidR="004E64F1" w:rsidRPr="0070473B" w:rsidRDefault="004E64F1" w:rsidP="00A95239">
      <w:pPr>
        <w:pStyle w:val="a3"/>
        <w:numPr>
          <w:ilvl w:val="2"/>
          <w:numId w:val="2"/>
        </w:numPr>
        <w:ind w:left="0" w:firstLine="709"/>
        <w:rPr>
          <w:szCs w:val="24"/>
        </w:rPr>
      </w:pPr>
      <w:r w:rsidRPr="0070473B">
        <w:rPr>
          <w:szCs w:val="24"/>
        </w:rPr>
        <w:t>изменение Устава Общества, в том числе изменение размера уставного капитала Общества;</w:t>
      </w:r>
    </w:p>
    <w:p w14:paraId="52836D01" w14:textId="77777777" w:rsidR="004E64F1" w:rsidRPr="0070473B" w:rsidRDefault="004E64F1" w:rsidP="00A95239">
      <w:pPr>
        <w:pStyle w:val="a3"/>
        <w:numPr>
          <w:ilvl w:val="2"/>
          <w:numId w:val="2"/>
        </w:numPr>
        <w:ind w:left="0" w:firstLine="709"/>
        <w:rPr>
          <w:szCs w:val="24"/>
        </w:rPr>
      </w:pPr>
      <w:r w:rsidRPr="0070473B">
        <w:rPr>
          <w:szCs w:val="24"/>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14:paraId="16F9A232" w14:textId="77777777" w:rsidR="004E64F1" w:rsidRPr="0070473B" w:rsidRDefault="004E64F1" w:rsidP="00A95239">
      <w:pPr>
        <w:pStyle w:val="a3"/>
        <w:numPr>
          <w:ilvl w:val="2"/>
          <w:numId w:val="2"/>
        </w:numPr>
        <w:ind w:left="0" w:firstLine="709"/>
        <w:rPr>
          <w:szCs w:val="24"/>
        </w:rPr>
      </w:pPr>
      <w:r w:rsidRPr="0070473B">
        <w:rPr>
          <w:szCs w:val="24"/>
        </w:rPr>
        <w:t>утверждение годовых отчетов и годовых бухга</w:t>
      </w:r>
      <w:bookmarkStart w:id="51" w:name="OCRUncertain259"/>
      <w:r w:rsidRPr="0070473B">
        <w:rPr>
          <w:szCs w:val="24"/>
        </w:rPr>
        <w:t>л</w:t>
      </w:r>
      <w:bookmarkEnd w:id="51"/>
      <w:r w:rsidRPr="0070473B">
        <w:rPr>
          <w:szCs w:val="24"/>
        </w:rPr>
        <w:t>терских балансов;</w:t>
      </w:r>
    </w:p>
    <w:p w14:paraId="01D0220C" w14:textId="77777777" w:rsidR="004E64F1" w:rsidRPr="0070473B" w:rsidRDefault="004E64F1" w:rsidP="00A95239">
      <w:pPr>
        <w:pStyle w:val="a3"/>
        <w:numPr>
          <w:ilvl w:val="2"/>
          <w:numId w:val="2"/>
        </w:numPr>
        <w:ind w:left="0" w:firstLine="709"/>
        <w:rPr>
          <w:szCs w:val="24"/>
        </w:rPr>
      </w:pPr>
      <w:r w:rsidRPr="0070473B">
        <w:rPr>
          <w:szCs w:val="24"/>
        </w:rPr>
        <w:t>принятие решения о распределении чистой прибыли Общества между участниками Общества;</w:t>
      </w:r>
    </w:p>
    <w:p w14:paraId="28B6DD95" w14:textId="77777777" w:rsidR="004E64F1" w:rsidRPr="0070473B" w:rsidRDefault="004E64F1" w:rsidP="00A95239">
      <w:pPr>
        <w:pStyle w:val="a3"/>
        <w:numPr>
          <w:ilvl w:val="2"/>
          <w:numId w:val="2"/>
        </w:numPr>
        <w:ind w:left="0" w:firstLine="709"/>
        <w:rPr>
          <w:szCs w:val="24"/>
        </w:rPr>
      </w:pPr>
      <w:r w:rsidRPr="0070473B">
        <w:rPr>
          <w:szCs w:val="24"/>
        </w:rPr>
        <w:t>утверждение (принятие) документов, регулирующих внутреннюю деятельность Общества (внутренних документов Обще</w:t>
      </w:r>
      <w:bookmarkStart w:id="52" w:name="OCRUncertain260"/>
      <w:r w:rsidRPr="0070473B">
        <w:rPr>
          <w:szCs w:val="24"/>
        </w:rPr>
        <w:t>с</w:t>
      </w:r>
      <w:bookmarkEnd w:id="52"/>
      <w:r w:rsidRPr="0070473B">
        <w:rPr>
          <w:szCs w:val="24"/>
        </w:rPr>
        <w:t>тва);</w:t>
      </w:r>
    </w:p>
    <w:p w14:paraId="0A5F71F4" w14:textId="77777777" w:rsidR="004E64F1" w:rsidRPr="0070473B" w:rsidRDefault="004E64F1" w:rsidP="00A95239">
      <w:pPr>
        <w:pStyle w:val="a3"/>
        <w:numPr>
          <w:ilvl w:val="2"/>
          <w:numId w:val="2"/>
        </w:numPr>
        <w:ind w:left="0" w:firstLine="709"/>
        <w:rPr>
          <w:szCs w:val="24"/>
        </w:rPr>
      </w:pPr>
      <w:r w:rsidRPr="0070473B">
        <w:rPr>
          <w:szCs w:val="24"/>
        </w:rPr>
        <w:t>принятие решения о размещении Обществом облигаций и иных эмиссионных ценных бумаг;</w:t>
      </w:r>
    </w:p>
    <w:p w14:paraId="0AA35970" w14:textId="77777777" w:rsidR="004E64F1" w:rsidRPr="0070473B" w:rsidRDefault="004E64F1" w:rsidP="00A95239">
      <w:pPr>
        <w:pStyle w:val="a3"/>
        <w:numPr>
          <w:ilvl w:val="2"/>
          <w:numId w:val="2"/>
        </w:numPr>
        <w:ind w:left="0" w:firstLine="709"/>
        <w:rPr>
          <w:szCs w:val="24"/>
        </w:rPr>
      </w:pPr>
      <w:r w:rsidRPr="0070473B">
        <w:rPr>
          <w:szCs w:val="24"/>
        </w:rPr>
        <w:t xml:space="preserve">назначение аудиторской проверки, утверждение аудитора и определение размера оплаты его услуг; </w:t>
      </w:r>
    </w:p>
    <w:p w14:paraId="37AACF37" w14:textId="77777777" w:rsidR="004E64F1" w:rsidRPr="0070473B" w:rsidRDefault="004E64F1" w:rsidP="00A95239">
      <w:pPr>
        <w:pStyle w:val="a3"/>
        <w:numPr>
          <w:ilvl w:val="2"/>
          <w:numId w:val="2"/>
        </w:numPr>
        <w:ind w:left="0" w:firstLine="709"/>
        <w:rPr>
          <w:szCs w:val="24"/>
        </w:rPr>
      </w:pPr>
      <w:r w:rsidRPr="0070473B">
        <w:rPr>
          <w:szCs w:val="24"/>
        </w:rPr>
        <w:t xml:space="preserve"> принятие решения о реорганизации или ликвидации Общества;</w:t>
      </w:r>
    </w:p>
    <w:p w14:paraId="2EDC4D4B" w14:textId="77777777" w:rsidR="004E64F1" w:rsidRPr="0070473B" w:rsidRDefault="004E64F1" w:rsidP="00A95239">
      <w:pPr>
        <w:pStyle w:val="a3"/>
        <w:numPr>
          <w:ilvl w:val="2"/>
          <w:numId w:val="2"/>
        </w:numPr>
        <w:ind w:left="0" w:firstLine="709"/>
        <w:rPr>
          <w:szCs w:val="24"/>
        </w:rPr>
      </w:pPr>
      <w:r w:rsidRPr="0070473B">
        <w:rPr>
          <w:szCs w:val="24"/>
        </w:rPr>
        <w:t xml:space="preserve"> назначение ликвидационной комиссии и утверждение ликвидационных балансов;</w:t>
      </w:r>
    </w:p>
    <w:p w14:paraId="548E07B1" w14:textId="77777777" w:rsidR="004E64F1" w:rsidRPr="0070473B" w:rsidRDefault="004E64F1" w:rsidP="00A95239">
      <w:pPr>
        <w:pStyle w:val="a3"/>
        <w:numPr>
          <w:ilvl w:val="2"/>
          <w:numId w:val="2"/>
        </w:numPr>
        <w:ind w:left="0" w:firstLine="709"/>
        <w:rPr>
          <w:szCs w:val="24"/>
        </w:rPr>
      </w:pPr>
      <w:r w:rsidRPr="0070473B">
        <w:rPr>
          <w:szCs w:val="24"/>
        </w:rPr>
        <w:t>решение вопросов об одобрении сделок, в совершении которых имеется заинтересованность;</w:t>
      </w:r>
    </w:p>
    <w:p w14:paraId="67C9FC25" w14:textId="77777777" w:rsidR="004E64F1" w:rsidRPr="0070473B" w:rsidRDefault="004E64F1" w:rsidP="00A95239">
      <w:pPr>
        <w:pStyle w:val="a3"/>
        <w:numPr>
          <w:ilvl w:val="2"/>
          <w:numId w:val="2"/>
        </w:numPr>
        <w:ind w:left="0" w:firstLine="709"/>
        <w:rPr>
          <w:szCs w:val="24"/>
        </w:rPr>
      </w:pPr>
      <w:r w:rsidRPr="0070473B">
        <w:rPr>
          <w:szCs w:val="24"/>
        </w:rPr>
        <w:t>решение вопросов об одобрении крупных сделок;</w:t>
      </w:r>
    </w:p>
    <w:p w14:paraId="4ADB1865" w14:textId="77777777" w:rsidR="004E64F1" w:rsidRPr="0070473B" w:rsidRDefault="004E64F1" w:rsidP="00A95239">
      <w:pPr>
        <w:pStyle w:val="a3"/>
        <w:numPr>
          <w:ilvl w:val="2"/>
          <w:numId w:val="2"/>
        </w:numPr>
        <w:ind w:left="0" w:firstLine="709"/>
        <w:rPr>
          <w:szCs w:val="24"/>
        </w:rPr>
      </w:pPr>
      <w:r w:rsidRPr="0070473B">
        <w:rPr>
          <w:szCs w:val="24"/>
        </w:rPr>
        <w:t xml:space="preserve">решение иных вопросов, предусмотренных </w:t>
      </w:r>
      <w:bookmarkStart w:id="53" w:name="OCRUncertain263"/>
      <w:r w:rsidRPr="0070473B">
        <w:rPr>
          <w:szCs w:val="24"/>
        </w:rPr>
        <w:t>действующим законо</w:t>
      </w:r>
      <w:bookmarkEnd w:id="53"/>
      <w:r w:rsidRPr="0070473B">
        <w:rPr>
          <w:szCs w:val="24"/>
        </w:rPr>
        <w:t>дательством.</w:t>
      </w:r>
    </w:p>
    <w:p w14:paraId="5243A552" w14:textId="77777777" w:rsidR="004E64F1" w:rsidRPr="0070473B" w:rsidRDefault="004E64F1" w:rsidP="004E64F1">
      <w:pPr>
        <w:widowControl w:val="0"/>
        <w:numPr>
          <w:ilvl w:val="1"/>
          <w:numId w:val="2"/>
        </w:numPr>
        <w:ind w:left="0" w:firstLine="709"/>
        <w:jc w:val="both"/>
        <w:rPr>
          <w:szCs w:val="24"/>
        </w:rPr>
      </w:pPr>
      <w:r w:rsidRPr="0070473B">
        <w:rPr>
          <w:szCs w:val="24"/>
        </w:rPr>
        <w:t>Годовое (очередное) Общее собрание проводится не ранее чем через два месяца и не позднее чем через четыре месяца после окончания финансового года Общества. Годовое Общее собрание участников рассматривает и утверждает годовой отчет и баланс Общества, планы и отчеты, распределяет прибыль, рассматривает другие вопросы, отнесенные к компетенции Общего собрания участников.</w:t>
      </w:r>
    </w:p>
    <w:p w14:paraId="082A1156" w14:textId="77777777" w:rsidR="004E64F1" w:rsidRPr="0070473B" w:rsidRDefault="004E64F1" w:rsidP="004E64F1">
      <w:pPr>
        <w:widowControl w:val="0"/>
        <w:numPr>
          <w:ilvl w:val="1"/>
          <w:numId w:val="2"/>
        </w:numPr>
        <w:ind w:left="0" w:firstLine="709"/>
        <w:jc w:val="both"/>
        <w:rPr>
          <w:szCs w:val="24"/>
        </w:rPr>
      </w:pPr>
      <w:r w:rsidRPr="0070473B">
        <w:rPr>
          <w:szCs w:val="24"/>
        </w:rPr>
        <w:t xml:space="preserve"> Внеочередное Общее собрание участников созывается Генеральным директором по его инициативе или по письменному требованию аудитора Общества, а также участника (участников) Общества, владеющего в совокупности не менее 10 % уставного капитала Общества на дату предъявления требования. В таком требовании должны быть сформулированы вопросы, подлежащие внесению в повестку дня Общего собрания участников с указанием мотивов их внесения.</w:t>
      </w:r>
    </w:p>
    <w:p w14:paraId="50E7BBDA" w14:textId="4E85B3EF" w:rsidR="004E64F1" w:rsidRPr="00C576AE" w:rsidRDefault="004E64F1" w:rsidP="00C576AE">
      <w:pPr>
        <w:pStyle w:val="af"/>
        <w:widowControl w:val="0"/>
        <w:numPr>
          <w:ilvl w:val="2"/>
          <w:numId w:val="2"/>
        </w:numPr>
        <w:ind w:left="0" w:firstLine="709"/>
        <w:jc w:val="both"/>
        <w:rPr>
          <w:szCs w:val="24"/>
        </w:rPr>
      </w:pPr>
      <w:r w:rsidRPr="00C576AE">
        <w:rPr>
          <w:szCs w:val="24"/>
        </w:rPr>
        <w:t xml:space="preserve"> Решение об отказе в проведении внеочередного Общего собрания участников Общества может быть принято Генеральным директором только в случае:</w:t>
      </w:r>
    </w:p>
    <w:p w14:paraId="651E6918" w14:textId="77777777" w:rsidR="004E64F1" w:rsidRPr="0070473B" w:rsidRDefault="004E64F1" w:rsidP="00C576AE">
      <w:pPr>
        <w:widowControl w:val="0"/>
        <w:ind w:firstLine="709"/>
        <w:jc w:val="both"/>
        <w:rPr>
          <w:szCs w:val="24"/>
        </w:rPr>
      </w:pPr>
      <w:r w:rsidRPr="0070473B">
        <w:rPr>
          <w:szCs w:val="24"/>
        </w:rPr>
        <w:t>- ес</w:t>
      </w:r>
      <w:bookmarkStart w:id="54" w:name="OCRUncertain267"/>
      <w:r w:rsidRPr="0070473B">
        <w:rPr>
          <w:szCs w:val="24"/>
        </w:rPr>
        <w:t>л</w:t>
      </w:r>
      <w:bookmarkEnd w:id="54"/>
      <w:r w:rsidRPr="0070473B">
        <w:rPr>
          <w:szCs w:val="24"/>
        </w:rPr>
        <w:t xml:space="preserve">и не соблюден установленный действующим законодательством порядок предъявления требования о проведении внеочередного Общего собрания участников </w:t>
      </w:r>
      <w:r w:rsidRPr="0070473B">
        <w:rPr>
          <w:szCs w:val="24"/>
        </w:rPr>
        <w:lastRenderedPageBreak/>
        <w:t>Общества;</w:t>
      </w:r>
    </w:p>
    <w:p w14:paraId="5AB2A1D2" w14:textId="77777777" w:rsidR="004E64F1" w:rsidRPr="0070473B" w:rsidRDefault="004E64F1" w:rsidP="00C576AE">
      <w:pPr>
        <w:pStyle w:val="2"/>
        <w:ind w:firstLine="709"/>
        <w:rPr>
          <w:szCs w:val="24"/>
        </w:rPr>
      </w:pPr>
      <w:r w:rsidRPr="0070473B">
        <w:rPr>
          <w:szCs w:val="24"/>
        </w:rPr>
        <w:t>- если ни один из вопросов, предложенных для включения в повестку дня внеочередного Общего собрания участников Обще</w:t>
      </w:r>
      <w:bookmarkStart w:id="55" w:name="OCRUncertain268"/>
      <w:r w:rsidRPr="0070473B">
        <w:rPr>
          <w:szCs w:val="24"/>
        </w:rPr>
        <w:t>с</w:t>
      </w:r>
      <w:bookmarkEnd w:id="55"/>
      <w:r w:rsidRPr="0070473B">
        <w:rPr>
          <w:szCs w:val="24"/>
        </w:rPr>
        <w:t>тва, не относится к его компетенции или не соответствует требованиям федеральных законов.</w:t>
      </w:r>
    </w:p>
    <w:p w14:paraId="11F6E8E8" w14:textId="440FDF87" w:rsidR="004E64F1" w:rsidRPr="0070473B" w:rsidRDefault="004E64F1" w:rsidP="00C576AE">
      <w:pPr>
        <w:pStyle w:val="a3"/>
        <w:widowControl w:val="0"/>
        <w:numPr>
          <w:ilvl w:val="2"/>
          <w:numId w:val="2"/>
        </w:numPr>
        <w:ind w:left="0" w:firstLine="709"/>
        <w:rPr>
          <w:szCs w:val="24"/>
        </w:rPr>
      </w:pPr>
      <w:r w:rsidRPr="0070473B">
        <w:rPr>
          <w:szCs w:val="24"/>
        </w:rPr>
        <w:t>Если один или несколько вопросов, предложенных для включения в повестку дня внеочередного Общего собрания участников Общест</w:t>
      </w:r>
      <w:bookmarkStart w:id="56" w:name="OCRUncertain269"/>
      <w:r w:rsidRPr="0070473B">
        <w:rPr>
          <w:szCs w:val="24"/>
        </w:rPr>
        <w:t>в</w:t>
      </w:r>
      <w:bookmarkEnd w:id="56"/>
      <w:r w:rsidRPr="0070473B">
        <w:rPr>
          <w:szCs w:val="24"/>
        </w:rPr>
        <w:t>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14:paraId="4851CA2C" w14:textId="77777777" w:rsidR="004E64F1" w:rsidRPr="0070473B" w:rsidRDefault="004E64F1" w:rsidP="00C576AE">
      <w:pPr>
        <w:pStyle w:val="a3"/>
        <w:widowControl w:val="0"/>
        <w:rPr>
          <w:szCs w:val="24"/>
        </w:rPr>
      </w:pPr>
      <w:r w:rsidRPr="0070473B">
        <w:rPr>
          <w:szCs w:val="24"/>
        </w:rPr>
        <w:t xml:space="preserve">Генеральный директор не вправе вносить изменения в формулировки вопросов, предложенных для включения в повестку дня внеочередного Общего </w:t>
      </w:r>
      <w:bookmarkStart w:id="57" w:name="OCRUncertain270"/>
      <w:r w:rsidRPr="0070473B">
        <w:rPr>
          <w:szCs w:val="24"/>
        </w:rPr>
        <w:t>с</w:t>
      </w:r>
      <w:bookmarkEnd w:id="57"/>
      <w:r w:rsidRPr="0070473B">
        <w:rPr>
          <w:szCs w:val="24"/>
        </w:rPr>
        <w:t>обрания участников Общества, а также изменять предложенную форму проведения внеочередного Общего собрания участников Общества.</w:t>
      </w:r>
    </w:p>
    <w:p w14:paraId="04C5D52D" w14:textId="77777777" w:rsidR="004E64F1" w:rsidRPr="0070473B" w:rsidRDefault="004E64F1" w:rsidP="00C576AE">
      <w:pPr>
        <w:pStyle w:val="a3"/>
        <w:widowControl w:val="0"/>
        <w:rPr>
          <w:szCs w:val="24"/>
        </w:rPr>
      </w:pPr>
      <w:r w:rsidRPr="0070473B">
        <w:rPr>
          <w:szCs w:val="24"/>
        </w:rPr>
        <w:t>Наряду с вопросами, предложенными для включения в повестку дня внеочередного Общего собрания участник</w:t>
      </w:r>
      <w:bookmarkStart w:id="58" w:name="OCRUncertain271"/>
      <w:r w:rsidRPr="0070473B">
        <w:rPr>
          <w:szCs w:val="24"/>
        </w:rPr>
        <w:t>о</w:t>
      </w:r>
      <w:bookmarkEnd w:id="58"/>
      <w:r w:rsidRPr="0070473B">
        <w:rPr>
          <w:szCs w:val="24"/>
        </w:rPr>
        <w:t>в Общества, Генеральный директор по собственной инициативе вправе включать в нее дополнительные вопросы.</w:t>
      </w:r>
    </w:p>
    <w:p w14:paraId="4B3DF149" w14:textId="77777777" w:rsidR="00C576AE" w:rsidRDefault="004E64F1" w:rsidP="00C576AE">
      <w:pPr>
        <w:pStyle w:val="2"/>
        <w:numPr>
          <w:ilvl w:val="2"/>
          <w:numId w:val="2"/>
        </w:numPr>
        <w:ind w:left="0" w:firstLine="709"/>
        <w:rPr>
          <w:szCs w:val="24"/>
        </w:rPr>
      </w:pPr>
      <w:r w:rsidRPr="0070473B">
        <w:rPr>
          <w:szCs w:val="24"/>
        </w:rPr>
        <w:t>В случае принятия решения о проведении внеочередного Общего собрания участников Общества указанное Общее собрание должно быть проведено не позднее 45 (сорока пяти) дней со дня получения требования о его проведении.</w:t>
      </w:r>
    </w:p>
    <w:p w14:paraId="0CEB1694" w14:textId="24C240D5" w:rsidR="004E64F1" w:rsidRPr="00C576AE" w:rsidRDefault="004E64F1" w:rsidP="00C576AE">
      <w:pPr>
        <w:pStyle w:val="2"/>
        <w:numPr>
          <w:ilvl w:val="2"/>
          <w:numId w:val="2"/>
        </w:numPr>
        <w:ind w:left="0" w:firstLine="709"/>
        <w:rPr>
          <w:szCs w:val="24"/>
        </w:rPr>
      </w:pPr>
      <w:r w:rsidRPr="00C576AE">
        <w:rPr>
          <w:szCs w:val="24"/>
        </w:rPr>
        <w:t xml:space="preserve"> В случае если в течение установленного настоящим Уставом срока не принято решение о проведении внеочередного Общего собрания участников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14:paraId="517D4EE7" w14:textId="7D2E7299" w:rsidR="00E42F01" w:rsidRPr="00C576AE" w:rsidRDefault="004E64F1" w:rsidP="00C576AE">
      <w:pPr>
        <w:pStyle w:val="2"/>
        <w:ind w:firstLine="709"/>
        <w:rPr>
          <w:szCs w:val="24"/>
        </w:rPr>
      </w:pPr>
      <w:r w:rsidRPr="0070473B">
        <w:rPr>
          <w:szCs w:val="24"/>
        </w:rPr>
        <w:t>В данном случае Генеральный директор Общества обязан предоставить указанным органам или лицам список участников Общества с их адресами.</w:t>
      </w:r>
    </w:p>
    <w:p w14:paraId="413F479A" w14:textId="77777777" w:rsidR="004E64F1" w:rsidRPr="0070473B" w:rsidRDefault="004E64F1" w:rsidP="004E64F1">
      <w:pPr>
        <w:pStyle w:val="2"/>
        <w:numPr>
          <w:ilvl w:val="1"/>
          <w:numId w:val="2"/>
        </w:numPr>
        <w:ind w:left="0" w:firstLine="709"/>
        <w:rPr>
          <w:szCs w:val="24"/>
        </w:rPr>
      </w:pPr>
      <w:r w:rsidRPr="0070473B">
        <w:rPr>
          <w:szCs w:val="24"/>
        </w:rPr>
        <w:t xml:space="preserve"> Не позднее, чем за 30 дней до даты проведения Общего собрания каждому участнику по указанному адресу, направляется заказное письмо, в котором содержатся сведения о дате, месте проведения Общего собрания, указывается повестка дня. Повестка дня не может быть изменена после направления уведомления.</w:t>
      </w:r>
    </w:p>
    <w:p w14:paraId="33AAB7A9" w14:textId="77777777" w:rsidR="004E64F1" w:rsidRPr="0070473B" w:rsidRDefault="004E64F1" w:rsidP="004E64F1">
      <w:pPr>
        <w:pStyle w:val="2"/>
        <w:numPr>
          <w:ilvl w:val="1"/>
          <w:numId w:val="2"/>
        </w:numPr>
        <w:ind w:left="0" w:firstLine="709"/>
        <w:rPr>
          <w:szCs w:val="24"/>
        </w:rPr>
      </w:pPr>
      <w:r w:rsidRPr="0070473B">
        <w:rPr>
          <w:szCs w:val="24"/>
        </w:rPr>
        <w:t xml:space="preserve"> Решение считается принятым, если за него проголосуют участники или их полномочные представители, владеющие в совокупности более 50 % уставного капитала Общества.</w:t>
      </w:r>
    </w:p>
    <w:p w14:paraId="3754AAA2" w14:textId="77777777" w:rsidR="004E64F1" w:rsidRPr="0070473B" w:rsidRDefault="004E64F1" w:rsidP="004E64F1">
      <w:pPr>
        <w:pStyle w:val="2"/>
        <w:numPr>
          <w:ilvl w:val="1"/>
          <w:numId w:val="2"/>
        </w:numPr>
        <w:ind w:left="0" w:firstLine="709"/>
        <w:rPr>
          <w:szCs w:val="24"/>
        </w:rPr>
      </w:pPr>
      <w:r w:rsidRPr="0070473B">
        <w:rPr>
          <w:szCs w:val="24"/>
        </w:rPr>
        <w:t xml:space="preserve"> Решение вопросов об изменении Устава Общества, об </w:t>
      </w:r>
      <w:r w:rsidRPr="00C576AE">
        <w:rPr>
          <w:szCs w:val="24"/>
        </w:rPr>
        <w:t>увеличении (уменьшении) уставного капитала Общества принимается большинством не менее 2/3</w:t>
      </w:r>
      <w:r w:rsidRPr="0070473B">
        <w:rPr>
          <w:szCs w:val="24"/>
        </w:rPr>
        <w:t xml:space="preserve"> голосов от общего числа голосов участников Общества.</w:t>
      </w:r>
    </w:p>
    <w:p w14:paraId="4622D355" w14:textId="77777777" w:rsidR="004E64F1" w:rsidRPr="0070473B" w:rsidRDefault="004E64F1" w:rsidP="004E64F1">
      <w:pPr>
        <w:pStyle w:val="2"/>
        <w:numPr>
          <w:ilvl w:val="1"/>
          <w:numId w:val="2"/>
        </w:numPr>
        <w:ind w:left="0" w:firstLine="709"/>
        <w:rPr>
          <w:szCs w:val="24"/>
        </w:rPr>
      </w:pPr>
      <w:r w:rsidRPr="0070473B">
        <w:rPr>
          <w:szCs w:val="24"/>
        </w:rPr>
        <w:t xml:space="preserve"> Решение о реорганизации или ликвидации Общества принимается по единогласному решению всех его участников.</w:t>
      </w:r>
    </w:p>
    <w:p w14:paraId="41122C7C" w14:textId="77777777" w:rsidR="004E64F1" w:rsidRPr="0070473B" w:rsidRDefault="004E64F1" w:rsidP="004E64F1">
      <w:pPr>
        <w:pStyle w:val="2"/>
        <w:numPr>
          <w:ilvl w:val="1"/>
          <w:numId w:val="2"/>
        </w:numPr>
        <w:ind w:left="0" w:firstLine="709"/>
        <w:rPr>
          <w:szCs w:val="24"/>
        </w:rPr>
      </w:pPr>
      <w:r w:rsidRPr="0070473B">
        <w:rPr>
          <w:szCs w:val="24"/>
        </w:rPr>
        <w:t xml:space="preserve"> Решение Общего собрания вступает в силу с момента его принятия, если иное не предусмотрено в самом решении.</w:t>
      </w:r>
    </w:p>
    <w:p w14:paraId="34339857" w14:textId="34983B9D" w:rsidR="00CE5727" w:rsidRPr="0070473B" w:rsidRDefault="004B4D0A" w:rsidP="004B4D0A">
      <w:pPr>
        <w:pStyle w:val="2"/>
        <w:numPr>
          <w:ilvl w:val="1"/>
          <w:numId w:val="2"/>
        </w:numPr>
        <w:ind w:left="0" w:firstLine="710"/>
        <w:rPr>
          <w:szCs w:val="24"/>
        </w:rPr>
      </w:pPr>
      <w:r w:rsidRPr="0070473B">
        <w:rPr>
          <w:szCs w:val="24"/>
        </w:rPr>
        <w:t>Принятие общим собранием участников Общества решения и состав участников Общества, присутствовавших при его принятии, подтверждаются путем подписания протокола всеми участниками общества, присутствующими на собрании, и не требуют нотариального удостоверения, за исключением случаев, предусмотренных действующим законодательством, при которых нотариальное удостоверение обязательно и не может быть использован иной способ подтверждения, предусмотренный настоящим Уставом</w:t>
      </w:r>
      <w:r w:rsidR="00CE5727" w:rsidRPr="0070473B">
        <w:rPr>
          <w:szCs w:val="24"/>
        </w:rPr>
        <w:t xml:space="preserve">. </w:t>
      </w:r>
    </w:p>
    <w:p w14:paraId="48FAE59A" w14:textId="6374E7DF" w:rsidR="00CE5727" w:rsidRDefault="004B4D0A" w:rsidP="004B4D0A">
      <w:pPr>
        <w:pStyle w:val="2"/>
        <w:numPr>
          <w:ilvl w:val="1"/>
          <w:numId w:val="2"/>
        </w:numPr>
        <w:ind w:left="0" w:firstLine="709"/>
        <w:rPr>
          <w:ins w:id="59" w:author="Давиденко Сергей" w:date="2025-10-19T16:52:00Z"/>
          <w:szCs w:val="24"/>
        </w:rPr>
      </w:pPr>
      <w:r w:rsidRPr="0070473B">
        <w:rPr>
          <w:szCs w:val="24"/>
        </w:rPr>
        <w:t>В случае если Общество, состоит из одного участника, решения по вопросам, относящимся к компетенции Общего собрания участников Общества, принимаются единственным у</w:t>
      </w:r>
      <w:r w:rsidR="002C3F18" w:rsidRPr="002C3F18">
        <w:rPr>
          <w:szCs w:val="24"/>
        </w:rPr>
        <w:t xml:space="preserve">частником общества единолично, </w:t>
      </w:r>
      <w:r w:rsidRPr="0070473B">
        <w:rPr>
          <w:szCs w:val="24"/>
        </w:rPr>
        <w:t>оформляются письменно</w:t>
      </w:r>
      <w:r w:rsidR="002C3F18" w:rsidRPr="002C3F18">
        <w:rPr>
          <w:szCs w:val="24"/>
        </w:rPr>
        <w:t xml:space="preserve"> и не требуют нотариального удостоверения, за исключением случаев, предусмотренных действующим законодательством, при которых нотариальное удостоверение обязательно</w:t>
      </w:r>
      <w:r w:rsidR="00CE5727" w:rsidRPr="0070473B">
        <w:rPr>
          <w:szCs w:val="24"/>
        </w:rPr>
        <w:t>.</w:t>
      </w:r>
    </w:p>
    <w:p w14:paraId="1205CD87" w14:textId="6E34425C" w:rsidR="00A044DC" w:rsidRPr="00A044DC" w:rsidRDefault="00A044DC" w:rsidP="00A044DC">
      <w:pPr>
        <w:pStyle w:val="2"/>
        <w:numPr>
          <w:ilvl w:val="1"/>
          <w:numId w:val="2"/>
        </w:numPr>
        <w:rPr>
          <w:ins w:id="60" w:author="Давиденко Сергей" w:date="2025-10-19T16:52:00Z"/>
          <w:szCs w:val="24"/>
        </w:rPr>
      </w:pPr>
      <w:ins w:id="61" w:author="Давиденко Сергей" w:date="2025-10-19T16:52:00Z">
        <w:r w:rsidRPr="00A044DC">
          <w:rPr>
            <w:szCs w:val="24"/>
          </w:rPr>
          <w:t xml:space="preserve">Крупные сделки и сделки, в совершении которых имеется </w:t>
        </w:r>
        <w:r w:rsidRPr="00A044DC">
          <w:rPr>
            <w:szCs w:val="24"/>
          </w:rPr>
          <w:lastRenderedPageBreak/>
          <w:t>заинтересованность</w:t>
        </w:r>
      </w:ins>
    </w:p>
    <w:p w14:paraId="03AA65F3" w14:textId="77777777" w:rsidR="00A044DC" w:rsidRPr="00A044DC" w:rsidRDefault="00A044DC" w:rsidP="00A044DC">
      <w:pPr>
        <w:pStyle w:val="2"/>
        <w:numPr>
          <w:ilvl w:val="1"/>
          <w:numId w:val="2"/>
        </w:numPr>
        <w:rPr>
          <w:ins w:id="62" w:author="Давиденко Сергей" w:date="2025-10-19T16:52:00Z"/>
          <w:szCs w:val="24"/>
        </w:rPr>
      </w:pPr>
      <w:ins w:id="63" w:author="Давиденко Сергей" w:date="2025-10-19T16:52:00Z">
        <w:r w:rsidRPr="00A044DC">
          <w:rPr>
            <w:szCs w:val="24"/>
          </w:rPr>
          <w:t>Крупной признается сделка (или несколько взаимосвязанных), предметом которой является имущество стоимостью свыше 25% балансовой стоимости активов Общества по данным бухгалтерской отчетности на последнюю отчетную дату. Совершение крупной сделки требует предварительного одобрения Общего собрания участников большинством не менее 2/3 голосов.</w:t>
        </w:r>
      </w:ins>
    </w:p>
    <w:p w14:paraId="3B15CDB4" w14:textId="77777777" w:rsidR="00A044DC" w:rsidRPr="00A044DC" w:rsidRDefault="00A044DC" w:rsidP="00A044DC">
      <w:pPr>
        <w:pStyle w:val="2"/>
        <w:numPr>
          <w:ilvl w:val="1"/>
          <w:numId w:val="2"/>
        </w:numPr>
        <w:rPr>
          <w:ins w:id="64" w:author="Давиденко Сергей" w:date="2025-10-19T16:52:00Z"/>
          <w:szCs w:val="24"/>
        </w:rPr>
      </w:pPr>
      <w:ins w:id="65" w:author="Давиденко Сергей" w:date="2025-10-19T16:52:00Z">
        <w:r w:rsidRPr="00A044DC">
          <w:rPr>
            <w:szCs w:val="24"/>
          </w:rPr>
          <w:t>Сделки свыше 500 000 (пятьсот тысяч) рублей, не предусмотренные утвержденными Бюджетом/Бизнес‑планом, подлежат предварительному одобрению Общим собранием простым большинством.</w:t>
        </w:r>
      </w:ins>
    </w:p>
    <w:p w14:paraId="16F0315A" w14:textId="4E815598" w:rsidR="00A044DC" w:rsidRPr="0070473B" w:rsidDel="00A044DC" w:rsidRDefault="00A044DC" w:rsidP="00A044DC">
      <w:pPr>
        <w:pStyle w:val="2"/>
        <w:numPr>
          <w:ilvl w:val="1"/>
          <w:numId w:val="2"/>
        </w:numPr>
        <w:rPr>
          <w:del w:id="66" w:author="Давиденко Сергей" w:date="2025-10-19T16:53:00Z"/>
          <w:szCs w:val="24"/>
        </w:rPr>
      </w:pPr>
      <w:ins w:id="67" w:author="Давиденко Сергей" w:date="2025-10-19T16:52:00Z">
        <w:r w:rsidRPr="00A044DC">
          <w:rPr>
            <w:szCs w:val="24"/>
          </w:rPr>
          <w:t>Сделки, в совершении которых имеется заинтересованность, одобряются в порядке, предусмотренном Федеральным законом № 14‑ФЗ.</w:t>
        </w:r>
      </w:ins>
    </w:p>
    <w:p w14:paraId="71416B42" w14:textId="69020526" w:rsidR="004E64F1" w:rsidRPr="00A044DC" w:rsidDel="00A044DC" w:rsidRDefault="004E64F1" w:rsidP="00A044DC">
      <w:pPr>
        <w:pStyle w:val="2"/>
        <w:ind w:firstLine="0"/>
        <w:rPr>
          <w:del w:id="68" w:author="Давиденко Сергей" w:date="2025-10-19T16:53:00Z"/>
          <w:szCs w:val="24"/>
        </w:rPr>
      </w:pPr>
    </w:p>
    <w:p w14:paraId="0D8C7BAB" w14:textId="01F4F7DD" w:rsidR="000C6F84" w:rsidRPr="00A044DC" w:rsidDel="00A044DC" w:rsidRDefault="000C6F84" w:rsidP="004E64F1">
      <w:pPr>
        <w:pStyle w:val="2"/>
        <w:numPr>
          <w:ilvl w:val="1"/>
          <w:numId w:val="2"/>
        </w:numPr>
        <w:ind w:firstLine="0"/>
        <w:rPr>
          <w:del w:id="69" w:author="Давиденко Сергей" w:date="2025-10-19T16:53:00Z"/>
          <w:szCs w:val="24"/>
        </w:rPr>
        <w:pPrChange w:id="70" w:author="Давиденко Сергей" w:date="2025-10-19T16:53:00Z">
          <w:pPr>
            <w:pStyle w:val="2"/>
            <w:ind w:firstLine="0"/>
          </w:pPr>
        </w:pPrChange>
      </w:pPr>
    </w:p>
    <w:p w14:paraId="47695A29" w14:textId="77777777" w:rsidR="000C6F84" w:rsidRPr="0070473B" w:rsidRDefault="000C6F84" w:rsidP="004E64F1">
      <w:pPr>
        <w:pStyle w:val="2"/>
        <w:ind w:firstLine="0"/>
        <w:rPr>
          <w:szCs w:val="24"/>
        </w:rPr>
      </w:pPr>
    </w:p>
    <w:p w14:paraId="027ADB06" w14:textId="71A6DF67" w:rsidR="00F55FDD" w:rsidRDefault="004E64F1" w:rsidP="00A604E1">
      <w:pPr>
        <w:pStyle w:val="2"/>
        <w:numPr>
          <w:ilvl w:val="0"/>
          <w:numId w:val="2"/>
        </w:numPr>
        <w:ind w:left="0" w:firstLine="709"/>
        <w:jc w:val="center"/>
        <w:rPr>
          <w:b/>
          <w:szCs w:val="24"/>
        </w:rPr>
      </w:pPr>
      <w:r w:rsidRPr="00211DD2">
        <w:rPr>
          <w:b/>
          <w:szCs w:val="24"/>
        </w:rPr>
        <w:t>ГЕНЕРАЛЬНЫЙ ДИРЕКТОР ОБЩЕСТВА</w:t>
      </w:r>
    </w:p>
    <w:p w14:paraId="29D555D9" w14:textId="77777777" w:rsidR="000C6F84" w:rsidRPr="00A604E1" w:rsidRDefault="000C6F84" w:rsidP="000C6F84">
      <w:pPr>
        <w:pStyle w:val="2"/>
        <w:ind w:left="709" w:firstLine="0"/>
        <w:rPr>
          <w:b/>
          <w:szCs w:val="24"/>
        </w:rPr>
      </w:pPr>
    </w:p>
    <w:p w14:paraId="15CDB76C" w14:textId="77777777" w:rsidR="00F55FDD" w:rsidRPr="00F55FDD" w:rsidRDefault="00F55FDD" w:rsidP="00F55FDD">
      <w:pPr>
        <w:pStyle w:val="2"/>
        <w:numPr>
          <w:ilvl w:val="1"/>
          <w:numId w:val="2"/>
        </w:numPr>
        <w:ind w:left="0" w:firstLine="709"/>
        <w:rPr>
          <w:szCs w:val="24"/>
        </w:rPr>
      </w:pPr>
      <w:r w:rsidRPr="00F55FDD">
        <w:rPr>
          <w:szCs w:val="24"/>
        </w:rP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14:paraId="59820E81" w14:textId="77777777" w:rsidR="005C564A" w:rsidRDefault="00F55FDD" w:rsidP="005C564A">
      <w:pPr>
        <w:pStyle w:val="2"/>
        <w:numPr>
          <w:ilvl w:val="1"/>
          <w:numId w:val="2"/>
        </w:numPr>
        <w:ind w:left="0" w:firstLine="709"/>
        <w:rPr>
          <w:szCs w:val="24"/>
        </w:rPr>
      </w:pPr>
      <w:r w:rsidRPr="00F55FDD">
        <w:rPr>
          <w:szCs w:val="24"/>
        </w:rPr>
        <w:t>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5 (Пять) лет.</w:t>
      </w:r>
    </w:p>
    <w:p w14:paraId="6A83A180" w14:textId="217BF9C2" w:rsidR="005C564A" w:rsidRPr="005C564A" w:rsidRDefault="005C564A" w:rsidP="005C564A">
      <w:pPr>
        <w:pStyle w:val="2"/>
        <w:numPr>
          <w:ilvl w:val="1"/>
          <w:numId w:val="2"/>
        </w:numPr>
        <w:ind w:left="0" w:firstLine="709"/>
        <w:rPr>
          <w:szCs w:val="24"/>
        </w:rPr>
      </w:pPr>
      <w:bookmarkStart w:id="71" w:name="_Hlk132984280"/>
      <w:r w:rsidRPr="005C564A">
        <w:rPr>
          <w:szCs w:val="24"/>
        </w:rPr>
        <w:t xml:space="preserve">Генеральный директор Общества может быть избран также и не из числа его участников. </w:t>
      </w:r>
    </w:p>
    <w:bookmarkEnd w:id="71"/>
    <w:p w14:paraId="7EE7B126" w14:textId="09B87123" w:rsidR="00B337B0" w:rsidRPr="005C564A" w:rsidRDefault="00F55FDD" w:rsidP="005C564A">
      <w:pPr>
        <w:pStyle w:val="2"/>
        <w:numPr>
          <w:ilvl w:val="1"/>
          <w:numId w:val="2"/>
        </w:numPr>
        <w:ind w:left="0" w:firstLine="709"/>
        <w:rPr>
          <w:szCs w:val="24"/>
        </w:rPr>
      </w:pPr>
      <w:r w:rsidRPr="00F55FDD">
        <w:rPr>
          <w:szCs w:val="24"/>
        </w:rPr>
        <w:t xml:space="preserve">Договор между Обществом и Генеральным директором Общества подписывается от имени Общества лицом, председательствовавшим на </w:t>
      </w:r>
      <w:r>
        <w:rPr>
          <w:szCs w:val="24"/>
        </w:rPr>
        <w:t>О</w:t>
      </w:r>
      <w:r w:rsidRPr="00F55FDD">
        <w:rPr>
          <w:szCs w:val="24"/>
        </w:rPr>
        <w:t>бщем собрании участников Общества, на котором</w:t>
      </w:r>
      <w:r>
        <w:rPr>
          <w:szCs w:val="24"/>
        </w:rPr>
        <w:t xml:space="preserve"> избран </w:t>
      </w:r>
      <w:r w:rsidRPr="00F55FDD">
        <w:rPr>
          <w:szCs w:val="24"/>
        </w:rPr>
        <w:t xml:space="preserve">Генеральный директор, или </w:t>
      </w:r>
      <w:r>
        <w:rPr>
          <w:szCs w:val="24"/>
        </w:rPr>
        <w:t>У</w:t>
      </w:r>
      <w:r w:rsidRPr="00F55FDD">
        <w:rPr>
          <w:szCs w:val="24"/>
        </w:rPr>
        <w:t>частником Общества, уполномоченным решением Общего собрания участников Общества.</w:t>
      </w:r>
    </w:p>
    <w:p w14:paraId="6D07D137" w14:textId="266A6005" w:rsidR="005C564A" w:rsidRDefault="005C564A" w:rsidP="005C564A">
      <w:pPr>
        <w:widowControl w:val="0"/>
        <w:numPr>
          <w:ilvl w:val="1"/>
          <w:numId w:val="2"/>
        </w:numPr>
        <w:ind w:left="0" w:firstLine="709"/>
        <w:jc w:val="both"/>
        <w:rPr>
          <w:szCs w:val="24"/>
        </w:rPr>
      </w:pPr>
      <w:bookmarkStart w:id="72" w:name="_Hlk132983964"/>
      <w:r w:rsidRPr="00F55FDD">
        <w:rPr>
          <w:szCs w:val="24"/>
        </w:rPr>
        <w:t>Порядок деяте</w:t>
      </w:r>
      <w:bookmarkStart w:id="73" w:name="OCRUncertain309"/>
      <w:r w:rsidRPr="00F55FDD">
        <w:rPr>
          <w:szCs w:val="24"/>
        </w:rPr>
        <w:t>л</w:t>
      </w:r>
      <w:bookmarkEnd w:id="73"/>
      <w:r w:rsidRPr="00F55FDD">
        <w:rPr>
          <w:szCs w:val="24"/>
        </w:rPr>
        <w:t xml:space="preserve">ьности Генерального директора </w:t>
      </w:r>
      <w:bookmarkStart w:id="74" w:name="OCRUncertain310"/>
      <w:r w:rsidRPr="00F55FDD">
        <w:rPr>
          <w:szCs w:val="24"/>
        </w:rPr>
        <w:t>и</w:t>
      </w:r>
      <w:r w:rsidRPr="00F55FDD">
        <w:rPr>
          <w:noProof/>
          <w:szCs w:val="24"/>
        </w:rPr>
        <w:t xml:space="preserve"> </w:t>
      </w:r>
      <w:bookmarkEnd w:id="74"/>
      <w:r w:rsidRPr="00F55FDD">
        <w:rPr>
          <w:szCs w:val="24"/>
        </w:rPr>
        <w:t>принятия им решений устанав</w:t>
      </w:r>
      <w:bookmarkStart w:id="75" w:name="OCRUncertain311"/>
      <w:r w:rsidRPr="00F55FDD">
        <w:rPr>
          <w:szCs w:val="24"/>
        </w:rPr>
        <w:t>л</w:t>
      </w:r>
      <w:bookmarkEnd w:id="75"/>
      <w:r w:rsidRPr="00F55FDD">
        <w:rPr>
          <w:szCs w:val="24"/>
        </w:rPr>
        <w:t>ивается Уставом Общества, внутренними документами Общества, а также договором, заключенным между Обществом и Генеральным директором.</w:t>
      </w:r>
    </w:p>
    <w:bookmarkEnd w:id="72"/>
    <w:p w14:paraId="0D27CD0F" w14:textId="1CB82719" w:rsidR="00F55FDD" w:rsidRDefault="00F55FDD" w:rsidP="005C564A">
      <w:pPr>
        <w:widowControl w:val="0"/>
        <w:numPr>
          <w:ilvl w:val="1"/>
          <w:numId w:val="2"/>
        </w:numPr>
        <w:ind w:left="0" w:firstLine="709"/>
        <w:jc w:val="both"/>
        <w:rPr>
          <w:szCs w:val="24"/>
        </w:rPr>
      </w:pPr>
      <w:r w:rsidRPr="005C564A">
        <w:rPr>
          <w:szCs w:val="24"/>
        </w:rPr>
        <w:t>Генеральный директор Общества:</w:t>
      </w:r>
    </w:p>
    <w:p w14:paraId="1E814E9B" w14:textId="77777777" w:rsidR="005C564A" w:rsidRDefault="00F55FDD" w:rsidP="005C564A">
      <w:pPr>
        <w:pStyle w:val="a3"/>
        <w:numPr>
          <w:ilvl w:val="2"/>
          <w:numId w:val="2"/>
        </w:numPr>
        <w:ind w:left="0" w:firstLine="709"/>
        <w:rPr>
          <w:szCs w:val="24"/>
        </w:rPr>
      </w:pPr>
      <w:r w:rsidRPr="005C564A">
        <w:rPr>
          <w:szCs w:val="24"/>
        </w:rPr>
        <w:t>без доверенности действует от имени Общества, в том числе представляет его интересы и совершает сделки;</w:t>
      </w:r>
    </w:p>
    <w:p w14:paraId="72BB0E6E" w14:textId="77777777" w:rsidR="005C564A" w:rsidRDefault="00F55FDD" w:rsidP="005C564A">
      <w:pPr>
        <w:pStyle w:val="a3"/>
        <w:numPr>
          <w:ilvl w:val="2"/>
          <w:numId w:val="2"/>
        </w:numPr>
        <w:ind w:left="0" w:firstLine="709"/>
        <w:rPr>
          <w:szCs w:val="24"/>
        </w:rPr>
      </w:pPr>
      <w:r w:rsidRPr="005C564A">
        <w:rPr>
          <w:szCs w:val="24"/>
        </w:rPr>
        <w:t>выдает доверенности на право представительства от имени Общества, в том числе с правом передоверия;</w:t>
      </w:r>
    </w:p>
    <w:p w14:paraId="7FD0CA37" w14:textId="77777777" w:rsidR="005C564A" w:rsidRDefault="00F55FDD" w:rsidP="005C564A">
      <w:pPr>
        <w:pStyle w:val="a3"/>
        <w:numPr>
          <w:ilvl w:val="2"/>
          <w:numId w:val="2"/>
        </w:numPr>
        <w:ind w:left="0" w:firstLine="709"/>
        <w:rPr>
          <w:szCs w:val="24"/>
        </w:rPr>
      </w:pPr>
      <w:r w:rsidRPr="005C564A">
        <w:rPr>
          <w:szCs w:val="24"/>
        </w:rPr>
        <w:t>представляет интересы Общества в судах в качестве истца, ответчика, третьего лица;</w:t>
      </w:r>
    </w:p>
    <w:p w14:paraId="27FF4307" w14:textId="77777777" w:rsidR="005C564A" w:rsidRDefault="00F55FDD" w:rsidP="005C564A">
      <w:pPr>
        <w:pStyle w:val="a3"/>
        <w:numPr>
          <w:ilvl w:val="2"/>
          <w:numId w:val="2"/>
        </w:numPr>
        <w:ind w:left="0" w:firstLine="709"/>
        <w:rPr>
          <w:szCs w:val="24"/>
        </w:rPr>
      </w:pPr>
      <w:r w:rsidRPr="005C564A">
        <w:rPr>
          <w:szCs w:val="24"/>
        </w:rPr>
        <w:t>представляет интересы Общества в государственных органах и органах местного самоуправления;</w:t>
      </w:r>
    </w:p>
    <w:p w14:paraId="25445970" w14:textId="77777777" w:rsidR="005C564A" w:rsidRDefault="00F55FDD" w:rsidP="005C564A">
      <w:pPr>
        <w:pStyle w:val="a3"/>
        <w:numPr>
          <w:ilvl w:val="2"/>
          <w:numId w:val="2"/>
        </w:numPr>
        <w:ind w:left="0" w:firstLine="709"/>
        <w:rPr>
          <w:szCs w:val="24"/>
        </w:rPr>
      </w:pPr>
      <w:r w:rsidRPr="005C564A">
        <w:rPr>
          <w:szCs w:val="24"/>
        </w:rPr>
        <w:t>открывает и закрывает расчетные и иные счета в банках и иных кредитных организациях;</w:t>
      </w:r>
    </w:p>
    <w:p w14:paraId="377BC082" w14:textId="77777777" w:rsidR="005C564A" w:rsidRDefault="00F55FDD" w:rsidP="005C564A">
      <w:pPr>
        <w:pStyle w:val="a3"/>
        <w:numPr>
          <w:ilvl w:val="2"/>
          <w:numId w:val="2"/>
        </w:numPr>
        <w:ind w:left="0" w:firstLine="709"/>
        <w:rPr>
          <w:szCs w:val="24"/>
        </w:rPr>
      </w:pPr>
      <w:r w:rsidRPr="005C564A">
        <w:rPr>
          <w:szCs w:val="24"/>
        </w:rPr>
        <w:t>в порядке, определенном настоящим Уставом, распоряжается имуществом Общества;</w:t>
      </w:r>
    </w:p>
    <w:p w14:paraId="6ACC646F" w14:textId="77777777" w:rsidR="005C564A" w:rsidRDefault="00F55FDD" w:rsidP="005C564A">
      <w:pPr>
        <w:pStyle w:val="a3"/>
        <w:numPr>
          <w:ilvl w:val="2"/>
          <w:numId w:val="2"/>
        </w:numPr>
        <w:ind w:left="0" w:firstLine="709"/>
        <w:rPr>
          <w:szCs w:val="24"/>
        </w:rPr>
      </w:pPr>
      <w:r w:rsidRPr="005C564A">
        <w:rPr>
          <w:szCs w:val="24"/>
        </w:rPr>
        <w:t>осуществляет мероприятия по охране интеллектуальной собственности Общества;</w:t>
      </w:r>
    </w:p>
    <w:p w14:paraId="30A7C08F" w14:textId="77777777" w:rsidR="005C564A" w:rsidRDefault="00F55FDD" w:rsidP="005C564A">
      <w:pPr>
        <w:pStyle w:val="a3"/>
        <w:numPr>
          <w:ilvl w:val="2"/>
          <w:numId w:val="2"/>
        </w:numPr>
        <w:ind w:left="0" w:firstLine="709"/>
        <w:rPr>
          <w:szCs w:val="24"/>
        </w:rPr>
      </w:pPr>
      <w:r w:rsidRPr="005C564A">
        <w:rPr>
          <w:szCs w:val="24"/>
        </w:rP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r w:rsidR="005C564A" w:rsidRPr="005C564A">
        <w:rPr>
          <w:szCs w:val="24"/>
        </w:rPr>
        <w:t>, утверждает штатное расписание и правила внутреннего распорядка, должностные инструкции</w:t>
      </w:r>
      <w:r w:rsidRPr="005C564A">
        <w:rPr>
          <w:szCs w:val="24"/>
        </w:rPr>
        <w:t>;</w:t>
      </w:r>
    </w:p>
    <w:p w14:paraId="58155583" w14:textId="77777777" w:rsidR="005C564A" w:rsidRPr="00C32022" w:rsidRDefault="00F55FDD" w:rsidP="005C564A">
      <w:pPr>
        <w:pStyle w:val="a3"/>
        <w:numPr>
          <w:ilvl w:val="2"/>
          <w:numId w:val="2"/>
        </w:numPr>
        <w:ind w:left="0" w:firstLine="709"/>
        <w:rPr>
          <w:szCs w:val="24"/>
        </w:rPr>
      </w:pPr>
      <w:r w:rsidRPr="00C32022">
        <w:rPr>
          <w:szCs w:val="24"/>
        </w:rPr>
        <w:t>в пределах своей компетенции издает приказы и распоряжения;</w:t>
      </w:r>
    </w:p>
    <w:p w14:paraId="3F43BCAB" w14:textId="6B6111B0" w:rsidR="005C564A" w:rsidRPr="00C32022" w:rsidRDefault="005C564A" w:rsidP="00C32022">
      <w:pPr>
        <w:pStyle w:val="a3"/>
        <w:numPr>
          <w:ilvl w:val="2"/>
          <w:numId w:val="2"/>
        </w:numPr>
        <w:ind w:left="0" w:firstLine="709"/>
        <w:rPr>
          <w:szCs w:val="24"/>
        </w:rPr>
      </w:pPr>
      <w:r w:rsidRPr="005C564A">
        <w:rPr>
          <w:szCs w:val="24"/>
        </w:rPr>
        <w:t>обеспечивает выполнение решений Общего собрания участников;</w:t>
      </w:r>
    </w:p>
    <w:p w14:paraId="2D52D426" w14:textId="1983B1E1" w:rsidR="005C564A" w:rsidRPr="005C564A" w:rsidRDefault="005C564A" w:rsidP="005C564A">
      <w:pPr>
        <w:pStyle w:val="a3"/>
        <w:numPr>
          <w:ilvl w:val="2"/>
          <w:numId w:val="2"/>
        </w:numPr>
        <w:ind w:left="0" w:firstLine="709"/>
        <w:rPr>
          <w:szCs w:val="24"/>
        </w:rPr>
      </w:pPr>
      <w:r w:rsidRPr="005C564A">
        <w:rPr>
          <w:szCs w:val="24"/>
        </w:rPr>
        <w:lastRenderedPageBreak/>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0DDA0265" w14:textId="219F3471" w:rsidR="00F55FDD" w:rsidRPr="00F55FDD" w:rsidRDefault="00F55FDD" w:rsidP="00F55FDD">
      <w:pPr>
        <w:pStyle w:val="a3"/>
        <w:numPr>
          <w:ilvl w:val="2"/>
          <w:numId w:val="2"/>
        </w:numPr>
        <w:ind w:left="0" w:firstLine="709"/>
        <w:rPr>
          <w:szCs w:val="24"/>
        </w:rPr>
      </w:pPr>
      <w:bookmarkStart w:id="76" w:name="_Hlk132983915"/>
      <w:r w:rsidRPr="00F55FDD">
        <w:rPr>
          <w:szCs w:val="24"/>
        </w:rPr>
        <w:t>осуществляет иные полномочия, не отнесенные настоящим Уставом к компетенции Общего собрания участнико</w:t>
      </w:r>
      <w:bookmarkStart w:id="77" w:name="OCRUncertain322"/>
      <w:r w:rsidRPr="00F55FDD">
        <w:rPr>
          <w:szCs w:val="24"/>
        </w:rPr>
        <w:t>в</w:t>
      </w:r>
      <w:bookmarkEnd w:id="77"/>
      <w:r w:rsidRPr="00F55FDD">
        <w:rPr>
          <w:szCs w:val="24"/>
        </w:rPr>
        <w:t xml:space="preserve"> Общества.</w:t>
      </w:r>
    </w:p>
    <w:bookmarkEnd w:id="76"/>
    <w:p w14:paraId="550BB1B2" w14:textId="2FB4A6C5" w:rsidR="00F55FDD" w:rsidRDefault="00F55FDD" w:rsidP="00F55FDD">
      <w:pPr>
        <w:pStyle w:val="2"/>
        <w:ind w:left="709" w:firstLine="0"/>
        <w:rPr>
          <w:szCs w:val="24"/>
          <w:highlight w:val="yellow"/>
        </w:rPr>
      </w:pPr>
    </w:p>
    <w:p w14:paraId="406E9F2B" w14:textId="6EDD1906" w:rsidR="000C6F84" w:rsidRDefault="000C6F84" w:rsidP="00F55FDD">
      <w:pPr>
        <w:pStyle w:val="2"/>
        <w:ind w:left="709" w:firstLine="0"/>
        <w:rPr>
          <w:szCs w:val="24"/>
          <w:highlight w:val="yellow"/>
        </w:rPr>
      </w:pPr>
    </w:p>
    <w:p w14:paraId="3315E44E" w14:textId="69E4582E" w:rsidR="000C6F84" w:rsidRDefault="000C6F84" w:rsidP="00F55FDD">
      <w:pPr>
        <w:pStyle w:val="2"/>
        <w:ind w:left="709" w:firstLine="0"/>
        <w:rPr>
          <w:szCs w:val="24"/>
          <w:highlight w:val="yellow"/>
        </w:rPr>
      </w:pPr>
    </w:p>
    <w:p w14:paraId="7817C05D" w14:textId="423B9FF4" w:rsidR="000C6F84" w:rsidRDefault="000C6F84" w:rsidP="00F55FDD">
      <w:pPr>
        <w:pStyle w:val="2"/>
        <w:ind w:left="709" w:firstLine="0"/>
        <w:rPr>
          <w:szCs w:val="24"/>
          <w:highlight w:val="yellow"/>
        </w:rPr>
      </w:pPr>
    </w:p>
    <w:p w14:paraId="04742A56" w14:textId="77777777" w:rsidR="000C6F84" w:rsidRDefault="000C6F84" w:rsidP="00F55FDD">
      <w:pPr>
        <w:pStyle w:val="2"/>
        <w:ind w:left="709" w:firstLine="0"/>
        <w:rPr>
          <w:szCs w:val="24"/>
          <w:highlight w:val="yellow"/>
        </w:rPr>
      </w:pPr>
    </w:p>
    <w:p w14:paraId="2A956A9B" w14:textId="77777777" w:rsidR="00F55FDD" w:rsidRPr="008F4FA0" w:rsidRDefault="00F55FDD" w:rsidP="00F55FDD">
      <w:pPr>
        <w:pStyle w:val="a3"/>
        <w:ind w:left="709" w:firstLine="0"/>
        <w:rPr>
          <w:szCs w:val="24"/>
          <w:highlight w:val="yellow"/>
        </w:rPr>
      </w:pPr>
    </w:p>
    <w:p w14:paraId="0E245A77" w14:textId="77777777" w:rsidR="004E64F1" w:rsidRPr="0070473B" w:rsidRDefault="004E64F1" w:rsidP="004E64F1">
      <w:pPr>
        <w:widowControl w:val="0"/>
        <w:jc w:val="both"/>
        <w:rPr>
          <w:szCs w:val="24"/>
        </w:rPr>
      </w:pPr>
    </w:p>
    <w:p w14:paraId="0E77C33E" w14:textId="77777777" w:rsidR="004E64F1" w:rsidRPr="0070473B" w:rsidRDefault="004E64F1" w:rsidP="004E64F1">
      <w:pPr>
        <w:numPr>
          <w:ilvl w:val="0"/>
          <w:numId w:val="2"/>
        </w:numPr>
        <w:ind w:left="0" w:firstLine="709"/>
        <w:jc w:val="center"/>
        <w:rPr>
          <w:szCs w:val="24"/>
        </w:rPr>
      </w:pPr>
      <w:r w:rsidRPr="0070473B">
        <w:rPr>
          <w:b/>
          <w:szCs w:val="24"/>
        </w:rPr>
        <w:t>УЧЕТ И ОТЧЕТНОСТЬ В ОБЩЕСТВЕ</w:t>
      </w:r>
    </w:p>
    <w:p w14:paraId="2389CE42" w14:textId="77777777" w:rsidR="004E64F1" w:rsidRPr="0070473B" w:rsidRDefault="004E64F1" w:rsidP="004E64F1">
      <w:pPr>
        <w:rPr>
          <w:szCs w:val="24"/>
        </w:rPr>
      </w:pPr>
    </w:p>
    <w:p w14:paraId="78BA7E4F" w14:textId="77777777" w:rsidR="004E64F1" w:rsidRPr="0070473B" w:rsidRDefault="004E64F1" w:rsidP="004E64F1">
      <w:pPr>
        <w:numPr>
          <w:ilvl w:val="1"/>
          <w:numId w:val="2"/>
        </w:numPr>
        <w:ind w:left="0" w:firstLine="709"/>
        <w:jc w:val="both"/>
        <w:rPr>
          <w:szCs w:val="24"/>
        </w:rPr>
      </w:pPr>
      <w:r w:rsidRPr="0070473B">
        <w:rPr>
          <w:szCs w:val="24"/>
        </w:rPr>
        <w:t>Общество ведет бухгалтерский и статистический учет в соответствии с нормами, установленными в Российской Федерации.</w:t>
      </w:r>
    </w:p>
    <w:p w14:paraId="258C8FB7" w14:textId="77777777" w:rsidR="004E64F1" w:rsidRPr="0070473B" w:rsidRDefault="004E64F1" w:rsidP="004E64F1">
      <w:pPr>
        <w:numPr>
          <w:ilvl w:val="1"/>
          <w:numId w:val="2"/>
        </w:numPr>
        <w:ind w:left="0" w:firstLine="709"/>
        <w:jc w:val="both"/>
        <w:rPr>
          <w:szCs w:val="24"/>
        </w:rPr>
      </w:pPr>
      <w:r w:rsidRPr="0070473B">
        <w:rPr>
          <w:szCs w:val="24"/>
        </w:rPr>
        <w:t xml:space="preserve">Ответственность за организацию бухгалтерского учета и отчетности несет Генеральный директор. </w:t>
      </w:r>
    </w:p>
    <w:p w14:paraId="1C72326E" w14:textId="77777777" w:rsidR="004E64F1" w:rsidRPr="0070473B" w:rsidRDefault="004E64F1" w:rsidP="004E64F1">
      <w:pPr>
        <w:numPr>
          <w:ilvl w:val="1"/>
          <w:numId w:val="2"/>
        </w:numPr>
        <w:ind w:left="0" w:firstLine="709"/>
        <w:jc w:val="both"/>
        <w:rPr>
          <w:szCs w:val="24"/>
        </w:rPr>
      </w:pPr>
      <w:r w:rsidRPr="0070473B">
        <w:rPr>
          <w:szCs w:val="24"/>
        </w:rPr>
        <w:t>Общество ведет полный учет и хранение документации, в том числе:</w:t>
      </w:r>
    </w:p>
    <w:p w14:paraId="64055C5B" w14:textId="77777777" w:rsidR="004E64F1" w:rsidRPr="0070473B" w:rsidRDefault="004E64F1" w:rsidP="004E64F1">
      <w:pPr>
        <w:numPr>
          <w:ilvl w:val="0"/>
          <w:numId w:val="5"/>
        </w:numPr>
        <w:ind w:left="0" w:firstLine="709"/>
        <w:jc w:val="both"/>
        <w:rPr>
          <w:szCs w:val="24"/>
        </w:rPr>
      </w:pPr>
      <w:r w:rsidRPr="0070473B">
        <w:rPr>
          <w:szCs w:val="24"/>
        </w:rPr>
        <w:t>договор об учреждении Общества, за исключением случая учреждения Общества одним лицом, решение об учреждении Общества, Устав Общества, а также внесенные в Устав Общества и зарегистрированные в установленном порядке изменения;</w:t>
      </w:r>
    </w:p>
    <w:p w14:paraId="3CB50A51" w14:textId="77777777" w:rsidR="004E64F1" w:rsidRPr="0070473B" w:rsidRDefault="004E64F1" w:rsidP="004E64F1">
      <w:pPr>
        <w:numPr>
          <w:ilvl w:val="0"/>
          <w:numId w:val="5"/>
        </w:numPr>
        <w:ind w:left="0" w:firstLine="709"/>
        <w:jc w:val="both"/>
        <w:rPr>
          <w:szCs w:val="24"/>
        </w:rPr>
      </w:pPr>
      <w:r w:rsidRPr="0070473B">
        <w:rPr>
          <w:szCs w:val="24"/>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0859978D" w14:textId="77777777" w:rsidR="004E64F1" w:rsidRPr="0070473B" w:rsidRDefault="004E64F1" w:rsidP="004E64F1">
      <w:pPr>
        <w:numPr>
          <w:ilvl w:val="0"/>
          <w:numId w:val="5"/>
        </w:numPr>
        <w:ind w:left="0" w:firstLine="709"/>
        <w:jc w:val="both"/>
        <w:rPr>
          <w:szCs w:val="24"/>
        </w:rPr>
      </w:pPr>
      <w:r w:rsidRPr="0070473B">
        <w:rPr>
          <w:szCs w:val="24"/>
        </w:rPr>
        <w:t>документ, подтверждающий государственную регистрацию Общества;</w:t>
      </w:r>
    </w:p>
    <w:p w14:paraId="7017B2B1" w14:textId="77777777" w:rsidR="004E64F1" w:rsidRPr="0070473B" w:rsidRDefault="004E64F1" w:rsidP="004E64F1">
      <w:pPr>
        <w:numPr>
          <w:ilvl w:val="0"/>
          <w:numId w:val="5"/>
        </w:numPr>
        <w:ind w:left="0" w:firstLine="709"/>
        <w:jc w:val="both"/>
        <w:rPr>
          <w:szCs w:val="24"/>
        </w:rPr>
      </w:pPr>
      <w:r w:rsidRPr="0070473B">
        <w:rPr>
          <w:szCs w:val="24"/>
        </w:rPr>
        <w:t>документы, подтверждающие права Общества на имущество, находящееся на его балансе;</w:t>
      </w:r>
    </w:p>
    <w:p w14:paraId="582F3286" w14:textId="77777777" w:rsidR="004E64F1" w:rsidRPr="0070473B" w:rsidRDefault="004E64F1" w:rsidP="004E64F1">
      <w:pPr>
        <w:numPr>
          <w:ilvl w:val="0"/>
          <w:numId w:val="5"/>
        </w:numPr>
        <w:ind w:left="0" w:firstLine="709"/>
        <w:jc w:val="both"/>
        <w:rPr>
          <w:szCs w:val="24"/>
        </w:rPr>
      </w:pPr>
      <w:r w:rsidRPr="0070473B">
        <w:rPr>
          <w:szCs w:val="24"/>
        </w:rPr>
        <w:t>внутренние документы Общества;</w:t>
      </w:r>
    </w:p>
    <w:p w14:paraId="25B23332" w14:textId="77777777" w:rsidR="004E64F1" w:rsidRPr="0070473B" w:rsidRDefault="004E64F1" w:rsidP="004E64F1">
      <w:pPr>
        <w:numPr>
          <w:ilvl w:val="0"/>
          <w:numId w:val="5"/>
        </w:numPr>
        <w:ind w:left="0" w:firstLine="709"/>
        <w:jc w:val="both"/>
        <w:rPr>
          <w:szCs w:val="24"/>
        </w:rPr>
      </w:pPr>
      <w:r w:rsidRPr="0070473B">
        <w:rPr>
          <w:szCs w:val="24"/>
        </w:rPr>
        <w:t>положения о филиалах и представительствах Общества;</w:t>
      </w:r>
    </w:p>
    <w:p w14:paraId="4062C9F3" w14:textId="77777777" w:rsidR="004E64F1" w:rsidRPr="0070473B" w:rsidRDefault="004E64F1" w:rsidP="004E64F1">
      <w:pPr>
        <w:numPr>
          <w:ilvl w:val="0"/>
          <w:numId w:val="5"/>
        </w:numPr>
        <w:ind w:left="0" w:firstLine="709"/>
        <w:jc w:val="both"/>
        <w:rPr>
          <w:szCs w:val="24"/>
        </w:rPr>
      </w:pPr>
      <w:r w:rsidRPr="0070473B">
        <w:rPr>
          <w:szCs w:val="24"/>
        </w:rPr>
        <w:t>документы, связанные с эмиссией облигаций и иных эмиссионных ценных бумаг Общества;</w:t>
      </w:r>
    </w:p>
    <w:p w14:paraId="28EA3F61" w14:textId="77777777" w:rsidR="004E64F1" w:rsidRPr="0070473B" w:rsidRDefault="004E64F1" w:rsidP="004E64F1">
      <w:pPr>
        <w:numPr>
          <w:ilvl w:val="0"/>
          <w:numId w:val="5"/>
        </w:numPr>
        <w:ind w:left="0" w:firstLine="709"/>
        <w:jc w:val="both"/>
        <w:rPr>
          <w:szCs w:val="24"/>
        </w:rPr>
      </w:pPr>
      <w:r w:rsidRPr="0070473B">
        <w:rPr>
          <w:szCs w:val="24"/>
        </w:rPr>
        <w:t>протоколы общих собраний участников Общества;</w:t>
      </w:r>
    </w:p>
    <w:p w14:paraId="3D8E2662" w14:textId="77777777" w:rsidR="004E64F1" w:rsidRPr="0070473B" w:rsidRDefault="004E64F1" w:rsidP="004E64F1">
      <w:pPr>
        <w:numPr>
          <w:ilvl w:val="0"/>
          <w:numId w:val="5"/>
        </w:numPr>
        <w:ind w:left="0" w:firstLine="709"/>
        <w:jc w:val="both"/>
        <w:rPr>
          <w:szCs w:val="24"/>
        </w:rPr>
      </w:pPr>
      <w:r w:rsidRPr="0070473B">
        <w:rPr>
          <w:szCs w:val="24"/>
        </w:rPr>
        <w:t>списки аффилированных лиц Общества;</w:t>
      </w:r>
    </w:p>
    <w:p w14:paraId="116355A5" w14:textId="77777777" w:rsidR="004E64F1" w:rsidRPr="0070473B" w:rsidRDefault="004E64F1" w:rsidP="004E64F1">
      <w:pPr>
        <w:numPr>
          <w:ilvl w:val="0"/>
          <w:numId w:val="5"/>
        </w:numPr>
        <w:ind w:left="0" w:firstLine="709"/>
        <w:jc w:val="both"/>
        <w:rPr>
          <w:szCs w:val="24"/>
        </w:rPr>
      </w:pPr>
      <w:r w:rsidRPr="0070473B">
        <w:rPr>
          <w:szCs w:val="24"/>
        </w:rPr>
        <w:t>заключения аудитора, государственных и муниципальных органов финансового контроля;</w:t>
      </w:r>
    </w:p>
    <w:p w14:paraId="2AD95ED4" w14:textId="77777777" w:rsidR="004E64F1" w:rsidRPr="0070473B" w:rsidRDefault="004E64F1" w:rsidP="004E64F1">
      <w:pPr>
        <w:numPr>
          <w:ilvl w:val="0"/>
          <w:numId w:val="5"/>
        </w:numPr>
        <w:ind w:left="0" w:firstLine="709"/>
        <w:jc w:val="both"/>
        <w:rPr>
          <w:szCs w:val="24"/>
        </w:rPr>
      </w:pPr>
      <w:r w:rsidRPr="0070473B">
        <w:rPr>
          <w:szCs w:val="24"/>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w:t>
      </w:r>
    </w:p>
    <w:p w14:paraId="7017B438" w14:textId="77777777" w:rsidR="004E64F1" w:rsidRPr="0070473B" w:rsidRDefault="004E64F1" w:rsidP="004E64F1">
      <w:pPr>
        <w:ind w:firstLine="709"/>
        <w:jc w:val="both"/>
        <w:rPr>
          <w:szCs w:val="24"/>
        </w:rPr>
      </w:pPr>
      <w:r w:rsidRPr="00211DD2">
        <w:rPr>
          <w:szCs w:val="24"/>
        </w:rPr>
        <w:t xml:space="preserve">Эти </w:t>
      </w:r>
      <w:r w:rsidRPr="0070473B">
        <w:rPr>
          <w:szCs w:val="24"/>
        </w:rPr>
        <w:t>документы должны быть доступны участникам для ознакомления и их полномочными представителями в любое время в течение рабочего дня, установленного в Обществе.</w:t>
      </w:r>
    </w:p>
    <w:p w14:paraId="5869B3F1" w14:textId="77777777" w:rsidR="004E64F1" w:rsidRPr="0070473B" w:rsidRDefault="004E64F1" w:rsidP="004E64F1">
      <w:pPr>
        <w:ind w:firstLine="709"/>
        <w:jc w:val="both"/>
        <w:rPr>
          <w:szCs w:val="24"/>
        </w:rPr>
      </w:pPr>
      <w:r w:rsidRPr="0070473B">
        <w:rPr>
          <w:szCs w:val="24"/>
        </w:rPr>
        <w:t>Участники и их представители вправе снимать копии с указанных документов. Стоимость копий не должна превышать затрат на их изготовление.</w:t>
      </w:r>
    </w:p>
    <w:p w14:paraId="6A28F818" w14:textId="77777777" w:rsidR="004E64F1" w:rsidRPr="0070473B" w:rsidRDefault="004E64F1" w:rsidP="004E64F1">
      <w:pPr>
        <w:numPr>
          <w:ilvl w:val="1"/>
          <w:numId w:val="2"/>
        </w:numPr>
        <w:ind w:left="0" w:firstLine="709"/>
        <w:jc w:val="both"/>
        <w:rPr>
          <w:szCs w:val="24"/>
        </w:rPr>
      </w:pPr>
      <w:r w:rsidRPr="0070473B">
        <w:rPr>
          <w:szCs w:val="24"/>
        </w:rPr>
        <w:t xml:space="preserve"> Первый финансовый год Общества начинается с даты его регистрации и завершается 31 декабря текущего года. Последующие финансовые годы соответствуют календарным.</w:t>
      </w:r>
    </w:p>
    <w:p w14:paraId="40C29EDD" w14:textId="77777777" w:rsidR="004E64F1" w:rsidRPr="0070473B" w:rsidRDefault="004E64F1" w:rsidP="004E64F1">
      <w:pPr>
        <w:numPr>
          <w:ilvl w:val="1"/>
          <w:numId w:val="2"/>
        </w:numPr>
        <w:ind w:left="0" w:firstLine="709"/>
        <w:jc w:val="both"/>
        <w:rPr>
          <w:szCs w:val="24"/>
        </w:rPr>
      </w:pPr>
      <w:r w:rsidRPr="0070473B">
        <w:rPr>
          <w:szCs w:val="24"/>
        </w:rPr>
        <w:t>Общество и его должностные лица несут установленную законодательством ответственность за достоверность бухгалтерских (финансовых) отчетов.</w:t>
      </w:r>
    </w:p>
    <w:p w14:paraId="05555E94" w14:textId="77777777" w:rsidR="004E64F1" w:rsidRPr="0070473B" w:rsidRDefault="004E64F1" w:rsidP="004E64F1">
      <w:pPr>
        <w:numPr>
          <w:ilvl w:val="1"/>
          <w:numId w:val="2"/>
        </w:numPr>
        <w:ind w:left="0" w:firstLine="709"/>
        <w:jc w:val="both"/>
        <w:rPr>
          <w:szCs w:val="24"/>
        </w:rPr>
      </w:pPr>
      <w:r w:rsidRPr="0070473B">
        <w:rPr>
          <w:szCs w:val="24"/>
        </w:rPr>
        <w:lastRenderedPageBreak/>
        <w:t xml:space="preserve"> Общество несет ответственность за сохранность документов (финансово-хозяйственные, по личному составу и др.). Ответственным за хранение документации Общества является Генеральный директор Общества.</w:t>
      </w:r>
    </w:p>
    <w:p w14:paraId="371A0286" w14:textId="77777777" w:rsidR="004E64F1" w:rsidRPr="0070473B" w:rsidRDefault="004E64F1" w:rsidP="004E64F1">
      <w:pPr>
        <w:pStyle w:val="3"/>
        <w:ind w:firstLine="720"/>
        <w:rPr>
          <w:sz w:val="24"/>
          <w:szCs w:val="24"/>
        </w:rPr>
      </w:pPr>
    </w:p>
    <w:p w14:paraId="4A8AF371" w14:textId="7C47CA9F" w:rsidR="004E64F1" w:rsidRPr="0070473B" w:rsidRDefault="004E64F1" w:rsidP="004E64F1">
      <w:pPr>
        <w:numPr>
          <w:ilvl w:val="0"/>
          <w:numId w:val="2"/>
        </w:numPr>
        <w:ind w:left="0" w:firstLine="709"/>
        <w:jc w:val="center"/>
        <w:rPr>
          <w:b/>
          <w:szCs w:val="24"/>
        </w:rPr>
      </w:pPr>
      <w:r w:rsidRPr="0070473B">
        <w:rPr>
          <w:b/>
          <w:szCs w:val="24"/>
        </w:rPr>
        <w:t>КОНТРОЛЬ ЗА ФИНАНСОВО-ХОЗЯЙСТВЕННОЙ ДЕЯТЕЛЬНОСТЬЮ ОБЩЕСТВА</w:t>
      </w:r>
    </w:p>
    <w:p w14:paraId="4FAA1330" w14:textId="77777777" w:rsidR="004E64F1" w:rsidRPr="0070473B" w:rsidRDefault="004E64F1" w:rsidP="004E64F1">
      <w:pPr>
        <w:rPr>
          <w:szCs w:val="24"/>
        </w:rPr>
      </w:pPr>
    </w:p>
    <w:p w14:paraId="4AAEE9CF" w14:textId="77777777" w:rsidR="004E64F1" w:rsidRPr="0070473B" w:rsidRDefault="004E64F1" w:rsidP="004E64F1">
      <w:pPr>
        <w:numPr>
          <w:ilvl w:val="1"/>
          <w:numId w:val="2"/>
        </w:numPr>
        <w:ind w:left="0" w:firstLine="709"/>
        <w:jc w:val="both"/>
        <w:rPr>
          <w:szCs w:val="24"/>
        </w:rPr>
      </w:pPr>
      <w:r w:rsidRPr="0070473B">
        <w:rPr>
          <w:szCs w:val="24"/>
        </w:rPr>
        <w:t>Для проверки и подтверждения правильности годовой финансовой отчетности Общество на основании договора вправе привлекать профессионального аудитора, не связанного имущественными интересами с Обществом или его Участником. Генеральный директор Общества заключает договор с аудитором Общества на основании решения общего собрания участников.</w:t>
      </w:r>
    </w:p>
    <w:p w14:paraId="334C8E14" w14:textId="77777777" w:rsidR="004E64F1" w:rsidRPr="0070473B" w:rsidRDefault="004E64F1" w:rsidP="004E64F1">
      <w:pPr>
        <w:numPr>
          <w:ilvl w:val="1"/>
          <w:numId w:val="2"/>
        </w:numPr>
        <w:ind w:left="0" w:firstLine="709"/>
        <w:jc w:val="both"/>
        <w:rPr>
          <w:szCs w:val="24"/>
        </w:rPr>
      </w:pPr>
      <w:r w:rsidRPr="0070473B">
        <w:rPr>
          <w:szCs w:val="24"/>
        </w:rPr>
        <w:t>Общество обязано привлечь аудитора в случаях, предусмотренных действующим законодательством Российской Федерации.</w:t>
      </w:r>
    </w:p>
    <w:p w14:paraId="1AF373FA" w14:textId="77777777" w:rsidR="004E64F1" w:rsidRPr="0070473B" w:rsidRDefault="004E64F1" w:rsidP="004E64F1">
      <w:pPr>
        <w:numPr>
          <w:ilvl w:val="1"/>
          <w:numId w:val="2"/>
        </w:numPr>
        <w:ind w:left="0" w:firstLine="709"/>
        <w:jc w:val="both"/>
        <w:rPr>
          <w:szCs w:val="24"/>
        </w:rPr>
      </w:pPr>
      <w:r w:rsidRPr="0070473B">
        <w:rPr>
          <w:szCs w:val="24"/>
        </w:rPr>
        <w:t>По итогам проверки финансово-хозяйственной деятельности Общества аудитор Общества составляет заключение, в котором должны содержаться:</w:t>
      </w:r>
    </w:p>
    <w:p w14:paraId="08B50814" w14:textId="0B5E6302" w:rsidR="004E64F1" w:rsidRPr="0070473B" w:rsidRDefault="00652749" w:rsidP="00652749">
      <w:pPr>
        <w:jc w:val="both"/>
        <w:rPr>
          <w:szCs w:val="24"/>
        </w:rPr>
      </w:pPr>
      <w:r>
        <w:rPr>
          <w:szCs w:val="24"/>
        </w:rPr>
        <w:t xml:space="preserve">- </w:t>
      </w:r>
      <w:r w:rsidR="004E64F1" w:rsidRPr="0070473B">
        <w:rPr>
          <w:szCs w:val="24"/>
        </w:rPr>
        <w:t>Подтверждение достоверности данных, содержащихся в отчетах и иных финансовых документов Общества;</w:t>
      </w:r>
    </w:p>
    <w:p w14:paraId="345CD458" w14:textId="7788DEC9" w:rsidR="00C576AE" w:rsidRPr="0070473B" w:rsidRDefault="00652749" w:rsidP="004E64F1">
      <w:pPr>
        <w:jc w:val="both"/>
        <w:rPr>
          <w:szCs w:val="24"/>
        </w:rPr>
      </w:pPr>
      <w:r>
        <w:rPr>
          <w:szCs w:val="24"/>
        </w:rPr>
        <w:t xml:space="preserve">- </w:t>
      </w:r>
      <w:r w:rsidR="004E64F1" w:rsidRPr="0070473B">
        <w:rPr>
          <w:szCs w:val="24"/>
        </w:rPr>
        <w:t>Информация о фактах нарушения</w:t>
      </w:r>
      <w:r w:rsidR="00C576AE">
        <w:rPr>
          <w:szCs w:val="24"/>
        </w:rPr>
        <w:t>,</w:t>
      </w:r>
      <w:r w:rsidR="004E64F1" w:rsidRPr="0070473B">
        <w:rPr>
          <w:szCs w:val="24"/>
        </w:rPr>
        <w:t xml:space="preserve"> установленных правовыми актами Российской Федерации порядка ведения бухгалтерского учета и представления финансовой отчетности, а также правовых актов Российской Федерации при осуществлении финансово-хозяйственной деятельности.</w:t>
      </w:r>
    </w:p>
    <w:p w14:paraId="57A2A1EB" w14:textId="369EF44A" w:rsidR="004E64F1" w:rsidRPr="00C576AE" w:rsidRDefault="004E64F1" w:rsidP="004E64F1">
      <w:pPr>
        <w:numPr>
          <w:ilvl w:val="0"/>
          <w:numId w:val="2"/>
        </w:numPr>
        <w:ind w:left="0" w:firstLine="709"/>
        <w:jc w:val="center"/>
        <w:rPr>
          <w:b/>
          <w:szCs w:val="24"/>
        </w:rPr>
      </w:pPr>
      <w:r w:rsidRPr="0070473B">
        <w:rPr>
          <w:b/>
          <w:szCs w:val="24"/>
        </w:rPr>
        <w:t>УСЛОВИЯ ЛИКВИДАЦИИ И РЕОРГАНИЗАЦИИ ОБЩЕСТВА</w:t>
      </w:r>
    </w:p>
    <w:p w14:paraId="152A9BED" w14:textId="77777777" w:rsidR="004E64F1" w:rsidRPr="0070473B" w:rsidRDefault="004E64F1" w:rsidP="004E64F1">
      <w:pPr>
        <w:numPr>
          <w:ilvl w:val="1"/>
          <w:numId w:val="2"/>
        </w:numPr>
        <w:ind w:left="0" w:firstLine="709"/>
        <w:jc w:val="both"/>
        <w:rPr>
          <w:szCs w:val="24"/>
        </w:rPr>
      </w:pPr>
      <w:r w:rsidRPr="0070473B">
        <w:rPr>
          <w:b/>
          <w:szCs w:val="24"/>
        </w:rPr>
        <w:t xml:space="preserve"> </w:t>
      </w:r>
      <w:r w:rsidRPr="0070473B">
        <w:rPr>
          <w:szCs w:val="24"/>
        </w:rPr>
        <w:t>Деятельность Общества прекращается:</w:t>
      </w:r>
    </w:p>
    <w:p w14:paraId="1EAC87A0" w14:textId="77777777" w:rsidR="004E64F1" w:rsidRPr="0070473B" w:rsidRDefault="004E64F1" w:rsidP="004E64F1">
      <w:pPr>
        <w:numPr>
          <w:ilvl w:val="0"/>
          <w:numId w:val="6"/>
        </w:numPr>
        <w:ind w:left="0" w:firstLine="709"/>
        <w:jc w:val="both"/>
        <w:rPr>
          <w:szCs w:val="24"/>
        </w:rPr>
      </w:pPr>
      <w:r w:rsidRPr="0070473B">
        <w:rPr>
          <w:szCs w:val="24"/>
        </w:rPr>
        <w:t xml:space="preserve">по решению Общего собрания участников. </w:t>
      </w:r>
    </w:p>
    <w:p w14:paraId="5BDBC543" w14:textId="77777777" w:rsidR="004E64F1" w:rsidRPr="0070473B" w:rsidRDefault="004E64F1" w:rsidP="004E64F1">
      <w:pPr>
        <w:numPr>
          <w:ilvl w:val="0"/>
          <w:numId w:val="6"/>
        </w:numPr>
        <w:ind w:left="0" w:firstLine="709"/>
        <w:jc w:val="both"/>
        <w:rPr>
          <w:szCs w:val="24"/>
        </w:rPr>
      </w:pPr>
      <w:r w:rsidRPr="0070473B">
        <w:rPr>
          <w:szCs w:val="24"/>
        </w:rPr>
        <w:t>по решению суда в случаях, предусмотренных законодательством;</w:t>
      </w:r>
    </w:p>
    <w:p w14:paraId="192B87C4" w14:textId="77777777" w:rsidR="004E64F1" w:rsidRPr="0070473B" w:rsidRDefault="004E64F1" w:rsidP="004E64F1">
      <w:pPr>
        <w:numPr>
          <w:ilvl w:val="0"/>
          <w:numId w:val="6"/>
        </w:numPr>
        <w:ind w:left="0" w:firstLine="709"/>
        <w:jc w:val="both"/>
        <w:rPr>
          <w:szCs w:val="24"/>
        </w:rPr>
      </w:pPr>
      <w:r w:rsidRPr="0070473B">
        <w:rPr>
          <w:szCs w:val="24"/>
        </w:rPr>
        <w:t>в случае признания Общества банкротом судом;</w:t>
      </w:r>
    </w:p>
    <w:p w14:paraId="36041750" w14:textId="77777777" w:rsidR="004E64F1" w:rsidRPr="0070473B" w:rsidRDefault="004E64F1" w:rsidP="004E64F1">
      <w:pPr>
        <w:numPr>
          <w:ilvl w:val="0"/>
          <w:numId w:val="6"/>
        </w:numPr>
        <w:ind w:left="0" w:firstLine="709"/>
        <w:jc w:val="both"/>
        <w:rPr>
          <w:szCs w:val="24"/>
        </w:rPr>
      </w:pPr>
      <w:r w:rsidRPr="0070473B">
        <w:rPr>
          <w:szCs w:val="24"/>
        </w:rPr>
        <w:t>по другим основаниям, предусмотренным действующим законодательством.</w:t>
      </w:r>
    </w:p>
    <w:p w14:paraId="55FF18E0" w14:textId="77777777" w:rsidR="004E64F1" w:rsidRPr="0070473B" w:rsidRDefault="004E64F1" w:rsidP="004E64F1">
      <w:pPr>
        <w:numPr>
          <w:ilvl w:val="1"/>
          <w:numId w:val="2"/>
        </w:numPr>
        <w:ind w:left="0" w:firstLine="709"/>
        <w:jc w:val="both"/>
        <w:rPr>
          <w:szCs w:val="24"/>
        </w:rPr>
      </w:pPr>
      <w:r w:rsidRPr="0070473B">
        <w:rPr>
          <w:szCs w:val="24"/>
        </w:rPr>
        <w:t>При ликвидации Общества образуется ликвидационная комиссия, к которой переходят все полномочия по управлению Обществом. Она оценивает наличное имущество Общества, выявляет его дебиторов и кредиторов и рассчитывается с ними, принимает меры к удовлетворению требований третьих лиц, составляет ликвидационный баланс и представляет его Общему собранию участников. Она помещает в официальном печатном органе по месту нахождения имущества Общества сообщение о его ликвидации, о сроках и порядке предъявления кредиторами претензий, выполняет другие функции в соответствии с действующим законодательством.</w:t>
      </w:r>
    </w:p>
    <w:p w14:paraId="366A27C9" w14:textId="77777777" w:rsidR="004E64F1" w:rsidRPr="0070473B" w:rsidRDefault="004E64F1" w:rsidP="004E64F1">
      <w:pPr>
        <w:numPr>
          <w:ilvl w:val="1"/>
          <w:numId w:val="2"/>
        </w:numPr>
        <w:ind w:left="0" w:firstLine="709"/>
        <w:jc w:val="both"/>
        <w:rPr>
          <w:szCs w:val="24"/>
        </w:rPr>
      </w:pPr>
      <w:r w:rsidRPr="0070473B">
        <w:rPr>
          <w:szCs w:val="24"/>
        </w:rPr>
        <w:t>Требования, предъявляемые к Обществу, и порядок их удовлетворения, соблюдение прав и интересов бюджета, участников и работников Общества, а также иные вопросы, возникающие при ликвидации Общества, регулируются нормами действующего законодательства.</w:t>
      </w:r>
    </w:p>
    <w:p w14:paraId="21851EC4" w14:textId="77777777" w:rsidR="004E64F1" w:rsidRPr="0070473B" w:rsidRDefault="004E64F1" w:rsidP="004E64F1">
      <w:pPr>
        <w:numPr>
          <w:ilvl w:val="1"/>
          <w:numId w:val="2"/>
        </w:numPr>
        <w:ind w:left="0" w:firstLine="709"/>
        <w:jc w:val="both"/>
        <w:rPr>
          <w:szCs w:val="24"/>
        </w:rPr>
      </w:pPr>
      <w:r w:rsidRPr="0070473B">
        <w:rPr>
          <w:szCs w:val="24"/>
        </w:rPr>
        <w:t>Имущество, оставшееся после удовлетворения в порядке, установленном действующим законодательством требований кредиторов, распределяется между участниками Общества пропорционально их долям в уставном капитале.</w:t>
      </w:r>
    </w:p>
    <w:p w14:paraId="0AFA0964" w14:textId="77777777" w:rsidR="004E64F1" w:rsidRPr="0070473B" w:rsidRDefault="004E64F1" w:rsidP="004E64F1">
      <w:pPr>
        <w:numPr>
          <w:ilvl w:val="1"/>
          <w:numId w:val="2"/>
        </w:numPr>
        <w:ind w:left="0" w:firstLine="709"/>
        <w:jc w:val="both"/>
        <w:rPr>
          <w:szCs w:val="24"/>
        </w:rPr>
      </w:pPr>
      <w:r w:rsidRPr="0070473B">
        <w:rPr>
          <w:szCs w:val="24"/>
        </w:rPr>
        <w:t>Ликвидационная комиссия несет ответственность за ущерб, причиненный ею участникам Общества и самому Обществу, в соответствии с действующим законодательством.</w:t>
      </w:r>
    </w:p>
    <w:p w14:paraId="3547000B" w14:textId="77777777" w:rsidR="004E64F1" w:rsidRPr="0070473B" w:rsidRDefault="004E64F1" w:rsidP="004E64F1">
      <w:pPr>
        <w:numPr>
          <w:ilvl w:val="1"/>
          <w:numId w:val="2"/>
        </w:numPr>
        <w:ind w:left="0" w:firstLine="709"/>
        <w:jc w:val="both"/>
        <w:rPr>
          <w:szCs w:val="24"/>
        </w:rPr>
      </w:pPr>
      <w:r w:rsidRPr="0070473B">
        <w:rPr>
          <w:szCs w:val="24"/>
        </w:rPr>
        <w:t>Ликвидация Общества считается завершенной с момента внесения записи об этом в единый государственный реестр юридических лиц.</w:t>
      </w:r>
    </w:p>
    <w:p w14:paraId="7FD9811B" w14:textId="77777777" w:rsidR="004E64F1" w:rsidRPr="0070473B" w:rsidRDefault="004E64F1" w:rsidP="004E64F1">
      <w:pPr>
        <w:numPr>
          <w:ilvl w:val="1"/>
          <w:numId w:val="2"/>
        </w:numPr>
        <w:ind w:left="0" w:firstLine="709"/>
        <w:jc w:val="both"/>
        <w:rPr>
          <w:szCs w:val="24"/>
        </w:rPr>
      </w:pPr>
      <w:r w:rsidRPr="0070473B">
        <w:rPr>
          <w:szCs w:val="24"/>
        </w:rPr>
        <w:t>Реорганизация Общества (слияние, присоединение, разделение, выделение и преобразование) может быть осуществлена по решению Общего собрания участников.</w:t>
      </w:r>
    </w:p>
    <w:p w14:paraId="563AE437" w14:textId="77777777" w:rsidR="004E64F1" w:rsidRPr="0070473B" w:rsidRDefault="004E64F1" w:rsidP="004E64F1">
      <w:pPr>
        <w:ind w:firstLine="709"/>
        <w:jc w:val="both"/>
        <w:rPr>
          <w:szCs w:val="24"/>
        </w:rPr>
      </w:pPr>
      <w:r w:rsidRPr="0070473B">
        <w:rPr>
          <w:szCs w:val="24"/>
        </w:rPr>
        <w:lastRenderedPageBreak/>
        <w:t>Общество считается реорганизованным (за исключением случаев реорганизации в форме присоединения) с момента государственной регистрации вновь возникших юридических лиц.</w:t>
      </w:r>
    </w:p>
    <w:p w14:paraId="2C51F21D" w14:textId="77777777" w:rsidR="004E64F1" w:rsidRPr="0070473B" w:rsidRDefault="004E64F1" w:rsidP="004E64F1">
      <w:pPr>
        <w:ind w:firstLine="709"/>
        <w:jc w:val="both"/>
        <w:rPr>
          <w:szCs w:val="24"/>
        </w:rPr>
      </w:pPr>
      <w:r w:rsidRPr="0070473B">
        <w:rPr>
          <w:szCs w:val="24"/>
        </w:rPr>
        <w:t>При реорганизации Общества в форме присоединения к нему другого юридического лица, Общество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14:paraId="5EC21E19" w14:textId="77777777" w:rsidR="004E64F1" w:rsidRPr="0070473B" w:rsidRDefault="004E64F1" w:rsidP="004E64F1">
      <w:pPr>
        <w:ind w:firstLine="709"/>
        <w:jc w:val="both"/>
        <w:rPr>
          <w:szCs w:val="24"/>
        </w:rPr>
      </w:pPr>
      <w:r w:rsidRPr="0070473B">
        <w:rPr>
          <w:szCs w:val="24"/>
        </w:rPr>
        <w:t>При реорганизации Общества Общее собрание участников уведомляет письменно кредиторов Общества.</w:t>
      </w:r>
    </w:p>
    <w:p w14:paraId="58097D92" w14:textId="77777777" w:rsidR="004E64F1" w:rsidRPr="0070473B" w:rsidRDefault="004E64F1" w:rsidP="004E64F1">
      <w:pPr>
        <w:numPr>
          <w:ilvl w:val="1"/>
          <w:numId w:val="2"/>
        </w:numPr>
        <w:ind w:left="0" w:firstLine="709"/>
        <w:jc w:val="both"/>
        <w:rPr>
          <w:szCs w:val="24"/>
        </w:rPr>
      </w:pPr>
      <w:r w:rsidRPr="0070473B">
        <w:rPr>
          <w:szCs w:val="24"/>
        </w:rPr>
        <w:t>При реорганизации Общества вносятся необходимые изменения в настоящий Устав, которые подлежат государственной регистрации.</w:t>
      </w:r>
    </w:p>
    <w:p w14:paraId="5852FAB7" w14:textId="5E6CDE88" w:rsidR="004E64F1" w:rsidRPr="00C576AE" w:rsidRDefault="004E64F1" w:rsidP="00C576AE">
      <w:pPr>
        <w:numPr>
          <w:ilvl w:val="1"/>
          <w:numId w:val="2"/>
        </w:numPr>
        <w:ind w:left="0" w:firstLine="709"/>
        <w:jc w:val="both"/>
        <w:rPr>
          <w:szCs w:val="24"/>
        </w:rPr>
      </w:pPr>
      <w:r w:rsidRPr="0070473B">
        <w:rPr>
          <w:szCs w:val="24"/>
        </w:rPr>
        <w:t>При реорганизации или прекращении деятельности Общества все документы (управленческие, финансово-хозяйственные, по личному составу и другие) передаются в соответствии с установленными правилами.</w:t>
      </w:r>
      <w:r w:rsidR="00C576AE">
        <w:rPr>
          <w:szCs w:val="24"/>
        </w:rPr>
        <w:t xml:space="preserve"> </w:t>
      </w:r>
      <w:r w:rsidRPr="00C576AE">
        <w:rPr>
          <w:szCs w:val="24"/>
        </w:rPr>
        <w:t xml:space="preserve">Документы по личному составу (приказы, личные дела и карточки учета, лицевые счета и т.п.) передаются на хранение в архив. </w:t>
      </w:r>
    </w:p>
    <w:p w14:paraId="75AF07DF" w14:textId="11A1EA77" w:rsidR="005C48FA" w:rsidRPr="00C576AE" w:rsidRDefault="005C48FA" w:rsidP="00C576AE">
      <w:pPr>
        <w:ind w:firstLine="709"/>
        <w:jc w:val="center"/>
        <w:rPr>
          <w:b/>
          <w:caps/>
          <w:szCs w:val="24"/>
        </w:rPr>
      </w:pPr>
      <w:r>
        <w:rPr>
          <w:b/>
          <w:caps/>
          <w:szCs w:val="24"/>
        </w:rPr>
        <w:t>13</w:t>
      </w:r>
      <w:r w:rsidRPr="000B4AE8">
        <w:rPr>
          <w:b/>
          <w:caps/>
          <w:szCs w:val="24"/>
        </w:rPr>
        <w:t>. Заключительные положения</w:t>
      </w:r>
    </w:p>
    <w:p w14:paraId="56CDE368" w14:textId="4EF7B068" w:rsidR="005C48FA" w:rsidRPr="000B4AE8" w:rsidRDefault="005C48FA" w:rsidP="005C48FA">
      <w:pPr>
        <w:ind w:firstLine="709"/>
        <w:jc w:val="both"/>
        <w:rPr>
          <w:szCs w:val="24"/>
        </w:rPr>
      </w:pPr>
      <w:r w:rsidRPr="000B4AE8">
        <w:rPr>
          <w:szCs w:val="24"/>
        </w:rPr>
        <w:t>1</w:t>
      </w:r>
      <w:r>
        <w:rPr>
          <w:szCs w:val="24"/>
        </w:rPr>
        <w:t>3</w:t>
      </w:r>
      <w:r w:rsidRPr="000B4AE8">
        <w:rPr>
          <w:szCs w:val="24"/>
        </w:rPr>
        <w:t>.1. 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sidRPr="000B4AE8">
        <w:rPr>
          <w:rFonts w:ascii="Arial" w:hAnsi="Arial"/>
          <w:szCs w:val="24"/>
        </w:rPr>
        <w:t xml:space="preserve"> </w:t>
      </w:r>
    </w:p>
    <w:p w14:paraId="505316A9" w14:textId="3D87C90F" w:rsidR="005C48FA" w:rsidRPr="0070473B" w:rsidRDefault="005C48FA" w:rsidP="005C48FA">
      <w:pPr>
        <w:pStyle w:val="Textbody"/>
        <w:spacing w:after="0"/>
        <w:ind w:left="0" w:firstLine="709"/>
        <w:jc w:val="both"/>
        <w:rPr>
          <w:szCs w:val="24"/>
        </w:rPr>
      </w:pPr>
      <w:r w:rsidRPr="000B4AE8">
        <w:rPr>
          <w:szCs w:val="24"/>
        </w:rPr>
        <w:t>1</w:t>
      </w:r>
      <w:r>
        <w:rPr>
          <w:szCs w:val="24"/>
        </w:rPr>
        <w:t>3</w:t>
      </w:r>
      <w:r w:rsidRPr="000B4AE8">
        <w:rPr>
          <w:szCs w:val="24"/>
        </w:rPr>
        <w:t>.2. 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w:t>
      </w:r>
      <w:r>
        <w:rPr>
          <w:szCs w:val="24"/>
        </w:rPr>
        <w:t>ов</w:t>
      </w:r>
      <w:r w:rsidRPr="000B4AE8">
        <w:rPr>
          <w:szCs w:val="24"/>
        </w:rPr>
        <w:t xml:space="preserve"> и Общества с точки зрения необходимости защиты их имущественных прав и интересов, а также деловой репутации, Участник</w:t>
      </w:r>
      <w:r>
        <w:rPr>
          <w:szCs w:val="24"/>
        </w:rPr>
        <w:t>и</w:t>
      </w:r>
      <w:r w:rsidRPr="000B4AE8">
        <w:rPr>
          <w:szCs w:val="24"/>
        </w:rPr>
        <w:t xml:space="preserve"> и Общество будут руководствоваться положениями действующего законодательства Российской Федерации.</w:t>
      </w:r>
    </w:p>
    <w:sectPr w:rsidR="005C48FA" w:rsidRPr="0070473B" w:rsidSect="00C576AE">
      <w:footerReference w:type="even" r:id="rId10"/>
      <w:footerReference w:type="default" r:id="rId11"/>
      <w:pgSz w:w="11907" w:h="16840"/>
      <w:pgMar w:top="1134" w:right="1418" w:bottom="993" w:left="1418" w:header="454" w:footer="454"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ia Tulupeeva" w:date="2023-03-29T14:59:00Z" w:initials="MT">
    <w:p w14:paraId="38BA5827" w14:textId="3573580A" w:rsidR="00ED1689" w:rsidRDefault="00ED1689">
      <w:pPr>
        <w:pStyle w:val="ab"/>
      </w:pPr>
      <w:r>
        <w:rPr>
          <w:rStyle w:val="aa"/>
        </w:rPr>
        <w:annotationRef/>
      </w:r>
      <w:r>
        <w:t>Важно! Дата в протоколе и на первой странице устава должны совпадать.</w:t>
      </w:r>
    </w:p>
  </w:comment>
  <w:comment w:id="4" w:author="Maria Tulupeeva" w:date="2023-03-29T11:27:00Z" w:initials="MT">
    <w:p w14:paraId="434BDB56" w14:textId="3097A174" w:rsidR="00C01201" w:rsidRDefault="00C01201">
      <w:pPr>
        <w:pStyle w:val="ab"/>
      </w:pPr>
      <w:r>
        <w:rPr>
          <w:rStyle w:val="aa"/>
        </w:rPr>
        <w:annotationRef/>
      </w:r>
      <w:r>
        <w:t>Форма Фонда Сколково.</w:t>
      </w:r>
    </w:p>
    <w:p w14:paraId="4419B1F0" w14:textId="77777777" w:rsidR="00C01201" w:rsidRDefault="00C01201">
      <w:pPr>
        <w:pStyle w:val="ab"/>
      </w:pPr>
    </w:p>
    <w:p w14:paraId="4EF88AB3" w14:textId="77777777" w:rsidR="00C01201" w:rsidRPr="00C01201" w:rsidRDefault="00C01201" w:rsidP="00C01201">
      <w:pPr>
        <w:ind w:firstLine="708"/>
        <w:jc w:val="both"/>
        <w:rPr>
          <w:b/>
          <w:sz w:val="28"/>
          <w:szCs w:val="28"/>
        </w:rPr>
      </w:pPr>
      <w:r w:rsidRPr="00544125">
        <w:rPr>
          <w:b/>
          <w:color w:val="FF0000"/>
          <w:sz w:val="28"/>
          <w:szCs w:val="28"/>
        </w:rPr>
        <w:t>[</w:t>
      </w:r>
      <w:r w:rsidRPr="00C01201">
        <w:rPr>
          <w:b/>
          <w:sz w:val="28"/>
          <w:szCs w:val="28"/>
          <w:u w:val="single"/>
        </w:rPr>
        <w:t>ВНИМАНИЕ!</w:t>
      </w:r>
      <w:r w:rsidRPr="00C01201">
        <w:rPr>
          <w:b/>
          <w:sz w:val="28"/>
          <w:szCs w:val="28"/>
        </w:rPr>
        <w:t xml:space="preserve"> Настоящая форма устава носит информационный характер </w:t>
      </w:r>
      <w:r>
        <w:rPr>
          <w:b/>
          <w:color w:val="FF0000"/>
          <w:sz w:val="28"/>
          <w:szCs w:val="28"/>
        </w:rPr>
        <w:t xml:space="preserve">(за исключением содержания пункта 2.1 </w:t>
      </w:r>
      <w:r w:rsidRPr="00E41E0F">
        <w:rPr>
          <w:b/>
          <w:color w:val="FF0000"/>
          <w:sz w:val="28"/>
          <w:szCs w:val="28"/>
        </w:rPr>
        <w:t>статьи 2 «Предмет и виды деятельности Общества»</w:t>
      </w:r>
      <w:r>
        <w:rPr>
          <w:b/>
          <w:color w:val="FF0000"/>
          <w:sz w:val="28"/>
          <w:szCs w:val="28"/>
        </w:rPr>
        <w:t xml:space="preserve">), </w:t>
      </w:r>
      <w:r w:rsidRPr="00C01201">
        <w:rPr>
          <w:b/>
          <w:sz w:val="28"/>
          <w:szCs w:val="28"/>
        </w:rPr>
        <w:t xml:space="preserve">может быть использована исключительно как образец и применима только для обществ с ограниченной ответственностью. </w:t>
      </w:r>
    </w:p>
    <w:p w14:paraId="2FEDDF21" w14:textId="77777777" w:rsidR="00C01201" w:rsidRPr="00C01201" w:rsidRDefault="00C01201" w:rsidP="00C01201">
      <w:pPr>
        <w:ind w:firstLine="708"/>
        <w:jc w:val="both"/>
        <w:rPr>
          <w:b/>
          <w:sz w:val="28"/>
          <w:szCs w:val="28"/>
        </w:rPr>
      </w:pPr>
      <w:r w:rsidRPr="00C01201">
        <w:rPr>
          <w:b/>
          <w:sz w:val="28"/>
          <w:szCs w:val="28"/>
        </w:rPr>
        <w:t>В случае использования настоящей формы содержание приведенных в ней пунктов и статей необходимо актуализировать в соответствии с требованиями законодательства Российской Федерации, действующего на момент ее использования. Фонд не несет ответственности за правовые последствия несоблюдения таких требований.</w:t>
      </w:r>
    </w:p>
    <w:p w14:paraId="5395B041" w14:textId="77777777" w:rsidR="00C01201" w:rsidRPr="00C01201" w:rsidRDefault="00C01201" w:rsidP="00C01201">
      <w:pPr>
        <w:ind w:firstLine="708"/>
        <w:jc w:val="both"/>
        <w:rPr>
          <w:b/>
          <w:sz w:val="28"/>
          <w:szCs w:val="28"/>
        </w:rPr>
      </w:pPr>
      <w:r w:rsidRPr="00C01201">
        <w:rPr>
          <w:b/>
          <w:sz w:val="28"/>
          <w:szCs w:val="28"/>
        </w:rPr>
        <w:t>Приведенное в настоящей форме содержание пункта 2.1. статьи 2 «Предмет и виды деятельности Общества» обязательно для всех соискателей на статус и действующих участников проекта, любых организационно-правовых форм в силу требований Федерального закона от 28.09.2010 № 244-ФЗ «Об инновационном центре «Сколково» и правил проекта]</w:t>
      </w:r>
    </w:p>
    <w:p w14:paraId="3502FEDF" w14:textId="77777777" w:rsidR="00C01201" w:rsidRDefault="00C01201">
      <w:pPr>
        <w:pStyle w:val="ab"/>
      </w:pPr>
    </w:p>
    <w:p w14:paraId="7C06B472" w14:textId="7E2A9966" w:rsidR="00C01201" w:rsidRDefault="00C01201">
      <w:pPr>
        <w:pStyle w:val="ab"/>
      </w:pPr>
    </w:p>
  </w:comment>
  <w:comment w:id="26" w:author="ДКППУ 2" w:date="2019-08-09T10:32:00Z" w:initials="ДКППУ 2">
    <w:p w14:paraId="1870207C" w14:textId="565BAB44" w:rsidR="00F27810" w:rsidRDefault="00197D51" w:rsidP="00197D51">
      <w:pPr>
        <w:pStyle w:val="ab"/>
        <w:rPr>
          <w:b/>
          <w:color w:val="FF0000"/>
        </w:rPr>
      </w:pPr>
      <w:r>
        <w:rPr>
          <w:rStyle w:val="aa"/>
        </w:rPr>
        <w:annotationRef/>
      </w:r>
      <w:r w:rsidR="00F27810">
        <w:rPr>
          <w:b/>
          <w:color w:val="FF0000"/>
        </w:rPr>
        <w:t>Можно указать полный адрес, или местонахождение (до муниципального образования).</w:t>
      </w:r>
    </w:p>
    <w:p w14:paraId="53FDE84A" w14:textId="775BF1AB" w:rsidR="00197D51" w:rsidRPr="00B81FB1" w:rsidRDefault="00F27810" w:rsidP="00197D51">
      <w:pPr>
        <w:pStyle w:val="ab"/>
        <w:rPr>
          <w:b/>
          <w:color w:val="FF0000"/>
        </w:rPr>
      </w:pPr>
      <w:r>
        <w:rPr>
          <w:b/>
          <w:color w:val="FF0000"/>
        </w:rPr>
        <w:t>Рекомендуется указать местонахождение</w:t>
      </w:r>
      <w:r w:rsidR="00197D51" w:rsidRPr="00B81FB1">
        <w:rPr>
          <w:b/>
          <w:color w:val="FF0000"/>
        </w:rPr>
        <w:t>, на случай его изменения, во избежание внесения в Устав дополнительных изменений, подлежащих регистрации.</w:t>
      </w:r>
    </w:p>
    <w:p w14:paraId="55230388" w14:textId="1D5319FF" w:rsidR="00197D51" w:rsidRPr="00F27810" w:rsidRDefault="00197D51">
      <w:pPr>
        <w:pStyle w:val="ab"/>
        <w:rPr>
          <w:b/>
          <w:color w:val="FF0000"/>
        </w:rPr>
      </w:pPr>
      <w:r w:rsidRPr="00B81FB1">
        <w:rPr>
          <w:b/>
          <w:color w:val="FF0000"/>
        </w:rPr>
        <w:t>Полный адрес местонахождения указывается в ЕГРЮЛ.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A5827" w15:done="0"/>
  <w15:commentEx w15:paraId="7C06B472" w15:done="0"/>
  <w15:commentEx w15:paraId="55230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A5827" w16cid:durableId="27CED0D0"/>
  <w16cid:commentId w16cid:paraId="7C06B472" w16cid:durableId="27CE9F0C"/>
  <w16cid:commentId w16cid:paraId="55230388" w16cid:durableId="20F7C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F547" w14:textId="77777777" w:rsidR="00763D40" w:rsidRDefault="00763D40">
      <w:r>
        <w:separator/>
      </w:r>
    </w:p>
  </w:endnote>
  <w:endnote w:type="continuationSeparator" w:id="0">
    <w:p w14:paraId="46ECC48F" w14:textId="77777777" w:rsidR="00763D40" w:rsidRDefault="00763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0080" w14:textId="77777777" w:rsidR="00654522" w:rsidRDefault="00E44675" w:rsidP="000035F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6FE09C3" w14:textId="77777777" w:rsidR="00654522" w:rsidRDefault="00763D40" w:rsidP="00CC38C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301B" w14:textId="72A282A8" w:rsidR="00654522" w:rsidRDefault="00E44675" w:rsidP="000035F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E18BD">
      <w:rPr>
        <w:rStyle w:val="a7"/>
        <w:noProof/>
      </w:rPr>
      <w:t>14</w:t>
    </w:r>
    <w:r>
      <w:rPr>
        <w:rStyle w:val="a7"/>
      </w:rPr>
      <w:fldChar w:fldCharType="end"/>
    </w:r>
  </w:p>
  <w:p w14:paraId="02065128" w14:textId="77777777" w:rsidR="00654522" w:rsidRDefault="00763D40" w:rsidP="00CC38C9">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F03E" w14:textId="77777777" w:rsidR="00763D40" w:rsidRDefault="00763D40">
      <w:r>
        <w:separator/>
      </w:r>
    </w:p>
  </w:footnote>
  <w:footnote w:type="continuationSeparator" w:id="0">
    <w:p w14:paraId="45AC5B5F" w14:textId="77777777" w:rsidR="00763D40" w:rsidRDefault="00763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30A"/>
    <w:multiLevelType w:val="hybridMultilevel"/>
    <w:tmpl w:val="5B345582"/>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 w15:restartNumberingAfterBreak="0">
    <w:nsid w:val="0CA120EF"/>
    <w:multiLevelType w:val="hybridMultilevel"/>
    <w:tmpl w:val="750CCFD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9686F8C"/>
    <w:multiLevelType w:val="multilevel"/>
    <w:tmpl w:val="405C53AC"/>
    <w:lvl w:ilvl="0">
      <w:start w:val="1"/>
      <w:numFmt w:val="decimal"/>
      <w:suff w:val="space"/>
      <w:lvlText w:val="%1."/>
      <w:lvlJc w:val="center"/>
      <w:pPr>
        <w:ind w:left="1588" w:hanging="1588"/>
      </w:pPr>
      <w:rPr>
        <w:rFonts w:hint="default"/>
        <w:b/>
        <w:i w:val="0"/>
      </w:rPr>
    </w:lvl>
    <w:lvl w:ilvl="1">
      <w:start w:val="1"/>
      <w:numFmt w:val="decimal"/>
      <w:suff w:val="space"/>
      <w:lvlText w:val="%1.%2."/>
      <w:lvlJc w:val="left"/>
      <w:pPr>
        <w:ind w:left="574" w:hanging="432"/>
      </w:pPr>
      <w:rPr>
        <w:rFonts w:hint="default"/>
        <w:b w:val="0"/>
        <w:i w:val="0"/>
        <w:sz w:val="22"/>
        <w:szCs w:val="22"/>
      </w:rPr>
    </w:lvl>
    <w:lvl w:ilvl="2">
      <w:start w:val="1"/>
      <w:numFmt w:val="decimal"/>
      <w:suff w:val="space"/>
      <w:lvlText w:val="%1.%2.%3."/>
      <w:lvlJc w:val="left"/>
      <w:pPr>
        <w:ind w:left="1224" w:hanging="504"/>
      </w:pPr>
      <w:rPr>
        <w:rFonts w:hint="default"/>
        <w:b w:val="0"/>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3BB0310"/>
    <w:multiLevelType w:val="hybridMultilevel"/>
    <w:tmpl w:val="691E3D6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131613A"/>
    <w:multiLevelType w:val="hybridMultilevel"/>
    <w:tmpl w:val="805CC608"/>
    <w:lvl w:ilvl="0" w:tplc="CFE4179C">
      <w:start w:val="1"/>
      <w:numFmt w:val="decimal"/>
      <w:lvlText w:val="1.%1. "/>
      <w:lvlJc w:val="left"/>
      <w:pPr>
        <w:ind w:left="2149" w:hanging="360"/>
      </w:pPr>
      <w:rPr>
        <w:rFonts w:ascii="Times New Roman" w:hAnsi="Times New Roman" w:cs="Times New Roman" w:hint="default"/>
        <w:b w:val="0"/>
        <w:i w:val="0"/>
        <w:sz w:val="22"/>
        <w:szCs w:val="22"/>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4E4B4E3E"/>
    <w:multiLevelType w:val="multilevel"/>
    <w:tmpl w:val="5F2A4444"/>
    <w:name w:val="AOHead"/>
    <w:lvl w:ilvl="0">
      <w:start w:val="1"/>
      <w:numFmt w:val="decimal"/>
      <w:pStyle w:val="AOHead1"/>
      <w:lvlText w:val="%1."/>
      <w:lvlJc w:val="left"/>
      <w:pPr>
        <w:tabs>
          <w:tab w:val="num" w:pos="720"/>
        </w:tabs>
        <w:ind w:left="720" w:hanging="720"/>
      </w:pPr>
      <w:rPr>
        <w:rFonts w:hint="default"/>
      </w:rPr>
    </w:lvl>
    <w:lvl w:ilvl="1">
      <w:start w:val="1"/>
      <w:numFmt w:val="decimal"/>
      <w:pStyle w:val="AOHead2"/>
      <w:lvlText w:val="%1.%2"/>
      <w:lvlJc w:val="left"/>
      <w:pPr>
        <w:tabs>
          <w:tab w:val="num" w:pos="720"/>
        </w:tabs>
        <w:ind w:left="720" w:hanging="720"/>
      </w:pPr>
      <w:rPr>
        <w:rFonts w:hint="default"/>
        <w:b w:val="0"/>
      </w:rPr>
    </w:lvl>
    <w:lvl w:ilvl="2">
      <w:start w:val="1"/>
      <w:numFmt w:val="lowerLetter"/>
      <w:pStyle w:val="AOHead3"/>
      <w:lvlText w:val="(%3)"/>
      <w:lvlJc w:val="left"/>
      <w:pPr>
        <w:tabs>
          <w:tab w:val="num" w:pos="1440"/>
        </w:tabs>
        <w:ind w:left="144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F8D0FFD"/>
    <w:multiLevelType w:val="hybridMultilevel"/>
    <w:tmpl w:val="1176249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07B2CAA"/>
    <w:multiLevelType w:val="hybridMultilevel"/>
    <w:tmpl w:val="FB7C58F4"/>
    <w:lvl w:ilvl="0" w:tplc="0419000F">
      <w:start w:val="1"/>
      <w:numFmt w:val="decimal"/>
      <w:lvlText w:val="%1."/>
      <w:lvlJc w:val="left"/>
      <w:pPr>
        <w:tabs>
          <w:tab w:val="num" w:pos="720"/>
        </w:tabs>
        <w:ind w:left="720" w:hanging="360"/>
      </w:p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1AE0BE1"/>
    <w:multiLevelType w:val="hybridMultilevel"/>
    <w:tmpl w:val="ABD46FC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87C012C"/>
    <w:multiLevelType w:val="multilevel"/>
    <w:tmpl w:val="EC62047C"/>
    <w:lvl w:ilvl="0">
      <w:start w:val="1"/>
      <w:numFmt w:val="decimal"/>
      <w:suff w:val="space"/>
      <w:lvlText w:val="%1."/>
      <w:lvlJc w:val="center"/>
      <w:pPr>
        <w:ind w:left="1588" w:hanging="1588"/>
      </w:pPr>
      <w:rPr>
        <w:rFonts w:hint="default"/>
        <w:b/>
        <w:i w:val="0"/>
      </w:rPr>
    </w:lvl>
    <w:lvl w:ilvl="1">
      <w:start w:val="1"/>
      <w:numFmt w:val="decimal"/>
      <w:suff w:val="space"/>
      <w:lvlText w:val="%1.%2."/>
      <w:lvlJc w:val="left"/>
      <w:pPr>
        <w:ind w:left="1142" w:hanging="432"/>
      </w:pPr>
      <w:rPr>
        <w:rFonts w:hint="default"/>
        <w:b w:val="0"/>
        <w:i w:val="0"/>
        <w:sz w:val="24"/>
        <w:szCs w:val="24"/>
      </w:rPr>
    </w:lvl>
    <w:lvl w:ilvl="2">
      <w:start w:val="1"/>
      <w:numFmt w:val="decimal"/>
      <w:suff w:val="space"/>
      <w:lvlText w:val="%1.%2.%3."/>
      <w:lvlJc w:val="left"/>
      <w:pPr>
        <w:ind w:left="2490" w:hanging="504"/>
      </w:pPr>
      <w:rPr>
        <w:rFonts w:hint="default"/>
        <w:b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C470DF1"/>
    <w:multiLevelType w:val="hybridMultilevel"/>
    <w:tmpl w:val="35DA4EF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E7A55A5"/>
    <w:multiLevelType w:val="hybridMultilevel"/>
    <w:tmpl w:val="13A4D84E"/>
    <w:lvl w:ilvl="0" w:tplc="CFE4179C">
      <w:start w:val="1"/>
      <w:numFmt w:val="decimal"/>
      <w:lvlText w:val="1.%1. "/>
      <w:lvlJc w:val="left"/>
      <w:pPr>
        <w:ind w:left="1429" w:hanging="360"/>
      </w:pPr>
      <w:rPr>
        <w:rFonts w:ascii="Times New Roman" w:hAnsi="Times New Roman" w:cs="Times New Roman" w:hint="default"/>
        <w:b w:val="0"/>
        <w:i w:val="0"/>
        <w:sz w:val="22"/>
        <w:szCs w:val="22"/>
        <w:u w:val="none"/>
      </w:rPr>
    </w:lvl>
    <w:lvl w:ilvl="1" w:tplc="CFE4179C">
      <w:start w:val="1"/>
      <w:numFmt w:val="decimal"/>
      <w:lvlText w:val="1.%2. "/>
      <w:lvlJc w:val="left"/>
      <w:pPr>
        <w:ind w:left="2149" w:hanging="360"/>
      </w:pPr>
      <w:rPr>
        <w:rFonts w:ascii="Times New Roman" w:hAnsi="Times New Roman" w:cs="Times New Roman" w:hint="default"/>
        <w:b w:val="0"/>
        <w:i w:val="0"/>
        <w:sz w:val="22"/>
        <w:szCs w:val="22"/>
        <w:u w:val="none"/>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9"/>
  </w:num>
  <w:num w:numId="3">
    <w:abstractNumId w:val="8"/>
  </w:num>
  <w:num w:numId="4">
    <w:abstractNumId w:val="6"/>
  </w:num>
  <w:num w:numId="5">
    <w:abstractNumId w:val="3"/>
  </w:num>
  <w:num w:numId="6">
    <w:abstractNumId w:val="1"/>
  </w:num>
  <w:num w:numId="7">
    <w:abstractNumId w:val="2"/>
  </w:num>
  <w:num w:numId="8">
    <w:abstractNumId w:val="10"/>
  </w:num>
  <w:num w:numId="9">
    <w:abstractNumId w:val="11"/>
  </w:num>
  <w:num w:numId="10">
    <w:abstractNumId w:val="4"/>
  </w:num>
  <w:num w:numId="11">
    <w:abstractNumId w:val="5"/>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авиденко Сергей">
    <w15:presenceInfo w15:providerId="Windows Live" w15:userId="64e79602fece29e8"/>
  </w15:person>
  <w15:person w15:author="Maria Tulupeeva">
    <w15:presenceInfo w15:providerId="AD" w15:userId="S-1-5-21-3323604574-3833187214-1353823002-25215"/>
  </w15:person>
  <w15:person w15:author="ДКППУ 2">
    <w15:presenceInfo w15:providerId="None" w15:userId="ДКППУ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F1"/>
    <w:rsid w:val="00010971"/>
    <w:rsid w:val="00031E55"/>
    <w:rsid w:val="00043BB1"/>
    <w:rsid w:val="00063D60"/>
    <w:rsid w:val="00065627"/>
    <w:rsid w:val="00067A69"/>
    <w:rsid w:val="0008644A"/>
    <w:rsid w:val="000942F7"/>
    <w:rsid w:val="00097C69"/>
    <w:rsid w:val="000A437D"/>
    <w:rsid w:val="000C6F84"/>
    <w:rsid w:val="000D3C5F"/>
    <w:rsid w:val="000D4462"/>
    <w:rsid w:val="000E18BD"/>
    <w:rsid w:val="00142F73"/>
    <w:rsid w:val="00157B6B"/>
    <w:rsid w:val="00167272"/>
    <w:rsid w:val="001731E8"/>
    <w:rsid w:val="001801E2"/>
    <w:rsid w:val="00183698"/>
    <w:rsid w:val="00197D51"/>
    <w:rsid w:val="001B72CF"/>
    <w:rsid w:val="001D4A78"/>
    <w:rsid w:val="001E015B"/>
    <w:rsid w:val="00200D16"/>
    <w:rsid w:val="00200F68"/>
    <w:rsid w:val="00211DD2"/>
    <w:rsid w:val="002257F5"/>
    <w:rsid w:val="00242300"/>
    <w:rsid w:val="002503B4"/>
    <w:rsid w:val="00256FE4"/>
    <w:rsid w:val="00257F55"/>
    <w:rsid w:val="0026424C"/>
    <w:rsid w:val="0026659A"/>
    <w:rsid w:val="002B0244"/>
    <w:rsid w:val="002B3F35"/>
    <w:rsid w:val="002B55FB"/>
    <w:rsid w:val="002C3F18"/>
    <w:rsid w:val="002F04D7"/>
    <w:rsid w:val="00307485"/>
    <w:rsid w:val="003171A5"/>
    <w:rsid w:val="00322A98"/>
    <w:rsid w:val="00342578"/>
    <w:rsid w:val="0034324C"/>
    <w:rsid w:val="00364F92"/>
    <w:rsid w:val="0037144E"/>
    <w:rsid w:val="00380A53"/>
    <w:rsid w:val="003A127D"/>
    <w:rsid w:val="003C1EAA"/>
    <w:rsid w:val="003D2B4C"/>
    <w:rsid w:val="003F37D8"/>
    <w:rsid w:val="0040039A"/>
    <w:rsid w:val="00445E93"/>
    <w:rsid w:val="00450AA0"/>
    <w:rsid w:val="00476E2E"/>
    <w:rsid w:val="004B4D0A"/>
    <w:rsid w:val="004B6B9E"/>
    <w:rsid w:val="004C14AB"/>
    <w:rsid w:val="004C1DEB"/>
    <w:rsid w:val="004E64F1"/>
    <w:rsid w:val="00511ACE"/>
    <w:rsid w:val="00544125"/>
    <w:rsid w:val="0056076A"/>
    <w:rsid w:val="00564C81"/>
    <w:rsid w:val="0056530F"/>
    <w:rsid w:val="00586E5C"/>
    <w:rsid w:val="00590857"/>
    <w:rsid w:val="005B6ECE"/>
    <w:rsid w:val="005B73E8"/>
    <w:rsid w:val="005C48FA"/>
    <w:rsid w:val="005C564A"/>
    <w:rsid w:val="005D0BE3"/>
    <w:rsid w:val="005E0240"/>
    <w:rsid w:val="005E25F3"/>
    <w:rsid w:val="00626767"/>
    <w:rsid w:val="00652749"/>
    <w:rsid w:val="0068538C"/>
    <w:rsid w:val="0069524C"/>
    <w:rsid w:val="006C538E"/>
    <w:rsid w:val="006E3C66"/>
    <w:rsid w:val="006F0BC8"/>
    <w:rsid w:val="00701FD9"/>
    <w:rsid w:val="0070473B"/>
    <w:rsid w:val="00717BCC"/>
    <w:rsid w:val="007216A7"/>
    <w:rsid w:val="00741E44"/>
    <w:rsid w:val="00763D40"/>
    <w:rsid w:val="00766D4D"/>
    <w:rsid w:val="0079560D"/>
    <w:rsid w:val="007A12B4"/>
    <w:rsid w:val="007B154C"/>
    <w:rsid w:val="007C0878"/>
    <w:rsid w:val="007C1E76"/>
    <w:rsid w:val="007E1E43"/>
    <w:rsid w:val="0082462F"/>
    <w:rsid w:val="008325A0"/>
    <w:rsid w:val="00841AA9"/>
    <w:rsid w:val="00844ED2"/>
    <w:rsid w:val="00853C2C"/>
    <w:rsid w:val="00863A19"/>
    <w:rsid w:val="00864492"/>
    <w:rsid w:val="00873789"/>
    <w:rsid w:val="00873D91"/>
    <w:rsid w:val="00876868"/>
    <w:rsid w:val="008824F9"/>
    <w:rsid w:val="00892A96"/>
    <w:rsid w:val="008A4FAB"/>
    <w:rsid w:val="008D1B11"/>
    <w:rsid w:val="008F4FA0"/>
    <w:rsid w:val="00925342"/>
    <w:rsid w:val="00944B4D"/>
    <w:rsid w:val="00963ABB"/>
    <w:rsid w:val="009736E3"/>
    <w:rsid w:val="009772DE"/>
    <w:rsid w:val="00986168"/>
    <w:rsid w:val="009A1708"/>
    <w:rsid w:val="009A31AA"/>
    <w:rsid w:val="009B22A0"/>
    <w:rsid w:val="009D089C"/>
    <w:rsid w:val="009E2FFD"/>
    <w:rsid w:val="009F2C2D"/>
    <w:rsid w:val="00A044DC"/>
    <w:rsid w:val="00A2241C"/>
    <w:rsid w:val="00A35D5F"/>
    <w:rsid w:val="00A604E1"/>
    <w:rsid w:val="00A902B2"/>
    <w:rsid w:val="00A95239"/>
    <w:rsid w:val="00AA03B6"/>
    <w:rsid w:val="00AA4489"/>
    <w:rsid w:val="00AC42AC"/>
    <w:rsid w:val="00AD7268"/>
    <w:rsid w:val="00AE45F2"/>
    <w:rsid w:val="00AF5FDB"/>
    <w:rsid w:val="00B0600B"/>
    <w:rsid w:val="00B11B43"/>
    <w:rsid w:val="00B123D1"/>
    <w:rsid w:val="00B16B20"/>
    <w:rsid w:val="00B31D72"/>
    <w:rsid w:val="00B337B0"/>
    <w:rsid w:val="00B3675E"/>
    <w:rsid w:val="00B5670D"/>
    <w:rsid w:val="00B57E4D"/>
    <w:rsid w:val="00B64B97"/>
    <w:rsid w:val="00B65A32"/>
    <w:rsid w:val="00B7453E"/>
    <w:rsid w:val="00B81FB1"/>
    <w:rsid w:val="00B82908"/>
    <w:rsid w:val="00BA0594"/>
    <w:rsid w:val="00BB2078"/>
    <w:rsid w:val="00BF4974"/>
    <w:rsid w:val="00BF6CB3"/>
    <w:rsid w:val="00C01201"/>
    <w:rsid w:val="00C32022"/>
    <w:rsid w:val="00C34345"/>
    <w:rsid w:val="00C36AFD"/>
    <w:rsid w:val="00C576AE"/>
    <w:rsid w:val="00C600F5"/>
    <w:rsid w:val="00C77162"/>
    <w:rsid w:val="00CA6EE0"/>
    <w:rsid w:val="00CB59D2"/>
    <w:rsid w:val="00CC03A5"/>
    <w:rsid w:val="00CC67BD"/>
    <w:rsid w:val="00CE5727"/>
    <w:rsid w:val="00CE659C"/>
    <w:rsid w:val="00D000B4"/>
    <w:rsid w:val="00D104E8"/>
    <w:rsid w:val="00D109BB"/>
    <w:rsid w:val="00D10D7A"/>
    <w:rsid w:val="00D23279"/>
    <w:rsid w:val="00D453BA"/>
    <w:rsid w:val="00D54043"/>
    <w:rsid w:val="00D73F47"/>
    <w:rsid w:val="00D81B1E"/>
    <w:rsid w:val="00D90182"/>
    <w:rsid w:val="00DB041E"/>
    <w:rsid w:val="00DB7B09"/>
    <w:rsid w:val="00DD0DDE"/>
    <w:rsid w:val="00DD2A49"/>
    <w:rsid w:val="00DD4824"/>
    <w:rsid w:val="00E14ACD"/>
    <w:rsid w:val="00E3002A"/>
    <w:rsid w:val="00E40F1B"/>
    <w:rsid w:val="00E41E0F"/>
    <w:rsid w:val="00E42F01"/>
    <w:rsid w:val="00E44675"/>
    <w:rsid w:val="00E66440"/>
    <w:rsid w:val="00E82D9E"/>
    <w:rsid w:val="00E85030"/>
    <w:rsid w:val="00EA3876"/>
    <w:rsid w:val="00ED1689"/>
    <w:rsid w:val="00EF7BCC"/>
    <w:rsid w:val="00F14AD6"/>
    <w:rsid w:val="00F165E9"/>
    <w:rsid w:val="00F237E3"/>
    <w:rsid w:val="00F24B63"/>
    <w:rsid w:val="00F27810"/>
    <w:rsid w:val="00F529A9"/>
    <w:rsid w:val="00F54CA7"/>
    <w:rsid w:val="00F55FDD"/>
    <w:rsid w:val="00FA6AD5"/>
    <w:rsid w:val="00FB0DAA"/>
    <w:rsid w:val="00FB644A"/>
    <w:rsid w:val="00FC1B58"/>
    <w:rsid w:val="00FC60E7"/>
    <w:rsid w:val="00FC76C9"/>
    <w:rsid w:val="00FD631A"/>
    <w:rsid w:val="00FF05CC"/>
    <w:rsid w:val="00FF3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0360"/>
  <w15:docId w15:val="{E331F681-1D0F-44AA-ACB2-899F0DD0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4F1"/>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4E64F1"/>
    <w:pPr>
      <w:keepNext/>
      <w:ind w:firstLine="709"/>
      <w:jc w:val="right"/>
      <w:outlineLvl w:val="0"/>
    </w:pPr>
    <w:rPr>
      <w:b/>
    </w:rPr>
  </w:style>
  <w:style w:type="paragraph" w:styleId="3">
    <w:name w:val="heading 3"/>
    <w:basedOn w:val="a"/>
    <w:next w:val="a"/>
    <w:link w:val="30"/>
    <w:qFormat/>
    <w:rsid w:val="004E64F1"/>
    <w:pPr>
      <w:keepNext/>
      <w:ind w:firstLine="709"/>
      <w:jc w:val="center"/>
      <w:outlineLvl w:val="2"/>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E64F1"/>
    <w:rPr>
      <w:rFonts w:ascii="Times New Roman" w:eastAsia="Times New Roman" w:hAnsi="Times New Roman" w:cs="Times New Roman"/>
      <w:b/>
      <w:sz w:val="24"/>
      <w:szCs w:val="20"/>
      <w:lang w:eastAsia="ru-RU"/>
    </w:rPr>
  </w:style>
  <w:style w:type="character" w:customStyle="1" w:styleId="30">
    <w:name w:val="Заголовок 3 Знак"/>
    <w:basedOn w:val="a0"/>
    <w:link w:val="3"/>
    <w:rsid w:val="004E64F1"/>
    <w:rPr>
      <w:rFonts w:ascii="Times New Roman" w:eastAsia="Times New Roman" w:hAnsi="Times New Roman" w:cs="Times New Roman"/>
      <w:sz w:val="32"/>
      <w:szCs w:val="20"/>
      <w:lang w:eastAsia="ru-RU"/>
    </w:rPr>
  </w:style>
  <w:style w:type="paragraph" w:styleId="a3">
    <w:name w:val="Body Text Indent"/>
    <w:basedOn w:val="a"/>
    <w:link w:val="a4"/>
    <w:rsid w:val="004E64F1"/>
    <w:pPr>
      <w:ind w:firstLine="709"/>
      <w:jc w:val="both"/>
    </w:pPr>
  </w:style>
  <w:style w:type="character" w:customStyle="1" w:styleId="a4">
    <w:name w:val="Основной текст с отступом Знак"/>
    <w:basedOn w:val="a0"/>
    <w:link w:val="a3"/>
    <w:rsid w:val="004E64F1"/>
    <w:rPr>
      <w:rFonts w:ascii="Times New Roman" w:eastAsia="Times New Roman" w:hAnsi="Times New Roman" w:cs="Times New Roman"/>
      <w:sz w:val="24"/>
      <w:szCs w:val="20"/>
      <w:lang w:eastAsia="ru-RU"/>
    </w:rPr>
  </w:style>
  <w:style w:type="paragraph" w:styleId="2">
    <w:name w:val="Body Text Indent 2"/>
    <w:basedOn w:val="a"/>
    <w:link w:val="20"/>
    <w:rsid w:val="004E64F1"/>
    <w:pPr>
      <w:widowControl w:val="0"/>
      <w:ind w:firstLine="851"/>
      <w:jc w:val="both"/>
    </w:pPr>
  </w:style>
  <w:style w:type="character" w:customStyle="1" w:styleId="20">
    <w:name w:val="Основной текст с отступом 2 Знак"/>
    <w:basedOn w:val="a0"/>
    <w:link w:val="2"/>
    <w:rsid w:val="004E64F1"/>
    <w:rPr>
      <w:rFonts w:ascii="Times New Roman" w:eastAsia="Times New Roman" w:hAnsi="Times New Roman" w:cs="Times New Roman"/>
      <w:sz w:val="24"/>
      <w:szCs w:val="20"/>
      <w:lang w:eastAsia="ru-RU"/>
    </w:rPr>
  </w:style>
  <w:style w:type="paragraph" w:styleId="a5">
    <w:name w:val="footer"/>
    <w:basedOn w:val="a"/>
    <w:link w:val="a6"/>
    <w:rsid w:val="004E64F1"/>
    <w:pPr>
      <w:tabs>
        <w:tab w:val="center" w:pos="4153"/>
        <w:tab w:val="right" w:pos="8306"/>
      </w:tabs>
    </w:pPr>
  </w:style>
  <w:style w:type="character" w:customStyle="1" w:styleId="a6">
    <w:name w:val="Нижний колонтитул Знак"/>
    <w:basedOn w:val="a0"/>
    <w:link w:val="a5"/>
    <w:rsid w:val="004E64F1"/>
    <w:rPr>
      <w:rFonts w:ascii="Times New Roman" w:eastAsia="Times New Roman" w:hAnsi="Times New Roman" w:cs="Times New Roman"/>
      <w:sz w:val="24"/>
      <w:szCs w:val="20"/>
      <w:lang w:eastAsia="ru-RU"/>
    </w:rPr>
  </w:style>
  <w:style w:type="character" w:styleId="a7">
    <w:name w:val="page number"/>
    <w:basedOn w:val="a0"/>
    <w:rsid w:val="004E64F1"/>
  </w:style>
  <w:style w:type="paragraph" w:customStyle="1" w:styleId="ConsNormal">
    <w:name w:val="ConsNormal"/>
    <w:rsid w:val="004E64F1"/>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8">
    <w:name w:val="Balloon Text"/>
    <w:basedOn w:val="a"/>
    <w:link w:val="a9"/>
    <w:uiPriority w:val="99"/>
    <w:semiHidden/>
    <w:unhideWhenUsed/>
    <w:rsid w:val="00031E55"/>
    <w:rPr>
      <w:rFonts w:ascii="Tahoma" w:hAnsi="Tahoma" w:cs="Tahoma"/>
      <w:sz w:val="16"/>
      <w:szCs w:val="16"/>
    </w:rPr>
  </w:style>
  <w:style w:type="character" w:customStyle="1" w:styleId="a9">
    <w:name w:val="Текст выноски Знак"/>
    <w:basedOn w:val="a0"/>
    <w:link w:val="a8"/>
    <w:uiPriority w:val="99"/>
    <w:semiHidden/>
    <w:rsid w:val="00031E55"/>
    <w:rPr>
      <w:rFonts w:ascii="Tahoma" w:eastAsia="Times New Roman" w:hAnsi="Tahoma" w:cs="Tahoma"/>
      <w:sz w:val="16"/>
      <w:szCs w:val="16"/>
      <w:lang w:eastAsia="ru-RU"/>
    </w:rPr>
  </w:style>
  <w:style w:type="character" w:styleId="aa">
    <w:name w:val="annotation reference"/>
    <w:basedOn w:val="a0"/>
    <w:uiPriority w:val="99"/>
    <w:semiHidden/>
    <w:unhideWhenUsed/>
    <w:qFormat/>
    <w:rsid w:val="00B81FB1"/>
    <w:rPr>
      <w:sz w:val="16"/>
      <w:szCs w:val="16"/>
    </w:rPr>
  </w:style>
  <w:style w:type="paragraph" w:styleId="ab">
    <w:name w:val="annotation text"/>
    <w:basedOn w:val="a"/>
    <w:link w:val="ac"/>
    <w:uiPriority w:val="99"/>
    <w:semiHidden/>
    <w:unhideWhenUsed/>
    <w:qFormat/>
    <w:rsid w:val="00B81FB1"/>
    <w:rPr>
      <w:sz w:val="20"/>
    </w:rPr>
  </w:style>
  <w:style w:type="character" w:customStyle="1" w:styleId="ac">
    <w:name w:val="Текст примечания Знак"/>
    <w:basedOn w:val="a0"/>
    <w:link w:val="ab"/>
    <w:uiPriority w:val="99"/>
    <w:semiHidden/>
    <w:qFormat/>
    <w:rsid w:val="00B81FB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B81FB1"/>
    <w:rPr>
      <w:b/>
      <w:bCs/>
    </w:rPr>
  </w:style>
  <w:style w:type="character" w:customStyle="1" w:styleId="ae">
    <w:name w:val="Тема примечания Знак"/>
    <w:basedOn w:val="ac"/>
    <w:link w:val="ad"/>
    <w:uiPriority w:val="99"/>
    <w:semiHidden/>
    <w:rsid w:val="00B81FB1"/>
    <w:rPr>
      <w:rFonts w:ascii="Times New Roman" w:eastAsia="Times New Roman" w:hAnsi="Times New Roman" w:cs="Times New Roman"/>
      <w:b/>
      <w:bCs/>
      <w:sz w:val="20"/>
      <w:szCs w:val="20"/>
      <w:lang w:eastAsia="ru-RU"/>
    </w:rPr>
  </w:style>
  <w:style w:type="paragraph" w:styleId="af">
    <w:name w:val="List Paragraph"/>
    <w:basedOn w:val="a"/>
    <w:uiPriority w:val="34"/>
    <w:qFormat/>
    <w:rsid w:val="00E82D9E"/>
    <w:pPr>
      <w:ind w:left="720"/>
      <w:contextualSpacing/>
    </w:pPr>
  </w:style>
  <w:style w:type="character" w:styleId="af0">
    <w:name w:val="Placeholder Text"/>
    <w:basedOn w:val="a0"/>
    <w:uiPriority w:val="99"/>
    <w:semiHidden/>
    <w:rsid w:val="00C01201"/>
    <w:rPr>
      <w:color w:val="808080"/>
    </w:rPr>
  </w:style>
  <w:style w:type="paragraph" w:customStyle="1" w:styleId="Textbody">
    <w:name w:val="Text body"/>
    <w:basedOn w:val="a"/>
    <w:rsid w:val="005C48FA"/>
    <w:pPr>
      <w:widowControl w:val="0"/>
      <w:spacing w:after="120"/>
      <w:ind w:left="567" w:hanging="567"/>
    </w:pPr>
    <w:rPr>
      <w:color w:val="000000"/>
    </w:rPr>
  </w:style>
  <w:style w:type="paragraph" w:customStyle="1" w:styleId="AOHead1">
    <w:name w:val="AOHead1"/>
    <w:basedOn w:val="a"/>
    <w:next w:val="a"/>
    <w:qFormat/>
    <w:rsid w:val="00FB0DAA"/>
    <w:pPr>
      <w:keepNext/>
      <w:numPr>
        <w:numId w:val="11"/>
      </w:numPr>
      <w:spacing w:before="240" w:line="260" w:lineRule="atLeast"/>
      <w:jc w:val="both"/>
      <w:outlineLvl w:val="0"/>
    </w:pPr>
    <w:rPr>
      <w:rFonts w:eastAsia="SimSun"/>
      <w:b/>
      <w:caps/>
      <w:kern w:val="28"/>
      <w:sz w:val="22"/>
      <w:szCs w:val="22"/>
      <w:lang w:val="en-GB" w:eastAsia="en-US"/>
    </w:rPr>
  </w:style>
  <w:style w:type="paragraph" w:customStyle="1" w:styleId="AOHead2">
    <w:name w:val="AOHead2"/>
    <w:basedOn w:val="a"/>
    <w:next w:val="a"/>
    <w:qFormat/>
    <w:rsid w:val="00FB0DAA"/>
    <w:pPr>
      <w:keepNext/>
      <w:numPr>
        <w:ilvl w:val="1"/>
        <w:numId w:val="11"/>
      </w:numPr>
      <w:spacing w:before="240" w:line="260" w:lineRule="atLeast"/>
      <w:jc w:val="both"/>
      <w:outlineLvl w:val="1"/>
    </w:pPr>
    <w:rPr>
      <w:rFonts w:eastAsia="SimSun"/>
      <w:b/>
      <w:sz w:val="22"/>
      <w:szCs w:val="22"/>
      <w:lang w:val="en-GB" w:eastAsia="en-US"/>
    </w:rPr>
  </w:style>
  <w:style w:type="paragraph" w:customStyle="1" w:styleId="AOHead3">
    <w:name w:val="AOHead3"/>
    <w:basedOn w:val="a"/>
    <w:next w:val="a"/>
    <w:qFormat/>
    <w:rsid w:val="00FB0DAA"/>
    <w:pPr>
      <w:numPr>
        <w:ilvl w:val="2"/>
        <w:numId w:val="11"/>
      </w:numPr>
      <w:spacing w:before="240" w:line="260" w:lineRule="atLeast"/>
      <w:jc w:val="both"/>
      <w:outlineLvl w:val="2"/>
    </w:pPr>
    <w:rPr>
      <w:rFonts w:eastAsia="SimSun"/>
      <w:sz w:val="22"/>
      <w:szCs w:val="22"/>
      <w:lang w:val="en-GB" w:eastAsia="en-US"/>
    </w:rPr>
  </w:style>
  <w:style w:type="paragraph" w:customStyle="1" w:styleId="AOHead4">
    <w:name w:val="AOHead4"/>
    <w:basedOn w:val="a"/>
    <w:next w:val="a"/>
    <w:qFormat/>
    <w:rsid w:val="00FB0DAA"/>
    <w:pPr>
      <w:numPr>
        <w:ilvl w:val="3"/>
        <w:numId w:val="11"/>
      </w:numPr>
      <w:spacing w:before="240" w:line="260" w:lineRule="atLeast"/>
      <w:jc w:val="both"/>
      <w:outlineLvl w:val="3"/>
    </w:pPr>
    <w:rPr>
      <w:rFonts w:eastAsia="SimSun"/>
      <w:sz w:val="22"/>
      <w:szCs w:val="22"/>
      <w:lang w:val="en-GB" w:eastAsia="en-US"/>
    </w:rPr>
  </w:style>
  <w:style w:type="paragraph" w:customStyle="1" w:styleId="AOHead5">
    <w:name w:val="AOHead5"/>
    <w:basedOn w:val="a"/>
    <w:next w:val="a"/>
    <w:qFormat/>
    <w:rsid w:val="00FB0DAA"/>
    <w:pPr>
      <w:numPr>
        <w:ilvl w:val="4"/>
        <w:numId w:val="11"/>
      </w:numPr>
      <w:spacing w:before="240" w:line="260" w:lineRule="atLeast"/>
      <w:jc w:val="both"/>
      <w:outlineLvl w:val="4"/>
    </w:pPr>
    <w:rPr>
      <w:rFonts w:eastAsia="SimSun"/>
      <w:sz w:val="22"/>
      <w:szCs w:val="22"/>
      <w:lang w:val="en-GB" w:eastAsia="en-US"/>
    </w:rPr>
  </w:style>
  <w:style w:type="paragraph" w:customStyle="1" w:styleId="AOHead6">
    <w:name w:val="AOHead6"/>
    <w:basedOn w:val="a"/>
    <w:next w:val="a"/>
    <w:qFormat/>
    <w:rsid w:val="00FB0DAA"/>
    <w:pPr>
      <w:numPr>
        <w:ilvl w:val="5"/>
        <w:numId w:val="11"/>
      </w:numPr>
      <w:spacing w:before="240" w:line="260" w:lineRule="atLeast"/>
      <w:jc w:val="both"/>
      <w:outlineLvl w:val="5"/>
    </w:pPr>
    <w:rPr>
      <w:rFonts w:eastAsia="SimSun"/>
      <w:sz w:val="22"/>
      <w:szCs w:val="22"/>
      <w:lang w:val="en-GB" w:eastAsia="en-US"/>
    </w:rPr>
  </w:style>
  <w:style w:type="paragraph" w:customStyle="1" w:styleId="AOAltHead2">
    <w:name w:val="AOAltHead2"/>
    <w:basedOn w:val="AOHead2"/>
    <w:next w:val="a"/>
    <w:link w:val="AOAltHead2Char"/>
    <w:rsid w:val="00FB0DAA"/>
    <w:pPr>
      <w:keepNext w:val="0"/>
    </w:pPr>
    <w:rPr>
      <w:b w:val="0"/>
    </w:rPr>
  </w:style>
  <w:style w:type="character" w:customStyle="1" w:styleId="AOAltHead2Char">
    <w:name w:val="AOAltHead2 Char"/>
    <w:link w:val="AOAltHead2"/>
    <w:locked/>
    <w:rsid w:val="00FB0DAA"/>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7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Общие"/>
          <w:gallery w:val="placeholder"/>
        </w:category>
        <w:types>
          <w:type w:val="bbPlcHdr"/>
        </w:types>
        <w:behaviors>
          <w:behavior w:val="content"/>
        </w:behaviors>
        <w:guid w:val="{1F4EBE24-978A-47B1-90F6-D6B08872818D}"/>
      </w:docPartPr>
      <w:docPartBody>
        <w:p w:rsidR="00A45065" w:rsidRDefault="003A5EED">
          <w:r w:rsidRPr="004E5A55">
            <w:rPr>
              <w:rStyle w:val="a3"/>
            </w:rPr>
            <w:t>Выберите элемент.</w:t>
          </w:r>
        </w:p>
      </w:docPartBody>
    </w:docPart>
    <w:docPart>
      <w:docPartPr>
        <w:name w:val="65544E6DD0684B0EBC27F9F9B162160A"/>
        <w:category>
          <w:name w:val="Общие"/>
          <w:gallery w:val="placeholder"/>
        </w:category>
        <w:types>
          <w:type w:val="bbPlcHdr"/>
        </w:types>
        <w:behaviors>
          <w:behavior w:val="content"/>
        </w:behaviors>
        <w:guid w:val="{3747A631-B763-4196-906A-98DD7F651F55}"/>
      </w:docPartPr>
      <w:docPartBody>
        <w:p w:rsidR="00A45065" w:rsidRDefault="003A5EED" w:rsidP="003A5EED">
          <w:pPr>
            <w:pStyle w:val="65544E6DD0684B0EBC27F9F9B162160A"/>
          </w:pPr>
          <w:r w:rsidRPr="004E5A55">
            <w:rPr>
              <w:rStyle w:val="a3"/>
            </w:rPr>
            <w:t>Выберите элемент.</w:t>
          </w:r>
        </w:p>
      </w:docPartBody>
    </w:docPart>
    <w:docPart>
      <w:docPartPr>
        <w:name w:val="DefaultPlaceholder_-1854013437"/>
        <w:category>
          <w:name w:val="Общие"/>
          <w:gallery w:val="placeholder"/>
        </w:category>
        <w:types>
          <w:type w:val="bbPlcHdr"/>
        </w:types>
        <w:behaviors>
          <w:behavior w:val="content"/>
        </w:behaviors>
        <w:guid w:val="{675A8B42-95AD-40AE-A126-A1F372050B0F}"/>
      </w:docPartPr>
      <w:docPartBody>
        <w:p w:rsidR="00B856FA" w:rsidRDefault="00A45065">
          <w:r w:rsidRPr="004E5A55">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ED"/>
    <w:rsid w:val="003A5EED"/>
    <w:rsid w:val="00A45065"/>
    <w:rsid w:val="00B856FA"/>
    <w:rsid w:val="00C1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5065"/>
    <w:rPr>
      <w:color w:val="808080"/>
    </w:rPr>
  </w:style>
  <w:style w:type="paragraph" w:customStyle="1" w:styleId="65544E6DD0684B0EBC27F9F9B162160A">
    <w:name w:val="65544E6DD0684B0EBC27F9F9B162160A"/>
    <w:rsid w:val="003A5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5826</Words>
  <Characters>33214</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Zosin Konstantin</dc:creator>
  <cp:lastModifiedBy>Давиденко Сергей</cp:lastModifiedBy>
  <cp:revision>2</cp:revision>
  <cp:lastPrinted>2011-06-27T14:45:00Z</cp:lastPrinted>
  <dcterms:created xsi:type="dcterms:W3CDTF">2025-10-19T13:54:00Z</dcterms:created>
  <dcterms:modified xsi:type="dcterms:W3CDTF">2025-10-19T13:54:00Z</dcterms:modified>
</cp:coreProperties>
</file>