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0836" w14:textId="77777777" w:rsidR="001A22CC" w:rsidRPr="00461D32" w:rsidRDefault="001A22CC" w:rsidP="001A22CC">
      <w:pPr>
        <w:pStyle w:val="AOSchTitle"/>
        <w:spacing w:before="0" w:line="240" w:lineRule="auto"/>
        <w:rPr>
          <w:lang w:val="ru-RU"/>
        </w:rPr>
      </w:pPr>
      <w:bookmarkStart w:id="0" w:name="_Toc57397218"/>
      <w:bookmarkStart w:id="1" w:name="_Toc57397520"/>
      <w:bookmarkStart w:id="2" w:name="_Toc198223196"/>
      <w:r w:rsidRPr="00461D32">
        <w:rPr>
          <w:caps w:val="0"/>
          <w:lang w:val="ru-RU"/>
        </w:rPr>
        <w:t xml:space="preserve">Компетенция </w:t>
      </w:r>
      <w:r>
        <w:rPr>
          <w:caps w:val="0"/>
          <w:lang w:val="ru-RU"/>
        </w:rPr>
        <w:t>О</w:t>
      </w:r>
      <w:r w:rsidRPr="00461D32">
        <w:rPr>
          <w:caps w:val="0"/>
          <w:lang w:val="ru-RU"/>
        </w:rPr>
        <w:t xml:space="preserve">бщего </w:t>
      </w:r>
      <w:r>
        <w:rPr>
          <w:caps w:val="0"/>
          <w:lang w:val="ru-RU"/>
        </w:rPr>
        <w:t>С</w:t>
      </w:r>
      <w:r w:rsidRPr="00461D32">
        <w:rPr>
          <w:caps w:val="0"/>
          <w:lang w:val="ru-RU"/>
        </w:rPr>
        <w:t>обрания</w:t>
      </w:r>
      <w:bookmarkEnd w:id="0"/>
      <w:bookmarkEnd w:id="1"/>
      <w:bookmarkEnd w:id="2"/>
    </w:p>
    <w:p w14:paraId="255AC7DA" w14:textId="77777777" w:rsidR="001A22CC" w:rsidRPr="00BA256D" w:rsidRDefault="001A22CC" w:rsidP="001A22CC">
      <w:pPr>
        <w:rPr>
          <w:b/>
          <w:lang w:val="ru-RU"/>
        </w:rPr>
      </w:pPr>
      <w:bookmarkStart w:id="3" w:name="_Ref57397732"/>
      <w:bookmarkStart w:id="4" w:name="_Toc57134372"/>
    </w:p>
    <w:p w14:paraId="26B1AD92" w14:textId="77777777" w:rsidR="001A22CC" w:rsidRPr="00BA256D" w:rsidRDefault="001A22CC" w:rsidP="001A22CC">
      <w:pPr>
        <w:rPr>
          <w:b/>
          <w:lang w:val="ru-RU"/>
        </w:rPr>
      </w:pPr>
      <w:bookmarkStart w:id="5" w:name="_Toc57397219"/>
      <w:bookmarkStart w:id="6" w:name="_Toc57397521"/>
      <w:bookmarkEnd w:id="3"/>
      <w:r>
        <w:rPr>
          <w:b/>
          <w:lang w:val="ru-RU"/>
        </w:rPr>
        <w:t>Часть 1. В</w:t>
      </w:r>
      <w:r w:rsidRPr="00BA256D">
        <w:rPr>
          <w:b/>
          <w:lang w:val="ru-RU"/>
        </w:rPr>
        <w:t>опросы</w:t>
      </w:r>
      <w:bookmarkEnd w:id="5"/>
      <w:bookmarkEnd w:id="6"/>
      <w:r w:rsidRPr="00BA256D">
        <w:rPr>
          <w:b/>
          <w:lang w:val="ru-RU"/>
        </w:rPr>
        <w:t>, требующие приняти</w:t>
      </w:r>
      <w:r>
        <w:rPr>
          <w:b/>
          <w:lang w:val="ru-RU"/>
        </w:rPr>
        <w:t>я</w:t>
      </w:r>
      <w:r w:rsidRPr="00BA256D">
        <w:rPr>
          <w:b/>
          <w:lang w:val="ru-RU"/>
        </w:rPr>
        <w:t xml:space="preserve"> решения единогласно:</w:t>
      </w:r>
    </w:p>
    <w:p w14:paraId="095C766F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bookmarkStart w:id="7" w:name="часть2приложения2"/>
      <w:bookmarkStart w:id="8" w:name="_Ref57397791"/>
      <w:bookmarkEnd w:id="4"/>
      <w:bookmarkEnd w:id="7"/>
      <w:r w:rsidRPr="00461D32">
        <w:rPr>
          <w:lang w:val="ru"/>
        </w:rPr>
        <w:t xml:space="preserve">Принятие решения о ликвидации или прекращении деятельности Общества, </w:t>
      </w:r>
    </w:p>
    <w:p w14:paraId="3B38433C" w14:textId="77777777" w:rsidR="001A22CC" w:rsidRPr="00AD0A30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>Принятие решения о реорганизации Общества и утверждение условий реорганизации Общества.</w:t>
      </w:r>
    </w:p>
    <w:p w14:paraId="78783680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-RU"/>
        </w:rPr>
        <w:t xml:space="preserve">Об увеличении уставного капитала на основании заявления </w:t>
      </w:r>
      <w:r>
        <w:rPr>
          <w:lang w:val="ru-RU"/>
        </w:rPr>
        <w:t>У</w:t>
      </w:r>
      <w:r w:rsidRPr="00461D32">
        <w:rPr>
          <w:lang w:val="ru-RU"/>
        </w:rPr>
        <w:t>частника о внесении дополнительного вклада, включая решения:</w:t>
      </w:r>
    </w:p>
    <w:p w14:paraId="36CFC74F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>- об увеличении номинальной стоимости доли участника, подавшего такое заявление;</w:t>
      </w:r>
    </w:p>
    <w:p w14:paraId="5C1DF073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>- об изменении размеров долей участников в связи с увеличением уставного капитала;</w:t>
      </w:r>
    </w:p>
    <w:p w14:paraId="039E41F3" w14:textId="77777777" w:rsidR="001A22CC" w:rsidRPr="00461D32" w:rsidRDefault="001A22CC" w:rsidP="001A22CC">
      <w:pPr>
        <w:pStyle w:val="AOGenNum3"/>
        <w:spacing w:before="0"/>
        <w:rPr>
          <w:lang w:val="ru-RU"/>
        </w:rPr>
      </w:pPr>
      <w:r>
        <w:rPr>
          <w:lang w:val="ru-RU"/>
        </w:rPr>
        <w:t>О</w:t>
      </w:r>
      <w:r w:rsidRPr="00461D32">
        <w:rPr>
          <w:lang w:val="ru-RU"/>
        </w:rPr>
        <w:t xml:space="preserve">б увеличении уставного капитала </w:t>
      </w:r>
      <w:r>
        <w:rPr>
          <w:lang w:val="ru-RU"/>
        </w:rPr>
        <w:t>О</w:t>
      </w:r>
      <w:r w:rsidRPr="00461D32">
        <w:rPr>
          <w:lang w:val="ru-RU"/>
        </w:rPr>
        <w:t xml:space="preserve">бщества на основании заявления третьего лица о принятии его в </w:t>
      </w:r>
      <w:r>
        <w:rPr>
          <w:lang w:val="ru-RU"/>
        </w:rPr>
        <w:t>О</w:t>
      </w:r>
      <w:r w:rsidRPr="00461D32">
        <w:rPr>
          <w:lang w:val="ru-RU"/>
        </w:rPr>
        <w:t>бщество и внесении вклада, включая решения:</w:t>
      </w:r>
    </w:p>
    <w:p w14:paraId="6954B668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о принятии третьего лица в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>бщество;</w:t>
      </w:r>
    </w:p>
    <w:p w14:paraId="71E69749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об определении номинальной стоимости и размера доли третьего лица, принимаемого в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>бщество;</w:t>
      </w:r>
    </w:p>
    <w:p w14:paraId="3646ADC0" w14:textId="0A62A4A8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об изменении размеров долей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частников </w:t>
      </w:r>
      <w:ins w:id="9" w:author="Давиденко Сергей" w:date="2025-10-19T16:28:00Z">
        <w:r w:rsidR="001013D6">
          <w:rPr>
            <w:szCs w:val="22"/>
            <w:lang w:val="ru-RU"/>
          </w:rPr>
          <w:t>О</w:t>
        </w:r>
      </w:ins>
      <w:del w:id="10" w:author="Давиденко Сергей" w:date="2025-10-19T16:28:00Z">
        <w:r w:rsidRPr="00461D32" w:rsidDel="001013D6">
          <w:rPr>
            <w:szCs w:val="22"/>
            <w:lang w:val="ru-RU"/>
          </w:rPr>
          <w:delText>о</w:delText>
        </w:r>
      </w:del>
      <w:r w:rsidRPr="00461D32">
        <w:rPr>
          <w:szCs w:val="22"/>
          <w:lang w:val="ru-RU"/>
        </w:rPr>
        <w:t>бщества в связи с увеличением уставного капитала;</w:t>
      </w:r>
    </w:p>
    <w:p w14:paraId="50847DAF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о внесении изменений в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став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>бщества, связанных с увеличением уставного капитала;</w:t>
      </w:r>
    </w:p>
    <w:p w14:paraId="05D681BD" w14:textId="77777777" w:rsidR="001A22CC" w:rsidRPr="00461D32" w:rsidRDefault="001A22CC" w:rsidP="001A22CC">
      <w:pPr>
        <w:pStyle w:val="AOGenNum3"/>
        <w:spacing w:before="0"/>
        <w:rPr>
          <w:lang w:val="ru-RU"/>
        </w:rPr>
      </w:pPr>
      <w:r>
        <w:rPr>
          <w:lang w:val="ru-RU"/>
        </w:rPr>
        <w:t>О</w:t>
      </w:r>
      <w:r w:rsidRPr="00461D32">
        <w:rPr>
          <w:lang w:val="ru-RU"/>
        </w:rPr>
        <w:t xml:space="preserve"> денежной оценке имущества, вносимого для оплаты долей в уставном капитале </w:t>
      </w:r>
      <w:r>
        <w:rPr>
          <w:lang w:val="ru-RU"/>
        </w:rPr>
        <w:t>О</w:t>
      </w:r>
      <w:r w:rsidRPr="00461D32">
        <w:rPr>
          <w:lang w:val="ru-RU"/>
        </w:rPr>
        <w:t>бщества;</w:t>
      </w:r>
    </w:p>
    <w:p w14:paraId="113BD700" w14:textId="77777777" w:rsidR="001A22CC" w:rsidRPr="00461D32" w:rsidRDefault="001A22CC" w:rsidP="001A22CC">
      <w:pPr>
        <w:pStyle w:val="AOGenNum3"/>
        <w:spacing w:before="0"/>
        <w:rPr>
          <w:lang w:val="ru-RU"/>
        </w:rPr>
      </w:pPr>
      <w:r>
        <w:rPr>
          <w:lang w:val="ru-RU"/>
        </w:rPr>
        <w:t>О</w:t>
      </w:r>
      <w:r w:rsidRPr="00461D32">
        <w:rPr>
          <w:lang w:val="ru-RU"/>
        </w:rPr>
        <w:t xml:space="preserve"> внесении в </w:t>
      </w:r>
      <w:r>
        <w:rPr>
          <w:lang w:val="ru-RU"/>
        </w:rPr>
        <w:t>У</w:t>
      </w:r>
      <w:r w:rsidRPr="00461D32">
        <w:rPr>
          <w:lang w:val="ru-RU"/>
        </w:rPr>
        <w:t>став изменений:</w:t>
      </w:r>
    </w:p>
    <w:p w14:paraId="3FB3DC56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устанавливающих порядок распределения прибыли между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>частниками общества, а также изменение и исключение таких положений;</w:t>
      </w:r>
    </w:p>
    <w:p w14:paraId="7218B810" w14:textId="05536992" w:rsidR="001A22CC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устанавливающих порядок определения числа голосов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частников </w:t>
      </w:r>
      <w:ins w:id="11" w:author="Давиденко Сергей" w:date="2025-10-19T16:28:00Z">
        <w:r w:rsidR="001013D6">
          <w:rPr>
            <w:szCs w:val="22"/>
            <w:lang w:val="ru-RU"/>
          </w:rPr>
          <w:t>О</w:t>
        </w:r>
      </w:ins>
      <w:del w:id="12" w:author="Давиденко Сергей" w:date="2025-10-19T16:28:00Z">
        <w:r w:rsidRPr="00461D32" w:rsidDel="001013D6">
          <w:rPr>
            <w:szCs w:val="22"/>
            <w:lang w:val="ru-RU"/>
          </w:rPr>
          <w:delText>о</w:delText>
        </w:r>
      </w:del>
      <w:r w:rsidRPr="00461D32">
        <w:rPr>
          <w:szCs w:val="22"/>
          <w:lang w:val="ru-RU"/>
        </w:rPr>
        <w:t>бщества, а также изменение и исключение таких положений</w:t>
      </w:r>
      <w:r>
        <w:rPr>
          <w:szCs w:val="22"/>
          <w:lang w:val="ru-RU"/>
        </w:rPr>
        <w:t>;</w:t>
      </w:r>
    </w:p>
    <w:p w14:paraId="395A4270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ограничивающих максимальный размер доли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частника общества и возможность изменения соотношения долей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частников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 xml:space="preserve">бщества или для исключения данного положения из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>става;</w:t>
      </w:r>
    </w:p>
    <w:p w14:paraId="56B389A5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устанавливающих преимущественное право покупки доли или части доли в уставном капитале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 xml:space="preserve">бщества по заранее определенной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>ставом цене, в том числе изменение размера такой цены или порядка ее определения;</w:t>
      </w:r>
    </w:p>
    <w:p w14:paraId="40B4594E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устанавливающих возможность воспользоваться преимущественным правом покупки не всей доли или не всей части доли в уставном капитале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>бщества, предлагаемых для продажи;</w:t>
      </w:r>
    </w:p>
    <w:p w14:paraId="61D2E16C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предусматривающих возможность предложения доли или части доли в уставном капитале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 xml:space="preserve">бщества всем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частникам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>бщества непропорционально размерам их долей;</w:t>
      </w:r>
    </w:p>
    <w:p w14:paraId="721ECF23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предоставляющих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частникам право выхода из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>бщества;</w:t>
      </w:r>
    </w:p>
    <w:p w14:paraId="22FD68EE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8B6A85">
        <w:rPr>
          <w:szCs w:val="22"/>
          <w:lang w:val="ru-RU"/>
        </w:rPr>
        <w:t>- предусматривающих срок выплаты действительной стоимости доли или выдачи</w:t>
      </w:r>
      <w:r w:rsidRPr="00461D32">
        <w:rPr>
          <w:szCs w:val="22"/>
          <w:lang w:val="ru-RU"/>
        </w:rPr>
        <w:t xml:space="preserve"> в натуре такой же стоимости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частнику, подавшему заявление о выходе из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>бщества;</w:t>
      </w:r>
    </w:p>
    <w:p w14:paraId="6EAF25A2" w14:textId="77777777" w:rsidR="001A22CC" w:rsidRPr="00461D32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>
        <w:rPr>
          <w:szCs w:val="22"/>
          <w:lang w:val="ru-RU"/>
        </w:rPr>
        <w:t xml:space="preserve">- </w:t>
      </w:r>
      <w:r w:rsidRPr="00461D32">
        <w:rPr>
          <w:szCs w:val="22"/>
          <w:lang w:val="ru-RU"/>
        </w:rPr>
        <w:t xml:space="preserve">предусматривающих обязанность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частников вносить вклады в имущество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 xml:space="preserve">бщества по решению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 xml:space="preserve">бщего </w:t>
      </w:r>
      <w:r>
        <w:rPr>
          <w:szCs w:val="22"/>
          <w:lang w:val="ru-RU"/>
        </w:rPr>
        <w:t>С</w:t>
      </w:r>
      <w:r w:rsidRPr="00461D32">
        <w:rPr>
          <w:szCs w:val="22"/>
          <w:lang w:val="ru-RU"/>
        </w:rPr>
        <w:t>обрания;</w:t>
      </w:r>
    </w:p>
    <w:p w14:paraId="5043BA60" w14:textId="77777777" w:rsidR="001A22CC" w:rsidRPr="00DE3EA5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устанавливающих порядок определения размеров вкладов в имущество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 xml:space="preserve">бщества непропорционально размерам долей </w:t>
      </w:r>
      <w:r>
        <w:rPr>
          <w:szCs w:val="22"/>
          <w:lang w:val="ru-RU"/>
        </w:rPr>
        <w:t>У</w:t>
      </w:r>
      <w:r w:rsidRPr="00461D32">
        <w:rPr>
          <w:szCs w:val="22"/>
          <w:lang w:val="ru-RU"/>
        </w:rPr>
        <w:t xml:space="preserve">частников, а также положений, устанавливающих ограничения, связанные с внесением вкладов в имущество </w:t>
      </w:r>
      <w:r>
        <w:rPr>
          <w:szCs w:val="22"/>
          <w:lang w:val="ru-RU"/>
        </w:rPr>
        <w:t>О</w:t>
      </w:r>
      <w:r w:rsidRPr="00461D32">
        <w:rPr>
          <w:szCs w:val="22"/>
          <w:lang w:val="ru-RU"/>
        </w:rPr>
        <w:t>бщества</w:t>
      </w:r>
      <w:r>
        <w:rPr>
          <w:szCs w:val="22"/>
          <w:lang w:val="ru-RU"/>
        </w:rPr>
        <w:t>.</w:t>
      </w:r>
    </w:p>
    <w:p w14:paraId="5151DEE6" w14:textId="77777777" w:rsidR="001A22CC" w:rsidRPr="00461D32" w:rsidRDefault="001A22CC" w:rsidP="001A22CC">
      <w:pPr>
        <w:pStyle w:val="AOGenNum3"/>
        <w:spacing w:before="0"/>
        <w:rPr>
          <w:lang w:val="ru-RU"/>
        </w:rPr>
      </w:pPr>
      <w:r>
        <w:rPr>
          <w:lang w:val="ru-RU"/>
        </w:rPr>
        <w:t>О</w:t>
      </w:r>
      <w:r w:rsidRPr="00461D32">
        <w:rPr>
          <w:lang w:val="ru-RU"/>
        </w:rPr>
        <w:t xml:space="preserve"> предоставлении дополнительных прав </w:t>
      </w:r>
      <w:r>
        <w:rPr>
          <w:lang w:val="ru-RU"/>
        </w:rPr>
        <w:t>У</w:t>
      </w:r>
      <w:r w:rsidRPr="00461D32">
        <w:rPr>
          <w:lang w:val="ru-RU"/>
        </w:rPr>
        <w:t>частнику (</w:t>
      </w:r>
      <w:r>
        <w:rPr>
          <w:lang w:val="ru-RU"/>
        </w:rPr>
        <w:t>У</w:t>
      </w:r>
      <w:r w:rsidRPr="00461D32">
        <w:rPr>
          <w:lang w:val="ru-RU"/>
        </w:rPr>
        <w:t xml:space="preserve">частникам) </w:t>
      </w:r>
      <w:r>
        <w:rPr>
          <w:lang w:val="ru-RU"/>
        </w:rPr>
        <w:t>О</w:t>
      </w:r>
      <w:r w:rsidRPr="00461D32">
        <w:rPr>
          <w:lang w:val="ru-RU"/>
        </w:rPr>
        <w:t>бщества, а также об их прекращении или ограничении;</w:t>
      </w:r>
    </w:p>
    <w:p w14:paraId="4CE0F838" w14:textId="77777777" w:rsidR="001A22CC" w:rsidRPr="00461D32" w:rsidRDefault="001A22CC" w:rsidP="001A22CC">
      <w:pPr>
        <w:pStyle w:val="AOGenNum3"/>
        <w:spacing w:before="0"/>
        <w:rPr>
          <w:lang w:val="ru-RU"/>
        </w:rPr>
      </w:pPr>
      <w:r>
        <w:rPr>
          <w:lang w:val="ru-RU"/>
        </w:rPr>
        <w:t>О</w:t>
      </w:r>
      <w:r w:rsidRPr="00461D32">
        <w:rPr>
          <w:lang w:val="ru-RU"/>
        </w:rPr>
        <w:t xml:space="preserve"> возложении дополнительных обязанностей на всех </w:t>
      </w:r>
      <w:r>
        <w:rPr>
          <w:lang w:val="ru-RU"/>
        </w:rPr>
        <w:t>У</w:t>
      </w:r>
      <w:r w:rsidRPr="00461D32">
        <w:rPr>
          <w:lang w:val="ru-RU"/>
        </w:rPr>
        <w:t xml:space="preserve">частников </w:t>
      </w:r>
      <w:r>
        <w:rPr>
          <w:lang w:val="ru-RU"/>
        </w:rPr>
        <w:t>О</w:t>
      </w:r>
      <w:r w:rsidRPr="00461D32">
        <w:rPr>
          <w:lang w:val="ru-RU"/>
        </w:rPr>
        <w:t>бщества, их прекращении;</w:t>
      </w:r>
    </w:p>
    <w:p w14:paraId="6D9F4DF0" w14:textId="77777777" w:rsidR="001A22CC" w:rsidRPr="001C765B" w:rsidRDefault="001A22CC" w:rsidP="001A22CC">
      <w:pPr>
        <w:pStyle w:val="AOGenNum3"/>
        <w:spacing w:before="0"/>
        <w:rPr>
          <w:lang w:val="ru-RU"/>
        </w:rPr>
      </w:pPr>
      <w:r>
        <w:rPr>
          <w:lang w:val="ru-RU"/>
        </w:rPr>
        <w:t>О</w:t>
      </w:r>
      <w:r w:rsidRPr="00461D32">
        <w:rPr>
          <w:lang w:val="ru-RU"/>
        </w:rPr>
        <w:t xml:space="preserve"> продаже доли (части доли), принадлежащей </w:t>
      </w:r>
      <w:r>
        <w:rPr>
          <w:lang w:val="ru-RU"/>
        </w:rPr>
        <w:t>О</w:t>
      </w:r>
      <w:r w:rsidRPr="00461D32">
        <w:rPr>
          <w:lang w:val="ru-RU"/>
        </w:rPr>
        <w:t xml:space="preserve">бществу, </w:t>
      </w:r>
      <w:r>
        <w:rPr>
          <w:lang w:val="ru-RU"/>
        </w:rPr>
        <w:t>У</w:t>
      </w:r>
      <w:r w:rsidRPr="00461D32">
        <w:rPr>
          <w:lang w:val="ru-RU"/>
        </w:rPr>
        <w:t xml:space="preserve">частникам, в результате которой изменяются размеры долей </w:t>
      </w:r>
      <w:r>
        <w:rPr>
          <w:lang w:val="ru-RU"/>
        </w:rPr>
        <w:t>У</w:t>
      </w:r>
      <w:r w:rsidRPr="00461D32">
        <w:rPr>
          <w:lang w:val="ru-RU"/>
        </w:rPr>
        <w:t>частников, а также ее продажа третьим лицам и определение иной цены на продаваемую долю</w:t>
      </w:r>
      <w:r w:rsidRPr="001C765B">
        <w:rPr>
          <w:lang w:val="ru-RU"/>
        </w:rPr>
        <w:t>;</w:t>
      </w:r>
    </w:p>
    <w:p w14:paraId="137DE8FA" w14:textId="77777777" w:rsidR="001A22CC" w:rsidRPr="00461D32" w:rsidRDefault="001A22CC" w:rsidP="001A22CC">
      <w:pPr>
        <w:pStyle w:val="AOGenNum3"/>
        <w:spacing w:before="0"/>
        <w:rPr>
          <w:lang w:val="ru-RU"/>
        </w:rPr>
      </w:pPr>
      <w:r>
        <w:rPr>
          <w:lang w:val="ru-RU"/>
        </w:rPr>
        <w:t>О</w:t>
      </w:r>
      <w:r w:rsidRPr="00461D32">
        <w:rPr>
          <w:lang w:val="ru-RU"/>
        </w:rPr>
        <w:t xml:space="preserve"> выплате кредиторам действительной стоимости доли (части доли) </w:t>
      </w:r>
      <w:r>
        <w:rPr>
          <w:lang w:val="ru-RU"/>
        </w:rPr>
        <w:t>У</w:t>
      </w:r>
      <w:r w:rsidRPr="00461D32">
        <w:rPr>
          <w:lang w:val="ru-RU"/>
        </w:rPr>
        <w:t>частника, на имущество которого обращается взыскание.</w:t>
      </w:r>
      <w:bookmarkStart w:id="13" w:name="_Ref17969178"/>
    </w:p>
    <w:p w14:paraId="605F6ACD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>Принятие решения о распределении чистой прибыли Общества между участниками Общества.</w:t>
      </w:r>
      <w:bookmarkEnd w:id="13"/>
    </w:p>
    <w:p w14:paraId="47912C37" w14:textId="77777777" w:rsidR="001A22CC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lastRenderedPageBreak/>
        <w:t>Принятие решения об обращении Обществом в суд с заявлением о признании себя несостоятельным (банкротом).</w:t>
      </w:r>
    </w:p>
    <w:p w14:paraId="275A097B" w14:textId="77777777" w:rsidR="001A22CC" w:rsidRDefault="001A22CC" w:rsidP="001A22CC">
      <w:pPr>
        <w:pStyle w:val="AOGenNum3"/>
        <w:spacing w:before="0" w:line="240" w:lineRule="auto"/>
        <w:rPr>
          <w:lang w:val="ru-RU"/>
        </w:rPr>
      </w:pPr>
      <w:r w:rsidRPr="00461D32">
        <w:rPr>
          <w:lang w:val="ru-RU"/>
        </w:rPr>
        <w:t>Прием новых Участников Общества.</w:t>
      </w:r>
    </w:p>
    <w:p w14:paraId="442A82CF" w14:textId="77777777" w:rsidR="001A22CC" w:rsidRDefault="001A22CC" w:rsidP="001A22CC">
      <w:pPr>
        <w:pStyle w:val="AOGenNum3"/>
        <w:spacing w:before="0" w:line="240" w:lineRule="auto"/>
        <w:rPr>
          <w:lang w:val="ru-RU"/>
        </w:rPr>
      </w:pPr>
      <w:r>
        <w:rPr>
          <w:lang w:val="ru-RU"/>
        </w:rPr>
        <w:t>Иные вопросы, согласно Уставу или Законодательству, требующие единогласного решения.</w:t>
      </w:r>
    </w:p>
    <w:p w14:paraId="2DE911D9" w14:textId="77777777" w:rsidR="001A22CC" w:rsidRPr="001A22CC" w:rsidRDefault="001A22CC" w:rsidP="001A22CC">
      <w:pPr>
        <w:pStyle w:val="AOGenNum3List"/>
        <w:numPr>
          <w:ilvl w:val="0"/>
          <w:numId w:val="0"/>
        </w:numPr>
        <w:rPr>
          <w:lang w:val="ru-RU"/>
        </w:rPr>
      </w:pPr>
    </w:p>
    <w:p w14:paraId="615E72B8" w14:textId="77777777" w:rsidR="001A22CC" w:rsidRDefault="001A22CC" w:rsidP="001A22CC">
      <w:pPr>
        <w:pStyle w:val="AOGenNum3"/>
        <w:numPr>
          <w:ilvl w:val="0"/>
          <w:numId w:val="0"/>
        </w:numPr>
        <w:tabs>
          <w:tab w:val="left" w:pos="284"/>
        </w:tabs>
        <w:spacing w:before="0" w:line="240" w:lineRule="auto"/>
        <w:rPr>
          <w:b/>
          <w:caps/>
          <w:lang w:val="ru"/>
        </w:rPr>
      </w:pPr>
      <w:bookmarkStart w:id="14" w:name="_Toc57397220"/>
      <w:bookmarkStart w:id="15" w:name="_Toc57397522"/>
      <w:bookmarkEnd w:id="8"/>
      <w:r>
        <w:rPr>
          <w:b/>
          <w:lang w:val="ru-RU"/>
        </w:rPr>
        <w:t xml:space="preserve">Часть 2. </w:t>
      </w:r>
      <w:r w:rsidRPr="00CE2E9E">
        <w:rPr>
          <w:b/>
          <w:lang w:val="ru"/>
        </w:rPr>
        <w:t>Вопросы</w:t>
      </w:r>
      <w:bookmarkEnd w:id="14"/>
      <w:bookmarkEnd w:id="15"/>
      <w:r w:rsidRPr="00CE2E9E">
        <w:rPr>
          <w:b/>
          <w:caps/>
          <w:lang w:val="ru"/>
        </w:rPr>
        <w:t xml:space="preserve">, </w:t>
      </w:r>
      <w:r w:rsidRPr="00CE2E9E">
        <w:rPr>
          <w:b/>
          <w:lang w:val="ru"/>
        </w:rPr>
        <w:t>требующие квалифицированного большинства</w:t>
      </w:r>
      <w:r>
        <w:rPr>
          <w:b/>
          <w:caps/>
          <w:lang w:val="ru"/>
        </w:rPr>
        <w:t xml:space="preserve">. </w:t>
      </w:r>
      <w:bookmarkStart w:id="16" w:name="_Ref57311274"/>
    </w:p>
    <w:p w14:paraId="7F63E238" w14:textId="77777777" w:rsidR="001A22CC" w:rsidRPr="001A22CC" w:rsidRDefault="001A22CC" w:rsidP="001A22CC">
      <w:pPr>
        <w:pStyle w:val="AOGenNum3"/>
        <w:numPr>
          <w:ilvl w:val="0"/>
          <w:numId w:val="7"/>
        </w:numPr>
        <w:tabs>
          <w:tab w:val="left" w:pos="284"/>
        </w:tabs>
        <w:spacing w:before="0" w:line="240" w:lineRule="auto"/>
        <w:ind w:left="0" w:firstLine="0"/>
        <w:rPr>
          <w:lang w:val="ru"/>
        </w:rPr>
      </w:pPr>
      <w:r w:rsidRPr="001A22CC">
        <w:rPr>
          <w:lang w:val="ru"/>
        </w:rPr>
        <w:t>Утверждение Устава, внесение в него изменений или утверждение Устава в новой редакции, за исключением вопросов, требующих единогласного решения.</w:t>
      </w:r>
      <w:bookmarkStart w:id="17" w:name="_Ref19830526"/>
      <w:bookmarkStart w:id="18" w:name="_Ref17388334"/>
    </w:p>
    <w:p w14:paraId="35EA7555" w14:textId="77777777" w:rsidR="001A22CC" w:rsidRPr="00BA256D" w:rsidRDefault="001A22CC" w:rsidP="001A22CC">
      <w:pPr>
        <w:pStyle w:val="AOGenNum3"/>
        <w:numPr>
          <w:ilvl w:val="0"/>
          <w:numId w:val="7"/>
        </w:numPr>
        <w:tabs>
          <w:tab w:val="left" w:pos="284"/>
        </w:tabs>
        <w:spacing w:before="0" w:line="240" w:lineRule="auto"/>
        <w:ind w:left="0" w:firstLine="0"/>
        <w:rPr>
          <w:lang w:val="ru"/>
        </w:rPr>
      </w:pPr>
      <w:r w:rsidRPr="00BA256D">
        <w:rPr>
          <w:lang w:val="ru-RU"/>
        </w:rPr>
        <w:t>Изменение фирменного наименования и местонахождения Общества;</w:t>
      </w:r>
    </w:p>
    <w:p w14:paraId="7EA4026F" w14:textId="77777777" w:rsidR="001A22CC" w:rsidRPr="00CE2E9E" w:rsidRDefault="001A22CC" w:rsidP="001A22CC">
      <w:pPr>
        <w:pStyle w:val="AOGenNum3"/>
        <w:numPr>
          <w:ilvl w:val="0"/>
          <w:numId w:val="5"/>
        </w:numPr>
        <w:tabs>
          <w:tab w:val="left" w:pos="284"/>
        </w:tabs>
        <w:spacing w:before="0"/>
        <w:ind w:left="0" w:firstLine="0"/>
        <w:rPr>
          <w:lang w:val="ru"/>
        </w:rPr>
      </w:pPr>
      <w:r w:rsidRPr="00CE2E9E">
        <w:rPr>
          <w:lang w:val="ru-RU"/>
        </w:rPr>
        <w:t xml:space="preserve">Об </w:t>
      </w:r>
      <w:r w:rsidRPr="001C765B">
        <w:rPr>
          <w:lang w:val="ru-RU"/>
        </w:rPr>
        <w:t>увеличении (уменьшении)</w:t>
      </w:r>
      <w:r w:rsidRPr="00CE2E9E">
        <w:rPr>
          <w:lang w:val="ru-RU"/>
        </w:rPr>
        <w:t xml:space="preserve"> уставного капитала Общества, </w:t>
      </w:r>
      <w:r w:rsidRPr="00CE2E9E">
        <w:rPr>
          <w:lang w:val="ru"/>
        </w:rPr>
        <w:t xml:space="preserve">за исключением </w:t>
      </w:r>
      <w:r>
        <w:rPr>
          <w:lang w:val="ru"/>
        </w:rPr>
        <w:t>вопросов</w:t>
      </w:r>
      <w:r w:rsidRPr="00461D32">
        <w:rPr>
          <w:lang w:val="ru"/>
        </w:rPr>
        <w:t>, требующих единогласного решения</w:t>
      </w:r>
      <w:r w:rsidRPr="00CE2E9E">
        <w:rPr>
          <w:lang w:val="ru"/>
        </w:rPr>
        <w:t>.</w:t>
      </w:r>
    </w:p>
    <w:p w14:paraId="74FE643E" w14:textId="77777777" w:rsidR="001A22CC" w:rsidRPr="001C765B" w:rsidRDefault="001A22CC" w:rsidP="001A22CC">
      <w:pPr>
        <w:pStyle w:val="AOGenNum3"/>
        <w:spacing w:before="0"/>
        <w:rPr>
          <w:lang w:val="ru"/>
        </w:rPr>
      </w:pPr>
      <w:r>
        <w:rPr>
          <w:lang w:val="ru"/>
        </w:rPr>
        <w:t>У</w:t>
      </w:r>
      <w:r w:rsidRPr="00461D32">
        <w:rPr>
          <w:lang w:val="ru"/>
        </w:rPr>
        <w:t>тверждение внутренних документов, регулирующих деятельность органов управления Общества</w:t>
      </w:r>
      <w:r w:rsidRPr="00461D32">
        <w:rPr>
          <w:lang w:val="ru-RU"/>
        </w:rPr>
        <w:t>;</w:t>
      </w:r>
    </w:p>
    <w:bookmarkEnd w:id="17"/>
    <w:p w14:paraId="5E588B8B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-RU"/>
        </w:rPr>
      </w:pPr>
      <w:r w:rsidRPr="00461D32">
        <w:rPr>
          <w:rFonts w:eastAsia="Calibri"/>
          <w:lang w:val="ru"/>
        </w:rPr>
        <w:t>Избрание Генерального Директора и досрочное прекращение его полномочий, утверждение условий трудового договора с Генеральным Директором, включая размер любых выплачиваемых ему вознаграждений, премий, бонусов и иных денежных компенсаций, а также</w:t>
      </w:r>
      <w:r w:rsidRPr="00461D32">
        <w:rPr>
          <w:rFonts w:eastAsia="Calibri"/>
          <w:color w:val="000000"/>
          <w:lang w:val="ru-RU"/>
        </w:rPr>
        <w:t xml:space="preserve"> </w:t>
      </w:r>
      <w:r w:rsidRPr="00461D32">
        <w:rPr>
          <w:color w:val="000000"/>
          <w:lang w:val="ru-RU"/>
        </w:rPr>
        <w:t>ключевых показателей эффективности его деятельности (</w:t>
      </w:r>
      <w:r w:rsidRPr="00461D32">
        <w:rPr>
          <w:color w:val="000000"/>
        </w:rPr>
        <w:t>KPI</w:t>
      </w:r>
      <w:r w:rsidRPr="00461D32">
        <w:rPr>
          <w:color w:val="000000"/>
          <w:lang w:val="ru-RU"/>
        </w:rPr>
        <w:t>).</w:t>
      </w:r>
    </w:p>
    <w:p w14:paraId="05EE386E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>Принятие решения о передаче полномочий единоличного исполнительного органа Общества управляющей организации или управляющему, а также утверждение такой управляющей организации или управляющего и условий договора с ним.</w:t>
      </w:r>
    </w:p>
    <w:p w14:paraId="1EF77AC7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bookmarkStart w:id="19" w:name="_Hlt58267367"/>
      <w:bookmarkStart w:id="20" w:name="_Ref57981659"/>
      <w:bookmarkEnd w:id="18"/>
      <w:bookmarkEnd w:id="19"/>
      <w:r w:rsidRPr="00461D32">
        <w:rPr>
          <w:lang w:val="ru"/>
        </w:rPr>
        <w:t>Утверждение годовых отчетов Общества.</w:t>
      </w:r>
      <w:bookmarkEnd w:id="20"/>
    </w:p>
    <w:p w14:paraId="172DDB38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bookmarkStart w:id="21" w:name="_Hlt58267370"/>
      <w:bookmarkStart w:id="22" w:name="_Ref57981663"/>
      <w:bookmarkEnd w:id="21"/>
      <w:r w:rsidRPr="00461D32">
        <w:rPr>
          <w:lang w:val="ru"/>
        </w:rPr>
        <w:t>Утверждение годовой бухгалтерской (финансовой) отчетности (годовых бухгалтерских балансов) Общества.</w:t>
      </w:r>
      <w:bookmarkEnd w:id="22"/>
    </w:p>
    <w:p w14:paraId="553FAC4A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bookmarkStart w:id="23" w:name="_Ref19830519"/>
      <w:r w:rsidRPr="00461D32">
        <w:rPr>
          <w:lang w:val="ru-RU"/>
        </w:rPr>
        <w:t xml:space="preserve">Принятие решения </w:t>
      </w:r>
      <w:r w:rsidRPr="00461D32">
        <w:rPr>
          <w:lang w:val="ru"/>
        </w:rPr>
        <w:t xml:space="preserve">о </w:t>
      </w:r>
      <w:r w:rsidRPr="00461D32">
        <w:rPr>
          <w:lang w:val="ru-RU"/>
        </w:rPr>
        <w:t>приобретении акций, долей участия в других юридических лицах, участие в создании юридических лиц в качестве акционера, учредителя, пайщика и прекращение участия в них, а также определение позиции Общества по всем вопросам повестки дня общих собраний акционеров (участников) таких организаций;</w:t>
      </w:r>
    </w:p>
    <w:p w14:paraId="06C16E86" w14:textId="6324A1F8" w:rsidR="001A22CC" w:rsidRPr="00461D32" w:rsidRDefault="00A84353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-RU"/>
        </w:rPr>
      </w:pPr>
      <w:ins w:id="24" w:author="Давиденко Сергей" w:date="2025-10-19T16:26:00Z">
        <w:r>
          <w:rPr>
            <w:lang w:val="ru"/>
          </w:rPr>
          <w:t>П</w:t>
        </w:r>
      </w:ins>
      <w:del w:id="25" w:author="Давиденко Сергей" w:date="2025-10-19T16:26:00Z">
        <w:r w:rsidR="001A22CC" w:rsidRPr="00461D32" w:rsidDel="00A84353">
          <w:rPr>
            <w:lang w:val="ru"/>
          </w:rPr>
          <w:delText>п</w:delText>
        </w:r>
      </w:del>
      <w:r w:rsidR="001A22CC" w:rsidRPr="00461D32">
        <w:rPr>
          <w:lang w:val="ru"/>
        </w:rPr>
        <w:t>ринятие решения о размещении Обществом облигаций и иных ценных бумаг.</w:t>
      </w:r>
    </w:p>
    <w:p w14:paraId="45B9C3C6" w14:textId="77777777" w:rsidR="001A22CC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-RU"/>
        </w:rPr>
      </w:pPr>
      <w:del w:id="26" w:author="Давиденко Сергей" w:date="2025-10-19T16:26:00Z">
        <w:r w:rsidRPr="00461D32" w:rsidDel="00A84353">
          <w:rPr>
            <w:rFonts w:eastAsia="Calibri"/>
            <w:lang w:val="ru"/>
          </w:rPr>
          <w:delText xml:space="preserve"> </w:delText>
        </w:r>
      </w:del>
      <w:r w:rsidRPr="00461D32">
        <w:rPr>
          <w:rFonts w:eastAsia="Calibri"/>
          <w:lang w:val="ru"/>
        </w:rPr>
        <w:t>Принятие решений о назначении аудиторской проверки Общества, утверждении аудитора Общества и определении размера оплаты его услуг.</w:t>
      </w:r>
      <w:r w:rsidRPr="00461D32">
        <w:rPr>
          <w:lang w:val="ru-RU"/>
        </w:rPr>
        <w:t xml:space="preserve"> </w:t>
      </w:r>
      <w:bookmarkEnd w:id="23"/>
    </w:p>
    <w:p w14:paraId="02986C82" w14:textId="77777777" w:rsidR="001A22CC" w:rsidRPr="008B6A85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-RU"/>
        </w:rPr>
      </w:pPr>
      <w:r>
        <w:rPr>
          <w:lang w:val="ru"/>
        </w:rPr>
        <w:t>П</w:t>
      </w:r>
      <w:r w:rsidRPr="008B6A85">
        <w:rPr>
          <w:lang w:val="ru"/>
        </w:rPr>
        <w:t>ринятие решения об одобрении (согласии) Обществом следующих сделок:</w:t>
      </w:r>
    </w:p>
    <w:p w14:paraId="2C876815" w14:textId="77777777" w:rsidR="001A22CC" w:rsidRPr="008B6A85" w:rsidRDefault="001A22CC" w:rsidP="001A22CC">
      <w:pPr>
        <w:tabs>
          <w:tab w:val="num" w:pos="0"/>
        </w:tabs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крупной сделки (либо нескольких взаимосвязанных сделок), предметом которой является имущество стоимостью более 50% балансовой стоимости активов общества. </w:t>
      </w:r>
    </w:p>
    <w:p w14:paraId="61B0B197" w14:textId="77777777" w:rsidR="001A22CC" w:rsidRPr="008B6A85" w:rsidRDefault="001A22CC" w:rsidP="001A22CC">
      <w:pPr>
        <w:pStyle w:val="AOGenNum3"/>
        <w:numPr>
          <w:ilvl w:val="0"/>
          <w:numId w:val="0"/>
        </w:numPr>
        <w:spacing w:before="0" w:line="240" w:lineRule="auto"/>
        <w:rPr>
          <w:lang w:val="ru-RU"/>
        </w:rPr>
      </w:pPr>
      <w:r>
        <w:rPr>
          <w:lang w:val="ru"/>
        </w:rPr>
        <w:t xml:space="preserve">- </w:t>
      </w:r>
      <w:r w:rsidRPr="008B6A85">
        <w:rPr>
          <w:lang w:val="ru"/>
        </w:rPr>
        <w:t>о даче согласия на залог Доли (части Доли), принадлежащей Участнику;</w:t>
      </w:r>
    </w:p>
    <w:p w14:paraId="5299D508" w14:textId="77777777" w:rsidR="001A22CC" w:rsidRPr="008B6A85" w:rsidRDefault="001A22CC" w:rsidP="001A22CC">
      <w:pPr>
        <w:pStyle w:val="AOGenNum3"/>
        <w:numPr>
          <w:ilvl w:val="0"/>
          <w:numId w:val="0"/>
        </w:numPr>
        <w:spacing w:before="0" w:line="240" w:lineRule="auto"/>
        <w:rPr>
          <w:lang w:val="ru-RU"/>
        </w:rPr>
      </w:pPr>
      <w:r>
        <w:rPr>
          <w:lang w:val="ru"/>
        </w:rPr>
        <w:t xml:space="preserve">- </w:t>
      </w:r>
      <w:r w:rsidRPr="008B6A85">
        <w:rPr>
          <w:lang w:val="ru"/>
        </w:rPr>
        <w:t>о предоставлении Обществом каких-либо опционов или иных прав на приобретение Долей;</w:t>
      </w:r>
    </w:p>
    <w:p w14:paraId="728E7250" w14:textId="77777777" w:rsidR="001A22CC" w:rsidRDefault="001A22CC" w:rsidP="001A22CC">
      <w:pPr>
        <w:pStyle w:val="AOGenNum3"/>
        <w:numPr>
          <w:ilvl w:val="0"/>
          <w:numId w:val="0"/>
        </w:numPr>
        <w:tabs>
          <w:tab w:val="num" w:pos="0"/>
        </w:tabs>
        <w:spacing w:before="0"/>
        <w:rPr>
          <w:lang w:val="ru-RU"/>
        </w:rPr>
      </w:pPr>
      <w:r w:rsidRPr="00461D32">
        <w:rPr>
          <w:lang w:val="ru-RU"/>
        </w:rPr>
        <w:t xml:space="preserve">- </w:t>
      </w:r>
      <w:r>
        <w:rPr>
          <w:lang w:val="ru-RU"/>
        </w:rPr>
        <w:t>иных</w:t>
      </w:r>
      <w:r w:rsidRPr="00461D32">
        <w:rPr>
          <w:lang w:val="ru-RU"/>
        </w:rPr>
        <w:t xml:space="preserve"> сделок (включая, но не ограничиваясь, куплю-продажу, уступку, мену, дарение, погашение и др.), совершаемых Обществом в отношении долей в собственном уставном капитале.</w:t>
      </w:r>
    </w:p>
    <w:p w14:paraId="5DC4622B" w14:textId="77777777" w:rsidR="001A22CC" w:rsidRPr="00DE3EA5" w:rsidRDefault="001A22CC" w:rsidP="001A22CC">
      <w:pPr>
        <w:pStyle w:val="AOGenNum3"/>
        <w:numPr>
          <w:ilvl w:val="0"/>
          <w:numId w:val="0"/>
        </w:numPr>
        <w:tabs>
          <w:tab w:val="num" w:pos="0"/>
        </w:tabs>
        <w:spacing w:before="0"/>
        <w:rPr>
          <w:lang w:val="ru-RU"/>
        </w:rPr>
      </w:pPr>
      <w:r w:rsidRPr="00461D32">
        <w:rPr>
          <w:lang w:val="ru-RU"/>
        </w:rPr>
        <w:t xml:space="preserve">- сделок по отчуждению прав на результаты интеллектуальной деятельности, принадлежащих </w:t>
      </w:r>
      <w:r w:rsidRPr="00461D32">
        <w:rPr>
          <w:lang w:val="ru"/>
        </w:rPr>
        <w:t>Обществу</w:t>
      </w:r>
      <w:r w:rsidRPr="00461D32">
        <w:rPr>
          <w:lang w:val="ru-RU"/>
        </w:rPr>
        <w:t>,</w:t>
      </w:r>
      <w:r>
        <w:rPr>
          <w:lang w:val="ru-RU"/>
        </w:rPr>
        <w:t xml:space="preserve"> </w:t>
      </w:r>
      <w:r w:rsidRPr="00461D32">
        <w:rPr>
          <w:lang w:val="ru-RU"/>
        </w:rPr>
        <w:t xml:space="preserve">включая товарные знаки и/или </w:t>
      </w:r>
      <w:r w:rsidRPr="00461D32">
        <w:rPr>
          <w:lang w:val="ru"/>
        </w:rPr>
        <w:t>предоставления Обществом исключительной лицензии на их использование.</w:t>
      </w:r>
    </w:p>
    <w:p w14:paraId="51F6F63E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-RU"/>
        </w:rPr>
      </w:pPr>
      <w:bookmarkStart w:id="27" w:name="_Hlk133931678"/>
      <w:r w:rsidRPr="00461D32">
        <w:rPr>
          <w:lang w:val="ru"/>
        </w:rPr>
        <w:t xml:space="preserve">назначение ликвидационной комиссии (ликвидатора) </w:t>
      </w:r>
      <w:r w:rsidRPr="00461D32">
        <w:rPr>
          <w:lang w:val="ru-RU"/>
        </w:rPr>
        <w:t xml:space="preserve">определение ее полномочий и порядка осуществления деятельности, отзыв ее членов, утверждение ликвидационного баланса; </w:t>
      </w:r>
    </w:p>
    <w:p w14:paraId="0A519493" w14:textId="77777777" w:rsidR="001A22CC" w:rsidRDefault="001A22CC" w:rsidP="001A22CC">
      <w:pPr>
        <w:pStyle w:val="AOGenNum3"/>
        <w:numPr>
          <w:ilvl w:val="0"/>
          <w:numId w:val="0"/>
        </w:numPr>
        <w:tabs>
          <w:tab w:val="left" w:pos="284"/>
        </w:tabs>
        <w:spacing w:before="0" w:line="240" w:lineRule="auto"/>
        <w:rPr>
          <w:b/>
          <w:caps/>
          <w:lang w:val="ru"/>
        </w:rPr>
      </w:pPr>
      <w:bookmarkStart w:id="28" w:name="_Hlt57399816"/>
      <w:bookmarkStart w:id="29" w:name="_Ref57399751"/>
      <w:bookmarkEnd w:id="16"/>
      <w:bookmarkEnd w:id="27"/>
      <w:bookmarkEnd w:id="28"/>
      <w:r>
        <w:rPr>
          <w:b/>
          <w:lang w:val="ru-RU"/>
        </w:rPr>
        <w:t xml:space="preserve">Часть 3. </w:t>
      </w:r>
      <w:r w:rsidRPr="00CE2E9E">
        <w:rPr>
          <w:b/>
          <w:lang w:val="ru"/>
        </w:rPr>
        <w:t>Вопросы</w:t>
      </w:r>
      <w:r w:rsidRPr="00CE2E9E">
        <w:rPr>
          <w:b/>
          <w:caps/>
          <w:lang w:val="ru"/>
        </w:rPr>
        <w:t xml:space="preserve">, </w:t>
      </w:r>
      <w:r w:rsidRPr="00CE2E9E">
        <w:rPr>
          <w:b/>
          <w:lang w:val="ru"/>
        </w:rPr>
        <w:t xml:space="preserve">требующие </w:t>
      </w:r>
      <w:r>
        <w:rPr>
          <w:b/>
          <w:lang w:val="ru"/>
        </w:rPr>
        <w:t>простого</w:t>
      </w:r>
      <w:r w:rsidRPr="00CE2E9E">
        <w:rPr>
          <w:b/>
          <w:lang w:val="ru"/>
        </w:rPr>
        <w:t xml:space="preserve"> большинства</w:t>
      </w:r>
      <w:r>
        <w:rPr>
          <w:b/>
          <w:caps/>
          <w:lang w:val="ru"/>
        </w:rPr>
        <w:t xml:space="preserve">. </w:t>
      </w:r>
    </w:p>
    <w:p w14:paraId="76BD7C07" w14:textId="77777777" w:rsidR="001A22CC" w:rsidRPr="001A22CC" w:rsidRDefault="001A22CC" w:rsidP="001A22CC">
      <w:pPr>
        <w:pStyle w:val="AOSchHead"/>
        <w:numPr>
          <w:ilvl w:val="0"/>
          <w:numId w:val="0"/>
        </w:numPr>
        <w:spacing w:before="0" w:line="240" w:lineRule="auto"/>
        <w:ind w:left="567"/>
        <w:rPr>
          <w:lang w:val="ru"/>
        </w:rPr>
      </w:pPr>
    </w:p>
    <w:p w14:paraId="5E4C1453" w14:textId="77777777" w:rsidR="001A22CC" w:rsidRPr="00461D32" w:rsidRDefault="001A22CC" w:rsidP="001A22CC">
      <w:pPr>
        <w:pStyle w:val="AOGenNum3"/>
        <w:numPr>
          <w:ilvl w:val="0"/>
          <w:numId w:val="4"/>
        </w:numPr>
        <w:tabs>
          <w:tab w:val="clear" w:pos="720"/>
        </w:tabs>
        <w:spacing w:before="0" w:line="240" w:lineRule="auto"/>
        <w:ind w:left="0" w:firstLine="0"/>
        <w:rPr>
          <w:lang w:val="ru"/>
        </w:rPr>
      </w:pPr>
      <w:bookmarkStart w:id="30" w:name="_Hlt57399824"/>
      <w:bookmarkEnd w:id="29"/>
      <w:bookmarkEnd w:id="30"/>
      <w:r w:rsidRPr="00461D32">
        <w:rPr>
          <w:lang w:val="ru"/>
        </w:rPr>
        <w:t>Принятие решения об участии Общества в ассоциациях и других аналогичных объединениях коммерческих организаций.</w:t>
      </w:r>
    </w:p>
    <w:p w14:paraId="27B490B1" w14:textId="77777777" w:rsidR="001A22CC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rFonts w:eastAsia="Calibri"/>
          <w:lang w:val="ru"/>
        </w:rPr>
      </w:pPr>
      <w:bookmarkStart w:id="31" w:name="_Ref57742088"/>
      <w:r w:rsidRPr="00EF7BF7">
        <w:rPr>
          <w:rFonts w:eastAsia="Calibri"/>
          <w:lang w:val="ru"/>
        </w:rPr>
        <w:t>Утверждение Бизнес-Плана на определенный Финансовый год и любых изменений к нему.</w:t>
      </w:r>
      <w:bookmarkEnd w:id="31"/>
    </w:p>
    <w:p w14:paraId="551F964A" w14:textId="77777777" w:rsidR="001A22CC" w:rsidRPr="00BF6F2E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-RU"/>
        </w:rPr>
      </w:pPr>
      <w:r w:rsidRPr="00461D32">
        <w:rPr>
          <w:rFonts w:eastAsia="Calibri"/>
          <w:lang w:val="ru"/>
        </w:rPr>
        <w:t>Утверждение Бюджета на определенный Финансовый год и любых изменений к нему.</w:t>
      </w:r>
    </w:p>
    <w:p w14:paraId="37D5735E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>Создание филиалов и открытие представительств Общества</w:t>
      </w:r>
      <w:r w:rsidRPr="00461D32">
        <w:rPr>
          <w:lang w:val="ru-RU"/>
        </w:rPr>
        <w:t xml:space="preserve">, утверждение </w:t>
      </w:r>
      <w:r>
        <w:rPr>
          <w:lang w:val="ru-RU"/>
        </w:rPr>
        <w:t>п</w:t>
      </w:r>
      <w:r w:rsidRPr="00461D32">
        <w:rPr>
          <w:lang w:val="ru-RU"/>
        </w:rPr>
        <w:t>оложений о них, прекращение их деятельности</w:t>
      </w:r>
      <w:r w:rsidRPr="00461D32">
        <w:rPr>
          <w:lang w:val="ru"/>
        </w:rPr>
        <w:t>.</w:t>
      </w:r>
    </w:p>
    <w:p w14:paraId="12B7B8DD" w14:textId="77777777" w:rsidR="001A22CC" w:rsidRPr="008B6A85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8B6A85">
        <w:rPr>
          <w:lang w:val="ru"/>
        </w:rPr>
        <w:t>Приобретение, отчуждение, передача в залог, уступка и любая иная сделка или несколько взаимосвязанных сделок Общества в отношении долей в уставном капитале, акций или паев любых иных юридических лиц.</w:t>
      </w:r>
    </w:p>
    <w:p w14:paraId="2D3BB65A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-RU"/>
        </w:rPr>
        <w:t xml:space="preserve">Согласие (одобрение) на заключение, изменение и расторжение </w:t>
      </w:r>
      <w:r w:rsidRPr="00461D32">
        <w:rPr>
          <w:lang w:val="ru"/>
        </w:rPr>
        <w:t>Обществом сделки или нескольких взаимосвязанных сделок:</w:t>
      </w:r>
    </w:p>
    <w:p w14:paraId="66CF59C8" w14:textId="77777777" w:rsidR="001A22CC" w:rsidRPr="00461D32" w:rsidRDefault="001A22CC" w:rsidP="001A22CC">
      <w:pPr>
        <w:autoSpaceDE w:val="0"/>
        <w:autoSpaceDN w:val="0"/>
        <w:adjustRightInd w:val="0"/>
        <w:jc w:val="both"/>
        <w:rPr>
          <w:szCs w:val="22"/>
          <w:lang w:val="ru-RU"/>
        </w:rPr>
      </w:pPr>
      <w:r w:rsidRPr="00461D32">
        <w:rPr>
          <w:szCs w:val="22"/>
          <w:lang w:val="ru-RU"/>
        </w:rPr>
        <w:t xml:space="preserve">- крупной сделки (либо нескольких взаимосвязанных сделок), предметом которой является имущество стоимостью от 25% до 50% балансовой стоимости активов общества по данным его бухгалтерской отчетности на последнюю отчетную дату. </w:t>
      </w:r>
    </w:p>
    <w:p w14:paraId="3BB44B9C" w14:textId="77777777" w:rsidR="001A22CC" w:rsidRPr="00461D32" w:rsidRDefault="001A22CC" w:rsidP="001A22CC">
      <w:pPr>
        <w:pStyle w:val="AOGenNum3"/>
        <w:numPr>
          <w:ilvl w:val="0"/>
          <w:numId w:val="0"/>
        </w:numPr>
        <w:spacing w:before="0"/>
        <w:rPr>
          <w:lang w:val="ru-RU"/>
        </w:rPr>
      </w:pPr>
      <w:r w:rsidRPr="00461D32">
        <w:rPr>
          <w:lang w:val="ru-RU"/>
        </w:rPr>
        <w:t xml:space="preserve">- </w:t>
      </w:r>
      <w:r w:rsidRPr="00461D32">
        <w:rPr>
          <w:lang w:val="ru"/>
        </w:rPr>
        <w:t>любой сделки или нескольких взаимосвязанных сделок, связанных с приобретением, отчуждением или возможностью отчуждения Обществом прямо или косвенно имущества (включая денежные средства), цена или балансовая стоимость которого превышает</w:t>
      </w:r>
      <w:r>
        <w:rPr>
          <w:lang w:val="ru"/>
        </w:rPr>
        <w:t xml:space="preserve"> </w:t>
      </w:r>
      <w:r w:rsidRPr="001A22CC">
        <w:rPr>
          <w:highlight w:val="yellow"/>
          <w:lang w:val="ru"/>
        </w:rPr>
        <w:t>500</w:t>
      </w:r>
      <w:r w:rsidRPr="001A22CC">
        <w:rPr>
          <w:highlight w:val="yellow"/>
          <w:lang w:val="ru-RU"/>
        </w:rPr>
        <w:t xml:space="preserve"> 000</w:t>
      </w:r>
      <w:r w:rsidRPr="001A22CC">
        <w:rPr>
          <w:highlight w:val="yellow"/>
          <w:lang w:val="ru"/>
        </w:rPr>
        <w:t xml:space="preserve"> (пятьсот тысяч)</w:t>
      </w:r>
      <w:r w:rsidRPr="00461D32">
        <w:rPr>
          <w:lang w:val="ru"/>
        </w:rPr>
        <w:t xml:space="preserve"> рублей</w:t>
      </w:r>
      <w:r>
        <w:rPr>
          <w:lang w:val="ru"/>
        </w:rPr>
        <w:t>, если совершение сделки не предусмотрено бизнес-планом и бюджетом</w:t>
      </w:r>
      <w:r w:rsidRPr="00461D32">
        <w:rPr>
          <w:lang w:val="ru-RU"/>
        </w:rPr>
        <w:t xml:space="preserve">; </w:t>
      </w:r>
    </w:p>
    <w:p w14:paraId="0EC5867A" w14:textId="77777777" w:rsidR="001A22CC" w:rsidRPr="00461D32" w:rsidRDefault="001A22CC" w:rsidP="001A22CC">
      <w:pPr>
        <w:pStyle w:val="AOGenNum3"/>
        <w:numPr>
          <w:ilvl w:val="0"/>
          <w:numId w:val="0"/>
        </w:numPr>
        <w:spacing w:before="0"/>
        <w:rPr>
          <w:rFonts w:eastAsia="Calibri"/>
          <w:lang w:val="ru-RU"/>
        </w:rPr>
      </w:pPr>
      <w:r w:rsidRPr="00461D32">
        <w:rPr>
          <w:rFonts w:eastAsia="Calibri"/>
          <w:lang w:val="ru-RU"/>
        </w:rPr>
        <w:t xml:space="preserve">- сделки, в совершении которых имеется заинтересованность, в случаях, предусмотренных </w:t>
      </w:r>
      <w:r w:rsidRPr="00461D32">
        <w:rPr>
          <w:lang w:val="ru-RU"/>
        </w:rPr>
        <w:t>Законодательством</w:t>
      </w:r>
      <w:r w:rsidRPr="00461D32">
        <w:rPr>
          <w:rFonts w:eastAsia="Calibri"/>
          <w:lang w:val="ru-RU"/>
        </w:rPr>
        <w:t>;</w:t>
      </w:r>
    </w:p>
    <w:p w14:paraId="4AC4B1E3" w14:textId="77777777" w:rsidR="001A22CC" w:rsidRPr="00461D32" w:rsidRDefault="001A22CC" w:rsidP="001A22CC">
      <w:pPr>
        <w:pStyle w:val="a3"/>
        <w:ind w:left="0"/>
        <w:jc w:val="both"/>
        <w:rPr>
          <w:sz w:val="22"/>
          <w:szCs w:val="22"/>
        </w:rPr>
      </w:pPr>
      <w:r w:rsidRPr="00461D32">
        <w:rPr>
          <w:sz w:val="22"/>
          <w:szCs w:val="22"/>
        </w:rPr>
        <w:t xml:space="preserve">- по приобретению </w:t>
      </w:r>
      <w:r w:rsidRPr="00461D32">
        <w:rPr>
          <w:color w:val="000000"/>
          <w:sz w:val="22"/>
          <w:szCs w:val="22"/>
        </w:rPr>
        <w:t xml:space="preserve">Обществом исключительных прав на результаты интеллектуальной деятельности и средства индивидуализации; </w:t>
      </w:r>
    </w:p>
    <w:p w14:paraId="76E93AD0" w14:textId="77777777" w:rsidR="001A22CC" w:rsidRPr="00461D32" w:rsidRDefault="001A22CC" w:rsidP="001A22CC">
      <w:pPr>
        <w:pStyle w:val="AOGenNum3"/>
        <w:numPr>
          <w:ilvl w:val="0"/>
          <w:numId w:val="0"/>
        </w:numPr>
        <w:spacing w:before="0"/>
        <w:rPr>
          <w:lang w:val="ru-RU"/>
        </w:rPr>
      </w:pPr>
      <w:r w:rsidRPr="00461D32">
        <w:rPr>
          <w:lang w:val="ru"/>
        </w:rPr>
        <w:t xml:space="preserve">- </w:t>
      </w:r>
      <w:r w:rsidRPr="00461D32">
        <w:rPr>
          <w:lang w:val="ru-RU"/>
        </w:rPr>
        <w:t>сделок, направленных на приобретение, отчуждение, обременение недвижимого имущества, а также сделок по отчуждению имущества, входящего в Уставный Капитал;</w:t>
      </w:r>
    </w:p>
    <w:p w14:paraId="6C82263C" w14:textId="6C05C3C7" w:rsidR="001A22CC" w:rsidRPr="00BF6F2E" w:rsidRDefault="001A22CC" w:rsidP="001A22CC">
      <w:pPr>
        <w:pStyle w:val="AOGenNum3"/>
        <w:numPr>
          <w:ilvl w:val="0"/>
          <w:numId w:val="0"/>
        </w:numPr>
        <w:spacing w:before="0" w:line="240" w:lineRule="auto"/>
        <w:rPr>
          <w:lang w:val="ru"/>
        </w:rPr>
      </w:pPr>
      <w:r w:rsidRPr="00461D32">
        <w:rPr>
          <w:lang w:val="ru"/>
        </w:rPr>
        <w:t>-</w:t>
      </w:r>
      <w:r w:rsidRPr="00461D32">
        <w:rPr>
          <w:lang w:val="ru-RU"/>
        </w:rPr>
        <w:t xml:space="preserve"> сделок, в результате которых имущество Общества передается в залог, ипотеку, и</w:t>
      </w:r>
      <w:r w:rsidRPr="00461D32">
        <w:t> </w:t>
      </w:r>
      <w:r w:rsidRPr="00461D32">
        <w:rPr>
          <w:lang w:val="ru-RU"/>
        </w:rPr>
        <w:t>(или) в отношении него возникают иные обременения, за исключением сделок, осуществляемых в ходе текущей деятельности Общества, решение о заключении которых может принимать Генеральный Директор</w:t>
      </w:r>
      <w:r>
        <w:rPr>
          <w:lang w:val="ru-RU"/>
        </w:rPr>
        <w:t>.</w:t>
      </w:r>
      <w:ins w:id="32" w:author="Давиденко Сергей" w:date="2025-10-19T16:29:00Z">
        <w:r w:rsidR="001013D6">
          <w:rPr>
            <w:lang w:val="ru-RU"/>
          </w:rPr>
          <w:t xml:space="preserve"> </w:t>
        </w:r>
      </w:ins>
      <w:r w:rsidRPr="00461D32">
        <w:rPr>
          <w:lang w:val="ru"/>
        </w:rPr>
        <w:t xml:space="preserve">Принятие решения о передаче в доверительное управление или траст имущества Общества в рамках </w:t>
      </w:r>
      <w:r w:rsidRPr="00BF6F2E">
        <w:rPr>
          <w:lang w:val="ru"/>
        </w:rPr>
        <w:t>одной сделки или нескольких взаимосвязанных сделок.</w:t>
      </w:r>
    </w:p>
    <w:p w14:paraId="5801C28F" w14:textId="67B22F6D" w:rsidR="001A22CC" w:rsidRPr="00BF6F2E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BF6F2E">
        <w:rPr>
          <w:lang w:val="ru"/>
        </w:rPr>
        <w:t xml:space="preserve">Принятие решения о передаче в доверительное управление имущества Общества в рамках одной сделки </w:t>
      </w:r>
      <w:del w:id="33" w:author="Давиденко Сергей" w:date="2025-10-19T16:27:00Z">
        <w:r w:rsidRPr="00BF6F2E" w:rsidDel="001013D6">
          <w:rPr>
            <w:lang w:val="ru"/>
          </w:rPr>
          <w:delText xml:space="preserve">иди </w:delText>
        </w:r>
      </w:del>
      <w:ins w:id="34" w:author="Давиденко Сергей" w:date="2025-10-19T16:27:00Z">
        <w:r w:rsidR="001013D6">
          <w:rPr>
            <w:lang w:val="ru"/>
          </w:rPr>
          <w:t>или</w:t>
        </w:r>
        <w:r w:rsidR="001013D6" w:rsidRPr="00BF6F2E">
          <w:rPr>
            <w:lang w:val="ru"/>
          </w:rPr>
          <w:t xml:space="preserve"> </w:t>
        </w:r>
      </w:ins>
      <w:r w:rsidRPr="00BF6F2E">
        <w:rPr>
          <w:lang w:val="ru"/>
        </w:rPr>
        <w:t xml:space="preserve">нескольких взаимосвязанных сделок. </w:t>
      </w:r>
    </w:p>
    <w:p w14:paraId="5691BE0A" w14:textId="77777777" w:rsidR="001A22CC" w:rsidRPr="00BF6F2E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BF6F2E">
        <w:rPr>
          <w:lang w:val="ru"/>
        </w:rPr>
        <w:t>Принятие решения о выдаче Обществом любой доверенности или предоставлении Обществом полномочий на представление Общества в иной форме по вопросу о заключении любой сделки, которая ранее была одобрена Советом Директоров.</w:t>
      </w:r>
    </w:p>
    <w:p w14:paraId="30347A86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>Принятие решений об инициировании или урегулировании (</w:t>
      </w:r>
      <w:r w:rsidRPr="00461D32">
        <w:rPr>
          <w:lang w:val="ru-RU"/>
        </w:rPr>
        <w:t>подписании мирового соглашения, признании иска, отказе от иска и т.д.)</w:t>
      </w:r>
      <w:r w:rsidRPr="00461D32">
        <w:rPr>
          <w:lang w:val="ru"/>
        </w:rPr>
        <w:t xml:space="preserve"> Обществом какого-либо судебного, арбитражного или третейского разбирательства, сумма иска или потенциальной ответственности по которому или сумма расходов Общества в связи с которым превышает </w:t>
      </w:r>
      <w:r w:rsidRPr="001A22CC">
        <w:rPr>
          <w:highlight w:val="yellow"/>
          <w:lang w:val="ru-RU"/>
        </w:rPr>
        <w:t>300 000</w:t>
      </w:r>
      <w:r w:rsidRPr="001A22CC">
        <w:rPr>
          <w:highlight w:val="yellow"/>
          <w:lang w:val="ru"/>
        </w:rPr>
        <w:t xml:space="preserve"> (триста тысяч)</w:t>
      </w:r>
      <w:r w:rsidRPr="00461D32">
        <w:rPr>
          <w:lang w:val="ru"/>
        </w:rPr>
        <w:t xml:space="preserve"> рублей, а также о присоединении Общества к любому такому судебному, арбитражному или третейскому разбирательству.</w:t>
      </w:r>
    </w:p>
    <w:p w14:paraId="684D27F1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 xml:space="preserve">Принятие решений об инициировании или урегулировании Обществом какого-либо административного или регуляторного расследования или разбирательства, сумма расходов или потенциальной ответственности Общества </w:t>
      </w:r>
      <w:proofErr w:type="gramStart"/>
      <w:r w:rsidRPr="00461D32">
        <w:rPr>
          <w:lang w:val="ru"/>
        </w:rPr>
        <w:t>в связи</w:t>
      </w:r>
      <w:proofErr w:type="gramEnd"/>
      <w:r w:rsidRPr="00461D32">
        <w:rPr>
          <w:lang w:val="ru"/>
        </w:rPr>
        <w:t xml:space="preserve"> с которым </w:t>
      </w:r>
      <w:r w:rsidRPr="001A22CC">
        <w:rPr>
          <w:highlight w:val="yellow"/>
          <w:lang w:val="ru"/>
        </w:rPr>
        <w:t xml:space="preserve">превышает </w:t>
      </w:r>
      <w:r w:rsidRPr="001A22CC">
        <w:rPr>
          <w:highlight w:val="yellow"/>
          <w:lang w:val="ru-RU"/>
        </w:rPr>
        <w:t>300 000</w:t>
      </w:r>
      <w:r w:rsidRPr="001A22CC">
        <w:rPr>
          <w:highlight w:val="yellow"/>
          <w:lang w:val="ru"/>
        </w:rPr>
        <w:t xml:space="preserve"> (триста тысяч)</w:t>
      </w:r>
      <w:r w:rsidRPr="00461D32">
        <w:rPr>
          <w:lang w:val="ru"/>
        </w:rPr>
        <w:t xml:space="preserve"> рублей, а также о присоединении Общества к любому такому административному или регуляторному расследованию или разбирательству. </w:t>
      </w:r>
    </w:p>
    <w:p w14:paraId="73022A68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 xml:space="preserve">Осуществление прав Общества в качестве участника, акционера, товарища или члена каких-либо обществ, товариществ, консорциумов или объединений без образования юридического лица. </w:t>
      </w:r>
    </w:p>
    <w:p w14:paraId="3521BA2A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-RU"/>
        </w:rPr>
        <w:t>Утверждение организационно-должностной структуры Общества</w:t>
      </w:r>
      <w:r w:rsidRPr="00461D32">
        <w:rPr>
          <w:lang w:val="ru"/>
        </w:rPr>
        <w:t xml:space="preserve"> и принятие решения относительно ее изменения.</w:t>
      </w:r>
    </w:p>
    <w:p w14:paraId="69EFA3C3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lastRenderedPageBreak/>
        <w:t xml:space="preserve">Утверждение штатного расписания Общества, структуры заработной платы сотрудников Общества, общего годового фонда оплаты труда сотрудников Общества, а также изменений к Утверждение найма и увольнения работников Общества, размер ежегодного совокупного вознаграждения которых превышает </w:t>
      </w:r>
      <w:r w:rsidRPr="001A22CC">
        <w:rPr>
          <w:highlight w:val="yellow"/>
          <w:lang w:val="ru-RU"/>
        </w:rPr>
        <w:t>200 000</w:t>
      </w:r>
      <w:r w:rsidRPr="001A22CC">
        <w:rPr>
          <w:highlight w:val="yellow"/>
          <w:lang w:val="ru"/>
        </w:rPr>
        <w:t xml:space="preserve"> (двести тысяч)</w:t>
      </w:r>
      <w:r w:rsidRPr="00461D32">
        <w:rPr>
          <w:lang w:val="ru"/>
        </w:rPr>
        <w:t xml:space="preserve"> рублей.  </w:t>
      </w:r>
    </w:p>
    <w:p w14:paraId="296A6D1F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>Предоставление согласия на совмещение Генеральным Директором должностей в органах управления других лиц.</w:t>
      </w:r>
    </w:p>
    <w:p w14:paraId="72E90CB5" w14:textId="77777777" w:rsidR="001A22CC" w:rsidRPr="00461D32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 xml:space="preserve">Утверждение учетной политики Общества и изменений в нее. </w:t>
      </w:r>
    </w:p>
    <w:p w14:paraId="719982C6" w14:textId="77777777" w:rsidR="001A22CC" w:rsidRPr="00461D32" w:rsidRDefault="001A22CC" w:rsidP="001A22CC">
      <w:pPr>
        <w:pStyle w:val="AOGenNum3"/>
        <w:tabs>
          <w:tab w:val="clear" w:pos="720"/>
          <w:tab w:val="num" w:pos="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>Принятие решения</w:t>
      </w:r>
      <w:r w:rsidRPr="00461D32">
        <w:rPr>
          <w:lang w:val="ru-RU"/>
        </w:rPr>
        <w:t xml:space="preserve"> </w:t>
      </w:r>
      <w:r w:rsidRPr="00461D32">
        <w:rPr>
          <w:lang w:val="ru"/>
        </w:rPr>
        <w:t>о введении в Обществе программы вознаграждения всех или части работников Общества</w:t>
      </w:r>
      <w:r>
        <w:rPr>
          <w:lang w:val="ru"/>
        </w:rPr>
        <w:t xml:space="preserve">, </w:t>
      </w:r>
      <w:r w:rsidRPr="00461D32">
        <w:rPr>
          <w:lang w:val="ru"/>
        </w:rPr>
        <w:t xml:space="preserve">а также об оценке результатов достижения соответствующих показателей. </w:t>
      </w:r>
    </w:p>
    <w:p w14:paraId="293ACC0F" w14:textId="77777777" w:rsidR="001A22CC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 w:rsidRPr="00461D32">
        <w:rPr>
          <w:lang w:val="ru"/>
        </w:rPr>
        <w:t xml:space="preserve">Принятие решения по иным вопросам, отнесенным к компетенции </w:t>
      </w:r>
      <w:commentRangeStart w:id="35"/>
      <w:r w:rsidRPr="00461D32">
        <w:rPr>
          <w:lang w:val="ru"/>
        </w:rPr>
        <w:t xml:space="preserve">Совета Директоров </w:t>
      </w:r>
      <w:commentRangeEnd w:id="35"/>
      <w:r w:rsidR="001013D6">
        <w:rPr>
          <w:rStyle w:val="a5"/>
          <w:rFonts w:eastAsia="Times New Roman"/>
        </w:rPr>
        <w:commentReference w:id="35"/>
      </w:r>
      <w:r>
        <w:rPr>
          <w:lang w:val="ru"/>
        </w:rPr>
        <w:t>З</w:t>
      </w:r>
      <w:r w:rsidRPr="00461D32">
        <w:rPr>
          <w:lang w:val="ru"/>
        </w:rPr>
        <w:t>аконодательством</w:t>
      </w:r>
      <w:r>
        <w:rPr>
          <w:lang w:val="ru"/>
        </w:rPr>
        <w:t>.</w:t>
      </w:r>
    </w:p>
    <w:p w14:paraId="4FB3251A" w14:textId="77777777" w:rsidR="001A22CC" w:rsidRPr="001A22CC" w:rsidRDefault="001A22CC" w:rsidP="001A22CC">
      <w:pPr>
        <w:pStyle w:val="AOGenNum3"/>
        <w:tabs>
          <w:tab w:val="clear" w:pos="720"/>
        </w:tabs>
        <w:spacing w:before="0" w:line="240" w:lineRule="auto"/>
        <w:ind w:left="0" w:firstLine="0"/>
        <w:rPr>
          <w:lang w:val="ru"/>
        </w:rPr>
      </w:pPr>
      <w:r>
        <w:rPr>
          <w:lang w:val="ru"/>
        </w:rPr>
        <w:t>Р</w:t>
      </w:r>
      <w:r w:rsidRPr="001A22CC">
        <w:rPr>
          <w:lang w:val="ru"/>
        </w:rPr>
        <w:t xml:space="preserve">ешение по иным вопросам, </w:t>
      </w:r>
      <w:r w:rsidRPr="001A22CC">
        <w:rPr>
          <w:lang w:val="ru-RU"/>
        </w:rPr>
        <w:t>отнесенным к компетенции Общего Собрания</w:t>
      </w:r>
      <w:r w:rsidRPr="001A22CC">
        <w:rPr>
          <w:lang w:val="ru"/>
        </w:rPr>
        <w:t xml:space="preserve"> предусмотренным Законодательством или Уставом, не требующих единогласного решения</w:t>
      </w:r>
      <w:r>
        <w:rPr>
          <w:lang w:val="ru"/>
        </w:rPr>
        <w:t xml:space="preserve"> или принятия решения квалифицированным большинством голосов</w:t>
      </w:r>
      <w:r w:rsidRPr="001A22CC">
        <w:rPr>
          <w:lang w:val="ru"/>
        </w:rPr>
        <w:t>, за исключением вопросов.</w:t>
      </w:r>
    </w:p>
    <w:p w14:paraId="26A3457E" w14:textId="77777777" w:rsidR="001A22CC" w:rsidRPr="00DE3EA5" w:rsidRDefault="001A22CC" w:rsidP="001A22CC">
      <w:pPr>
        <w:pStyle w:val="AOGenNum3"/>
        <w:numPr>
          <w:ilvl w:val="0"/>
          <w:numId w:val="0"/>
        </w:numPr>
        <w:ind w:left="720"/>
        <w:rPr>
          <w:lang w:val="ru"/>
        </w:rPr>
      </w:pPr>
    </w:p>
    <w:p w14:paraId="60ADAD97" w14:textId="77777777" w:rsidR="00A81576" w:rsidRPr="001A22CC" w:rsidRDefault="001013D6">
      <w:pPr>
        <w:rPr>
          <w:lang w:val="ru"/>
        </w:rPr>
      </w:pPr>
    </w:p>
    <w:sectPr w:rsidR="00A81576" w:rsidRPr="001A2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Давиденко Сергей" w:date="2025-10-19T16:27:00Z" w:initials="ДС">
    <w:p w14:paraId="564246B5" w14:textId="38F0D686" w:rsidR="001013D6" w:rsidRPr="001013D6" w:rsidRDefault="001013D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Нет понимания у нас в итоге совет директоров учреждается или остается только общее собрание участников?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4246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9F8FF8" w16cex:dateUtc="2025-10-19T1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4246B5" w16cid:durableId="2C9F8F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7D39"/>
    <w:multiLevelType w:val="multilevel"/>
    <w:tmpl w:val="32EE34DE"/>
    <w:name w:val="AOSch"/>
    <w:lvl w:ilvl="0">
      <w:start w:val="1"/>
      <w:numFmt w:val="decimal"/>
      <w:pStyle w:val="AOSchHead"/>
      <w:suff w:val="nothing"/>
      <w:lvlText w:val="Приложение %1"/>
      <w:lvlJc w:val="left"/>
      <w:pPr>
        <w:ind w:left="567" w:firstLine="0"/>
      </w:pPr>
      <w:rPr>
        <w:rFonts w:hint="default"/>
        <w:b/>
        <w:i w:val="0"/>
      </w:rPr>
    </w:lvl>
    <w:lvl w:ilvl="1">
      <w:start w:val="1"/>
      <w:numFmt w:val="decimal"/>
      <w:pStyle w:val="AOSchPartHead"/>
      <w:suff w:val="nothing"/>
      <w:lvlText w:val="Часть %2"/>
      <w:lvlJc w:val="left"/>
      <w:pPr>
        <w:ind w:left="5104" w:firstLine="0"/>
      </w:pPr>
      <w:rPr>
        <w:rFonts w:hint="default"/>
        <w:b/>
        <w:i w:val="0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7B238E7"/>
    <w:multiLevelType w:val="multilevel"/>
    <w:tmpl w:val="9AC87C8A"/>
    <w:lvl w:ilvl="0">
      <w:start w:val="1"/>
      <w:numFmt w:val="decimal"/>
      <w:pStyle w:val="AOGenNum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OGenNum3List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2" w15:restartNumberingAfterBreak="0">
    <w:nsid w:val="4E4B4E3E"/>
    <w:multiLevelType w:val="multilevel"/>
    <w:tmpl w:val="A0DE004E"/>
    <w:lvl w:ilvl="0">
      <w:start w:val="1"/>
      <w:numFmt w:val="decimal"/>
      <w:pStyle w:val="AOHead1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SimSun" w:hAnsi="Times New Roman" w:cs="Times New Roman"/>
      </w:rPr>
    </w:lvl>
    <w:lvl w:ilvl="1">
      <w:start w:val="1"/>
      <w:numFmt w:val="decimal"/>
      <w:lvlText w:val="5.4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lowerLetter"/>
      <w:pStyle w:val="AOHead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AOHead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AOHead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pStyle w:val="AOHead6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F2D0F0B"/>
    <w:multiLevelType w:val="hybridMultilevel"/>
    <w:tmpl w:val="EE6C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56214"/>
    <w:multiLevelType w:val="hybridMultilevel"/>
    <w:tmpl w:val="00F65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виденко Сергей">
    <w15:presenceInfo w15:providerId="Windows Live" w15:userId="64e79602fece29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C"/>
    <w:rsid w:val="0000653C"/>
    <w:rsid w:val="001013D6"/>
    <w:rsid w:val="001A22CC"/>
    <w:rsid w:val="0065437B"/>
    <w:rsid w:val="009E512C"/>
    <w:rsid w:val="00A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DE68"/>
  <w15:chartTrackingRefBased/>
  <w15:docId w15:val="{A97F7A30-85CD-48BB-ACC8-AD3AA043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2CC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OSchTitle">
    <w:name w:val="AOSchTitle"/>
    <w:basedOn w:val="a"/>
    <w:next w:val="a"/>
    <w:rsid w:val="001A22CC"/>
    <w:pPr>
      <w:spacing w:before="240" w:line="260" w:lineRule="atLeast"/>
      <w:jc w:val="center"/>
      <w:outlineLvl w:val="1"/>
    </w:pPr>
    <w:rPr>
      <w:rFonts w:eastAsia="SimSun"/>
      <w:b/>
      <w:caps/>
      <w:szCs w:val="22"/>
    </w:rPr>
  </w:style>
  <w:style w:type="paragraph" w:customStyle="1" w:styleId="AOSchHead">
    <w:name w:val="AOSchHead"/>
    <w:basedOn w:val="a"/>
    <w:next w:val="AOSchTitle"/>
    <w:rsid w:val="001A22CC"/>
    <w:pPr>
      <w:pageBreakBefore/>
      <w:numPr>
        <w:numId w:val="1"/>
      </w:numPr>
      <w:spacing w:before="240" w:line="260" w:lineRule="atLeast"/>
      <w:jc w:val="center"/>
      <w:outlineLvl w:val="0"/>
    </w:pPr>
    <w:rPr>
      <w:rFonts w:eastAsia="SimSun"/>
      <w:caps/>
      <w:szCs w:val="22"/>
    </w:rPr>
  </w:style>
  <w:style w:type="paragraph" w:customStyle="1" w:styleId="AOSchPartHead">
    <w:name w:val="AOSchPartHead"/>
    <w:basedOn w:val="AOSchHead"/>
    <w:next w:val="a"/>
    <w:rsid w:val="001A22CC"/>
    <w:pPr>
      <w:pageBreakBefore w:val="0"/>
      <w:numPr>
        <w:ilvl w:val="1"/>
      </w:numPr>
    </w:pPr>
  </w:style>
  <w:style w:type="paragraph" w:customStyle="1" w:styleId="AOGenNum3">
    <w:name w:val="AOGenNum3"/>
    <w:basedOn w:val="a"/>
    <w:next w:val="AOGenNum3List"/>
    <w:rsid w:val="001A22CC"/>
    <w:pPr>
      <w:numPr>
        <w:numId w:val="3"/>
      </w:numPr>
      <w:spacing w:before="240" w:line="260" w:lineRule="atLeast"/>
      <w:jc w:val="both"/>
    </w:pPr>
    <w:rPr>
      <w:rFonts w:eastAsia="SimSun"/>
      <w:szCs w:val="22"/>
    </w:rPr>
  </w:style>
  <w:style w:type="paragraph" w:customStyle="1" w:styleId="AOGenNum3List">
    <w:name w:val="AOGenNum3List"/>
    <w:basedOn w:val="AOGenNum3"/>
    <w:rsid w:val="001A22CC"/>
    <w:pPr>
      <w:numPr>
        <w:ilvl w:val="1"/>
      </w:numPr>
    </w:pPr>
  </w:style>
  <w:style w:type="paragraph" w:customStyle="1" w:styleId="AOHead1">
    <w:name w:val="AOHead1"/>
    <w:basedOn w:val="a"/>
    <w:next w:val="a"/>
    <w:qFormat/>
    <w:rsid w:val="001A22CC"/>
    <w:pPr>
      <w:keepNext/>
      <w:numPr>
        <w:numId w:val="2"/>
      </w:numPr>
      <w:spacing w:before="240" w:line="260" w:lineRule="atLeast"/>
      <w:jc w:val="both"/>
      <w:outlineLvl w:val="0"/>
    </w:pPr>
    <w:rPr>
      <w:rFonts w:eastAsia="SimSun"/>
      <w:b/>
      <w:caps/>
      <w:kern w:val="28"/>
      <w:szCs w:val="22"/>
    </w:rPr>
  </w:style>
  <w:style w:type="paragraph" w:customStyle="1" w:styleId="AOHead3">
    <w:name w:val="AOHead3"/>
    <w:basedOn w:val="a"/>
    <w:next w:val="a"/>
    <w:link w:val="AOHead3Char"/>
    <w:qFormat/>
    <w:rsid w:val="001A22CC"/>
    <w:pPr>
      <w:numPr>
        <w:ilvl w:val="2"/>
        <w:numId w:val="2"/>
      </w:numPr>
      <w:spacing w:before="240" w:line="260" w:lineRule="atLeast"/>
      <w:jc w:val="both"/>
      <w:outlineLvl w:val="2"/>
    </w:pPr>
    <w:rPr>
      <w:rFonts w:eastAsia="SimSun"/>
      <w:szCs w:val="22"/>
    </w:rPr>
  </w:style>
  <w:style w:type="paragraph" w:customStyle="1" w:styleId="AOHead4">
    <w:name w:val="AOHead4"/>
    <w:basedOn w:val="a"/>
    <w:next w:val="a"/>
    <w:qFormat/>
    <w:rsid w:val="001A22CC"/>
    <w:pPr>
      <w:numPr>
        <w:ilvl w:val="3"/>
        <w:numId w:val="2"/>
      </w:numPr>
      <w:spacing w:before="240" w:line="260" w:lineRule="atLeast"/>
      <w:jc w:val="both"/>
      <w:outlineLvl w:val="3"/>
    </w:pPr>
    <w:rPr>
      <w:rFonts w:eastAsia="SimSun"/>
      <w:szCs w:val="22"/>
    </w:rPr>
  </w:style>
  <w:style w:type="paragraph" w:customStyle="1" w:styleId="AOHead5">
    <w:name w:val="AOHead5"/>
    <w:basedOn w:val="a"/>
    <w:next w:val="a"/>
    <w:qFormat/>
    <w:rsid w:val="001A22CC"/>
    <w:pPr>
      <w:numPr>
        <w:ilvl w:val="4"/>
        <w:numId w:val="2"/>
      </w:numPr>
      <w:spacing w:before="240" w:line="260" w:lineRule="atLeast"/>
      <w:jc w:val="both"/>
      <w:outlineLvl w:val="4"/>
    </w:pPr>
    <w:rPr>
      <w:rFonts w:eastAsia="SimSun"/>
      <w:szCs w:val="22"/>
    </w:rPr>
  </w:style>
  <w:style w:type="paragraph" w:customStyle="1" w:styleId="AOHead6">
    <w:name w:val="AOHead6"/>
    <w:basedOn w:val="a"/>
    <w:next w:val="a"/>
    <w:qFormat/>
    <w:rsid w:val="001A22CC"/>
    <w:pPr>
      <w:numPr>
        <w:ilvl w:val="5"/>
        <w:numId w:val="2"/>
      </w:numPr>
      <w:spacing w:before="240" w:line="260" w:lineRule="atLeast"/>
      <w:jc w:val="both"/>
      <w:outlineLvl w:val="5"/>
    </w:pPr>
    <w:rPr>
      <w:rFonts w:eastAsia="SimSun"/>
      <w:szCs w:val="22"/>
    </w:rPr>
  </w:style>
  <w:style w:type="character" w:customStyle="1" w:styleId="AOHead3Char">
    <w:name w:val="AOHead3 Char"/>
    <w:link w:val="AOHead3"/>
    <w:locked/>
    <w:rsid w:val="001A22CC"/>
    <w:rPr>
      <w:rFonts w:ascii="Times New Roman" w:eastAsia="SimSun" w:hAnsi="Times New Roman" w:cs="Times New Roman"/>
      <w:lang w:val="en-GB"/>
    </w:rPr>
  </w:style>
  <w:style w:type="paragraph" w:styleId="a3">
    <w:name w:val="List Paragraph"/>
    <w:basedOn w:val="a"/>
    <w:link w:val="a4"/>
    <w:uiPriority w:val="34"/>
    <w:qFormat/>
    <w:rsid w:val="001A22CC"/>
    <w:pPr>
      <w:ind w:left="720"/>
      <w:contextualSpacing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link w:val="a3"/>
    <w:uiPriority w:val="34"/>
    <w:locked/>
    <w:rsid w:val="001A22C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1013D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13D6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13D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13D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13D6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Tulupeeva</dc:creator>
  <cp:keywords/>
  <dc:description/>
  <cp:lastModifiedBy>Давиденко Сергей</cp:lastModifiedBy>
  <cp:revision>3</cp:revision>
  <dcterms:created xsi:type="dcterms:W3CDTF">2025-10-17T11:03:00Z</dcterms:created>
  <dcterms:modified xsi:type="dcterms:W3CDTF">2025-10-19T13:29:00Z</dcterms:modified>
</cp:coreProperties>
</file>